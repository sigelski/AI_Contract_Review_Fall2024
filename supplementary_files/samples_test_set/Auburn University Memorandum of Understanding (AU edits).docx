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845B" w14:textId="4D881BBC" w:rsidR="002C67E6" w:rsidRPr="00131BB1" w:rsidRDefault="0021323E">
      <w:pPr>
        <w:suppressAutoHyphens/>
        <w:jc w:val="center"/>
        <w:rPr>
          <w:b/>
          <w:spacing w:val="-2"/>
          <w:sz w:val="24"/>
          <w:szCs w:val="24"/>
        </w:rPr>
      </w:pPr>
      <w:r w:rsidRPr="00131BB1">
        <w:rPr>
          <w:b/>
          <w:sz w:val="24"/>
          <w:szCs w:val="24"/>
        </w:rPr>
        <w:t>MEMORANDUM OF UNDERSTANDING</w:t>
      </w:r>
    </w:p>
    <w:p w14:paraId="368D8AAD" w14:textId="77777777" w:rsidR="002C67E6" w:rsidRPr="00131BB1" w:rsidRDefault="002C67E6">
      <w:pPr>
        <w:suppressAutoHyphens/>
        <w:jc w:val="both"/>
        <w:rPr>
          <w:spacing w:val="-2"/>
          <w:sz w:val="24"/>
          <w:szCs w:val="24"/>
        </w:rPr>
      </w:pPr>
    </w:p>
    <w:p w14:paraId="6F0DCCD0" w14:textId="1051DBB4" w:rsidR="002C67E6" w:rsidRPr="00131BB1" w:rsidRDefault="002C67E6" w:rsidP="00666B50">
      <w:pPr>
        <w:suppressAutoHyphens/>
        <w:ind w:firstLine="720"/>
        <w:jc w:val="both"/>
        <w:rPr>
          <w:spacing w:val="-2"/>
          <w:sz w:val="24"/>
          <w:szCs w:val="24"/>
        </w:rPr>
      </w:pPr>
      <w:r w:rsidRPr="00131BB1">
        <w:rPr>
          <w:spacing w:val="-2"/>
          <w:sz w:val="24"/>
          <w:szCs w:val="24"/>
        </w:rPr>
        <w:t xml:space="preserve">This </w:t>
      </w:r>
      <w:r w:rsidR="0021323E" w:rsidRPr="00131BB1">
        <w:rPr>
          <w:spacing w:val="-2"/>
          <w:sz w:val="24"/>
          <w:szCs w:val="24"/>
        </w:rPr>
        <w:t>Memorandum of Understanding</w:t>
      </w:r>
      <w:r w:rsidRPr="00131BB1">
        <w:rPr>
          <w:spacing w:val="-2"/>
          <w:sz w:val="24"/>
          <w:szCs w:val="24"/>
        </w:rPr>
        <w:t xml:space="preserve"> (</w:t>
      </w:r>
      <w:r w:rsidR="00D876AB" w:rsidRPr="00131BB1">
        <w:rPr>
          <w:spacing w:val="-2"/>
          <w:sz w:val="24"/>
          <w:szCs w:val="24"/>
        </w:rPr>
        <w:t>“</w:t>
      </w:r>
      <w:r w:rsidRPr="00131BB1">
        <w:rPr>
          <w:spacing w:val="-2"/>
          <w:sz w:val="24"/>
          <w:szCs w:val="24"/>
        </w:rPr>
        <w:t>Agreement</w:t>
      </w:r>
      <w:r w:rsidR="00D876AB" w:rsidRPr="00131BB1">
        <w:rPr>
          <w:spacing w:val="-2"/>
          <w:sz w:val="24"/>
          <w:szCs w:val="24"/>
        </w:rPr>
        <w:t>”</w:t>
      </w:r>
      <w:r w:rsidRPr="00131BB1">
        <w:rPr>
          <w:spacing w:val="-2"/>
          <w:sz w:val="24"/>
          <w:szCs w:val="24"/>
        </w:rPr>
        <w:t xml:space="preserve">) is entered into </w:t>
      </w:r>
      <w:r w:rsidR="00D21698" w:rsidRPr="00131BB1">
        <w:rPr>
          <w:spacing w:val="-2"/>
          <w:sz w:val="24"/>
          <w:szCs w:val="24"/>
        </w:rPr>
        <w:t>as of</w:t>
      </w:r>
      <w:r w:rsidR="00AA2FEC" w:rsidRPr="00131BB1">
        <w:rPr>
          <w:spacing w:val="-2"/>
          <w:sz w:val="24"/>
          <w:szCs w:val="24"/>
        </w:rPr>
        <w:t xml:space="preserve"> _____</w:t>
      </w:r>
      <w:r w:rsidR="00E85735">
        <w:rPr>
          <w:spacing w:val="-2"/>
          <w:sz w:val="24"/>
          <w:szCs w:val="24"/>
        </w:rPr>
        <w:t>__</w:t>
      </w:r>
      <w:r w:rsidRPr="00131BB1">
        <w:rPr>
          <w:spacing w:val="-2"/>
          <w:sz w:val="24"/>
          <w:szCs w:val="24"/>
        </w:rPr>
        <w:t xml:space="preserve">______ </w:t>
      </w:r>
      <w:r w:rsidR="00AA2FEC" w:rsidRPr="00131BB1">
        <w:rPr>
          <w:spacing w:val="-2"/>
          <w:sz w:val="24"/>
          <w:szCs w:val="24"/>
        </w:rPr>
        <w:t xml:space="preserve">, </w:t>
      </w:r>
      <w:r w:rsidRPr="00131BB1">
        <w:rPr>
          <w:spacing w:val="-2"/>
          <w:sz w:val="24"/>
          <w:szCs w:val="24"/>
        </w:rPr>
        <w:t xml:space="preserve">between </w:t>
      </w:r>
      <w:r w:rsidR="0036698B">
        <w:rPr>
          <w:spacing w:val="-2"/>
          <w:sz w:val="24"/>
          <w:szCs w:val="24"/>
        </w:rPr>
        <w:t>Smithbucklin</w:t>
      </w:r>
      <w:r w:rsidR="00340AF9" w:rsidRPr="00131BB1">
        <w:rPr>
          <w:spacing w:val="-2"/>
          <w:sz w:val="24"/>
          <w:szCs w:val="24"/>
        </w:rPr>
        <w:t xml:space="preserve"> Corporation</w:t>
      </w:r>
      <w:r w:rsidRPr="00131BB1">
        <w:rPr>
          <w:spacing w:val="-2"/>
          <w:sz w:val="24"/>
          <w:szCs w:val="24"/>
        </w:rPr>
        <w:t xml:space="preserve"> (</w:t>
      </w:r>
      <w:r w:rsidR="00D876AB" w:rsidRPr="00131BB1">
        <w:rPr>
          <w:spacing w:val="-2"/>
          <w:sz w:val="24"/>
          <w:szCs w:val="24"/>
        </w:rPr>
        <w:t>“</w:t>
      </w:r>
      <w:r w:rsidR="0036698B">
        <w:rPr>
          <w:spacing w:val="-2"/>
          <w:sz w:val="24"/>
          <w:szCs w:val="24"/>
        </w:rPr>
        <w:t>Smithbucklin</w:t>
      </w:r>
      <w:r w:rsidR="00D876AB" w:rsidRPr="00131BB1">
        <w:rPr>
          <w:spacing w:val="-2"/>
          <w:sz w:val="24"/>
          <w:szCs w:val="24"/>
        </w:rPr>
        <w:t>”</w:t>
      </w:r>
      <w:r w:rsidRPr="00131BB1">
        <w:rPr>
          <w:spacing w:val="-2"/>
          <w:sz w:val="24"/>
          <w:szCs w:val="24"/>
        </w:rPr>
        <w:t xml:space="preserve">), </w:t>
      </w:r>
      <w:r w:rsidR="00D21698" w:rsidRPr="00131BB1">
        <w:rPr>
          <w:spacing w:val="-2"/>
          <w:sz w:val="24"/>
          <w:szCs w:val="24"/>
        </w:rPr>
        <w:t xml:space="preserve">with principal office address at </w:t>
      </w:r>
      <w:r w:rsidR="00754455" w:rsidRPr="00131BB1">
        <w:rPr>
          <w:spacing w:val="-2"/>
          <w:sz w:val="24"/>
          <w:szCs w:val="24"/>
        </w:rPr>
        <w:t>16305 Swingley Ridge Road,</w:t>
      </w:r>
      <w:r w:rsidRPr="00131BB1">
        <w:rPr>
          <w:spacing w:val="-2"/>
          <w:sz w:val="24"/>
          <w:szCs w:val="24"/>
        </w:rPr>
        <w:t xml:space="preserve"> Suite </w:t>
      </w:r>
      <w:r w:rsidR="00754455" w:rsidRPr="00131BB1">
        <w:rPr>
          <w:spacing w:val="-2"/>
          <w:sz w:val="24"/>
          <w:szCs w:val="24"/>
        </w:rPr>
        <w:t>120</w:t>
      </w:r>
      <w:r w:rsidRPr="00131BB1">
        <w:rPr>
          <w:spacing w:val="-2"/>
          <w:sz w:val="24"/>
          <w:szCs w:val="24"/>
        </w:rPr>
        <w:t xml:space="preserve">, </w:t>
      </w:r>
      <w:r w:rsidR="00754455" w:rsidRPr="00131BB1">
        <w:rPr>
          <w:spacing w:val="-2"/>
          <w:sz w:val="24"/>
          <w:szCs w:val="24"/>
        </w:rPr>
        <w:t>Chesterfield, MO 63017</w:t>
      </w:r>
      <w:r w:rsidRPr="00131BB1">
        <w:rPr>
          <w:spacing w:val="-2"/>
          <w:sz w:val="24"/>
          <w:szCs w:val="24"/>
        </w:rPr>
        <w:t xml:space="preserve"> and </w:t>
      </w:r>
      <w:r w:rsidR="00E85735" w:rsidRPr="00E85735">
        <w:rPr>
          <w:spacing w:val="-2"/>
          <w:sz w:val="24"/>
          <w:szCs w:val="24"/>
        </w:rPr>
        <w:t>Auburn University (“Cooperator”), with principal office address at 540 Devall Drive, Suite 200, Auburn, AL 36832-5888</w:t>
      </w:r>
      <w:r w:rsidR="009C0BC6" w:rsidRPr="00131BB1">
        <w:rPr>
          <w:spacing w:val="-2"/>
          <w:sz w:val="24"/>
          <w:szCs w:val="24"/>
        </w:rPr>
        <w:t>.</w:t>
      </w:r>
    </w:p>
    <w:p w14:paraId="7F7729B7" w14:textId="77777777" w:rsidR="002C67E6" w:rsidRPr="00131BB1" w:rsidRDefault="002C67E6" w:rsidP="00666B50">
      <w:pPr>
        <w:suppressAutoHyphens/>
        <w:ind w:firstLine="720"/>
        <w:jc w:val="both"/>
        <w:rPr>
          <w:spacing w:val="-2"/>
          <w:sz w:val="24"/>
          <w:szCs w:val="24"/>
        </w:rPr>
      </w:pPr>
    </w:p>
    <w:p w14:paraId="19884FE3" w14:textId="79C2849C" w:rsidR="002C67E6" w:rsidRPr="00131BB1" w:rsidRDefault="002C67E6" w:rsidP="00666B50">
      <w:pPr>
        <w:suppressAutoHyphens/>
        <w:ind w:firstLine="720"/>
        <w:jc w:val="both"/>
        <w:rPr>
          <w:spacing w:val="-2"/>
          <w:sz w:val="24"/>
          <w:szCs w:val="24"/>
        </w:rPr>
      </w:pPr>
      <w:r w:rsidRPr="00131BB1">
        <w:rPr>
          <w:spacing w:val="-2"/>
          <w:sz w:val="24"/>
          <w:szCs w:val="24"/>
        </w:rPr>
        <w:t>The United Soybean Board (</w:t>
      </w:r>
      <w:r w:rsidR="00D876AB" w:rsidRPr="00131BB1">
        <w:rPr>
          <w:spacing w:val="-2"/>
          <w:sz w:val="24"/>
          <w:szCs w:val="24"/>
        </w:rPr>
        <w:t>“</w:t>
      </w:r>
      <w:r w:rsidRPr="00131BB1">
        <w:rPr>
          <w:spacing w:val="-2"/>
          <w:sz w:val="24"/>
          <w:szCs w:val="24"/>
        </w:rPr>
        <w:t>USB</w:t>
      </w:r>
      <w:r w:rsidR="00D876AB" w:rsidRPr="00131BB1">
        <w:rPr>
          <w:spacing w:val="-2"/>
          <w:sz w:val="24"/>
          <w:szCs w:val="24"/>
        </w:rPr>
        <w:t>”</w:t>
      </w:r>
      <w:r w:rsidRPr="00131BB1">
        <w:rPr>
          <w:spacing w:val="-2"/>
          <w:sz w:val="24"/>
          <w:szCs w:val="24"/>
        </w:rPr>
        <w:t xml:space="preserve">) funds soybean research under the Soybean Promotion, Research, and Consumer Information Act, 7 USCA §§ 6901-6911 (the </w:t>
      </w:r>
      <w:r w:rsidR="00D876AB" w:rsidRPr="00131BB1">
        <w:rPr>
          <w:spacing w:val="-2"/>
          <w:sz w:val="24"/>
          <w:szCs w:val="24"/>
        </w:rPr>
        <w:t>“</w:t>
      </w:r>
      <w:r w:rsidRPr="00131BB1">
        <w:rPr>
          <w:spacing w:val="-2"/>
          <w:sz w:val="24"/>
          <w:szCs w:val="24"/>
        </w:rPr>
        <w:t>Act</w:t>
      </w:r>
      <w:r w:rsidR="00D876AB" w:rsidRPr="00131BB1">
        <w:rPr>
          <w:spacing w:val="-2"/>
          <w:sz w:val="24"/>
          <w:szCs w:val="24"/>
        </w:rPr>
        <w:t>”</w:t>
      </w:r>
      <w:r w:rsidRPr="00131BB1">
        <w:rPr>
          <w:spacing w:val="-2"/>
          <w:sz w:val="24"/>
          <w:szCs w:val="24"/>
        </w:rPr>
        <w:t xml:space="preserve">) and the Soybean Promotion and Research Order, 7 CFR Part 1220 (the </w:t>
      </w:r>
      <w:r w:rsidR="00D876AB" w:rsidRPr="00131BB1">
        <w:rPr>
          <w:spacing w:val="-2"/>
          <w:sz w:val="24"/>
          <w:szCs w:val="24"/>
        </w:rPr>
        <w:t>“</w:t>
      </w:r>
      <w:r w:rsidRPr="00131BB1">
        <w:rPr>
          <w:spacing w:val="-2"/>
          <w:sz w:val="24"/>
          <w:szCs w:val="24"/>
        </w:rPr>
        <w:t>Order</w:t>
      </w:r>
      <w:r w:rsidR="00D876AB" w:rsidRPr="00131BB1">
        <w:rPr>
          <w:spacing w:val="-2"/>
          <w:sz w:val="24"/>
          <w:szCs w:val="24"/>
        </w:rPr>
        <w:t>”</w:t>
      </w:r>
      <w:r w:rsidRPr="00131BB1">
        <w:rPr>
          <w:spacing w:val="-2"/>
          <w:sz w:val="24"/>
          <w:szCs w:val="24"/>
        </w:rPr>
        <w:t xml:space="preserve">).  </w:t>
      </w:r>
      <w:r w:rsidR="0036698B">
        <w:rPr>
          <w:spacing w:val="-2"/>
          <w:sz w:val="24"/>
          <w:szCs w:val="24"/>
        </w:rPr>
        <w:t>Smithbucklin</w:t>
      </w:r>
      <w:r w:rsidRPr="00131BB1">
        <w:rPr>
          <w:spacing w:val="-2"/>
          <w:sz w:val="24"/>
          <w:szCs w:val="24"/>
        </w:rPr>
        <w:t xml:space="preserve"> administers USB's research program pursuant to a Management Agreement dated</w:t>
      </w:r>
      <w:r w:rsidR="00C641A1" w:rsidRPr="00131BB1">
        <w:rPr>
          <w:spacing w:val="-2"/>
          <w:sz w:val="24"/>
          <w:szCs w:val="24"/>
        </w:rPr>
        <w:t xml:space="preserve"> </w:t>
      </w:r>
      <w:r w:rsidR="00F61C19">
        <w:rPr>
          <w:sz w:val="24"/>
          <w:szCs w:val="24"/>
        </w:rPr>
        <w:t>September 19, 2022</w:t>
      </w:r>
      <w:r w:rsidRPr="00131BB1">
        <w:rPr>
          <w:spacing w:val="-2"/>
          <w:sz w:val="24"/>
          <w:szCs w:val="24"/>
        </w:rPr>
        <w:t xml:space="preserve">, between </w:t>
      </w:r>
      <w:r w:rsidR="0036698B">
        <w:rPr>
          <w:spacing w:val="-2"/>
          <w:sz w:val="24"/>
          <w:szCs w:val="24"/>
        </w:rPr>
        <w:t>Smithbucklin</w:t>
      </w:r>
      <w:r w:rsidR="00340AF9" w:rsidRPr="00131BB1">
        <w:rPr>
          <w:spacing w:val="-2"/>
          <w:sz w:val="24"/>
          <w:szCs w:val="24"/>
        </w:rPr>
        <w:t xml:space="preserve"> </w:t>
      </w:r>
      <w:r w:rsidRPr="00131BB1">
        <w:rPr>
          <w:spacing w:val="-2"/>
          <w:sz w:val="24"/>
          <w:szCs w:val="24"/>
        </w:rPr>
        <w:t>and USB (</w:t>
      </w:r>
      <w:r w:rsidR="00D876AB" w:rsidRPr="00131BB1">
        <w:rPr>
          <w:spacing w:val="-2"/>
          <w:sz w:val="24"/>
          <w:szCs w:val="24"/>
        </w:rPr>
        <w:t>“</w:t>
      </w:r>
      <w:r w:rsidRPr="00131BB1">
        <w:rPr>
          <w:spacing w:val="-2"/>
          <w:sz w:val="24"/>
          <w:szCs w:val="24"/>
        </w:rPr>
        <w:t>Management Agreement</w:t>
      </w:r>
      <w:r w:rsidR="00D876AB" w:rsidRPr="00131BB1">
        <w:rPr>
          <w:spacing w:val="-2"/>
          <w:sz w:val="24"/>
          <w:szCs w:val="24"/>
        </w:rPr>
        <w:t>”</w:t>
      </w:r>
      <w:r w:rsidRPr="00131BB1">
        <w:rPr>
          <w:spacing w:val="-2"/>
          <w:sz w:val="24"/>
          <w:szCs w:val="24"/>
        </w:rPr>
        <w:t>).</w:t>
      </w:r>
    </w:p>
    <w:p w14:paraId="1D6D7B6D" w14:textId="77777777" w:rsidR="002C67E6" w:rsidRPr="00131BB1" w:rsidRDefault="002C67E6" w:rsidP="00666B50">
      <w:pPr>
        <w:suppressAutoHyphens/>
        <w:ind w:firstLine="720"/>
        <w:jc w:val="both"/>
        <w:rPr>
          <w:spacing w:val="-2"/>
          <w:sz w:val="24"/>
          <w:szCs w:val="24"/>
        </w:rPr>
      </w:pPr>
    </w:p>
    <w:p w14:paraId="0C24D4C6" w14:textId="77777777" w:rsidR="002C67E6" w:rsidRPr="00131BB1" w:rsidRDefault="002C67E6" w:rsidP="00666B50">
      <w:pPr>
        <w:suppressAutoHyphens/>
        <w:ind w:firstLine="720"/>
        <w:jc w:val="both"/>
        <w:rPr>
          <w:spacing w:val="-2"/>
          <w:sz w:val="24"/>
          <w:szCs w:val="24"/>
        </w:rPr>
      </w:pPr>
      <w:r w:rsidRPr="00131BB1">
        <w:rPr>
          <w:spacing w:val="-2"/>
          <w:sz w:val="24"/>
          <w:szCs w:val="24"/>
        </w:rPr>
        <w:t>USB funds research projects in order to benefit soybean farmers by increasing productivity and promoting the consumption and use of soybeans and soybean products. This Agreement and all Research Cooperative Agreements reflect USB’s desire to produce and bring to market as soon as possible useful products that emerge from the research projects it funds.</w:t>
      </w:r>
    </w:p>
    <w:p w14:paraId="7C03710A" w14:textId="77777777" w:rsidR="002C67E6" w:rsidRPr="00131BB1" w:rsidRDefault="002C67E6" w:rsidP="00666B50">
      <w:pPr>
        <w:suppressAutoHyphens/>
        <w:jc w:val="both"/>
        <w:rPr>
          <w:spacing w:val="-2"/>
          <w:sz w:val="24"/>
          <w:szCs w:val="24"/>
        </w:rPr>
      </w:pPr>
    </w:p>
    <w:p w14:paraId="2B1486EB" w14:textId="77777777" w:rsidR="002C67E6" w:rsidRPr="00131BB1" w:rsidRDefault="002C67E6" w:rsidP="00666B50">
      <w:pPr>
        <w:suppressAutoHyphens/>
        <w:jc w:val="both"/>
        <w:rPr>
          <w:spacing w:val="-2"/>
          <w:sz w:val="24"/>
          <w:szCs w:val="24"/>
        </w:rPr>
      </w:pPr>
      <w:r w:rsidRPr="00131BB1">
        <w:rPr>
          <w:b/>
          <w:spacing w:val="-2"/>
          <w:sz w:val="24"/>
          <w:szCs w:val="24"/>
        </w:rPr>
        <w:t>SECTION 1.</w:t>
      </w:r>
      <w:r w:rsidRPr="00131BB1">
        <w:rPr>
          <w:b/>
          <w:spacing w:val="-2"/>
          <w:sz w:val="24"/>
          <w:szCs w:val="24"/>
        </w:rPr>
        <w:tab/>
        <w:t>RESEARCH PROJECTS</w:t>
      </w:r>
    </w:p>
    <w:p w14:paraId="4D88A9A1" w14:textId="77777777" w:rsidR="002C67E6" w:rsidRPr="00131BB1" w:rsidRDefault="002C67E6" w:rsidP="00666B50">
      <w:pPr>
        <w:suppressAutoHyphens/>
        <w:jc w:val="both"/>
        <w:rPr>
          <w:spacing w:val="-2"/>
          <w:sz w:val="24"/>
          <w:szCs w:val="24"/>
        </w:rPr>
      </w:pPr>
    </w:p>
    <w:p w14:paraId="0EE0718A" w14:textId="459C495A" w:rsidR="002C67E6" w:rsidRPr="00131BB1" w:rsidRDefault="002C67E6" w:rsidP="00666B50">
      <w:pPr>
        <w:suppressAutoHyphens/>
        <w:ind w:firstLine="720"/>
        <w:jc w:val="both"/>
        <w:rPr>
          <w:spacing w:val="-2"/>
          <w:sz w:val="24"/>
          <w:szCs w:val="24"/>
        </w:rPr>
      </w:pPr>
      <w:r w:rsidRPr="00131BB1">
        <w:rPr>
          <w:spacing w:val="-2"/>
          <w:sz w:val="24"/>
          <w:szCs w:val="24"/>
        </w:rPr>
        <w:t>1.1.</w:t>
      </w:r>
      <w:r w:rsidRPr="00131BB1">
        <w:rPr>
          <w:spacing w:val="-2"/>
          <w:sz w:val="24"/>
          <w:szCs w:val="24"/>
        </w:rPr>
        <w:tab/>
      </w:r>
      <w:r w:rsidRPr="00131BB1">
        <w:rPr>
          <w:spacing w:val="-2"/>
          <w:sz w:val="24"/>
          <w:szCs w:val="24"/>
          <w:u w:val="single"/>
        </w:rPr>
        <w:t>Research Cooperative Agreements</w:t>
      </w:r>
      <w:r w:rsidRPr="00131BB1">
        <w:rPr>
          <w:spacing w:val="-2"/>
          <w:sz w:val="24"/>
          <w:szCs w:val="24"/>
        </w:rPr>
        <w:t xml:space="preserve">.  </w:t>
      </w:r>
      <w:r w:rsidR="0036698B">
        <w:rPr>
          <w:spacing w:val="-2"/>
          <w:sz w:val="24"/>
          <w:szCs w:val="24"/>
        </w:rPr>
        <w:t>Smithbucklin</w:t>
      </w:r>
      <w:r w:rsidRPr="00131BB1">
        <w:rPr>
          <w:spacing w:val="-2"/>
          <w:sz w:val="24"/>
          <w:szCs w:val="24"/>
        </w:rPr>
        <w:t xml:space="preserve"> and the Cooperator will </w:t>
      </w:r>
      <w:r w:rsidR="00512EFF" w:rsidRPr="00131BB1">
        <w:rPr>
          <w:spacing w:val="-2"/>
          <w:sz w:val="24"/>
          <w:szCs w:val="24"/>
        </w:rPr>
        <w:t>execute</w:t>
      </w:r>
      <w:r w:rsidRPr="00131BB1">
        <w:rPr>
          <w:spacing w:val="-2"/>
          <w:sz w:val="24"/>
          <w:szCs w:val="24"/>
        </w:rPr>
        <w:t xml:space="preserve"> a separate Resea</w:t>
      </w:r>
      <w:r w:rsidR="00512EFF" w:rsidRPr="00131BB1">
        <w:rPr>
          <w:spacing w:val="-2"/>
          <w:sz w:val="24"/>
          <w:szCs w:val="24"/>
        </w:rPr>
        <w:t>rch Cooperative Agreement (</w:t>
      </w:r>
      <w:r w:rsidR="00D876AB" w:rsidRPr="00131BB1">
        <w:rPr>
          <w:spacing w:val="-2"/>
          <w:sz w:val="24"/>
          <w:szCs w:val="24"/>
        </w:rPr>
        <w:t>“</w:t>
      </w:r>
      <w:r w:rsidR="00512EFF" w:rsidRPr="00131BB1">
        <w:rPr>
          <w:spacing w:val="-2"/>
          <w:sz w:val="24"/>
          <w:szCs w:val="24"/>
        </w:rPr>
        <w:t>RCA</w:t>
      </w:r>
      <w:r w:rsidR="00D876AB" w:rsidRPr="00131BB1">
        <w:rPr>
          <w:spacing w:val="-2"/>
          <w:sz w:val="24"/>
          <w:szCs w:val="24"/>
        </w:rPr>
        <w:t>”</w:t>
      </w:r>
      <w:r w:rsidR="00512EFF" w:rsidRPr="00131BB1">
        <w:rPr>
          <w:spacing w:val="-2"/>
          <w:sz w:val="24"/>
          <w:szCs w:val="24"/>
        </w:rPr>
        <w:t xml:space="preserve">), in the form </w:t>
      </w:r>
      <w:r w:rsidR="00A2022D" w:rsidRPr="00131BB1">
        <w:rPr>
          <w:spacing w:val="-2"/>
          <w:sz w:val="24"/>
          <w:szCs w:val="24"/>
        </w:rPr>
        <w:t xml:space="preserve">provided by </w:t>
      </w:r>
      <w:r w:rsidR="0036698B">
        <w:rPr>
          <w:spacing w:val="-2"/>
          <w:sz w:val="24"/>
          <w:szCs w:val="24"/>
        </w:rPr>
        <w:t>Smithbucklin</w:t>
      </w:r>
      <w:r w:rsidR="00512EFF" w:rsidRPr="00131BB1">
        <w:rPr>
          <w:spacing w:val="-2"/>
          <w:sz w:val="24"/>
          <w:szCs w:val="24"/>
        </w:rPr>
        <w:t xml:space="preserve">, </w:t>
      </w:r>
      <w:r w:rsidRPr="00131BB1">
        <w:rPr>
          <w:spacing w:val="-2"/>
          <w:sz w:val="24"/>
          <w:szCs w:val="24"/>
        </w:rPr>
        <w:t>for each research project funded under this Agreement</w:t>
      </w:r>
      <w:r w:rsidR="00883114" w:rsidRPr="00131BB1">
        <w:rPr>
          <w:spacing w:val="-2"/>
          <w:sz w:val="24"/>
          <w:szCs w:val="24"/>
        </w:rPr>
        <w:t xml:space="preserve"> (each a </w:t>
      </w:r>
      <w:r w:rsidR="00D876AB" w:rsidRPr="00131BB1">
        <w:rPr>
          <w:spacing w:val="-2"/>
          <w:sz w:val="24"/>
          <w:szCs w:val="24"/>
        </w:rPr>
        <w:t>“</w:t>
      </w:r>
      <w:r w:rsidR="00883114" w:rsidRPr="00131BB1">
        <w:rPr>
          <w:spacing w:val="-2"/>
          <w:sz w:val="24"/>
          <w:szCs w:val="24"/>
        </w:rPr>
        <w:t>Project</w:t>
      </w:r>
      <w:r w:rsidR="00D876AB" w:rsidRPr="00131BB1">
        <w:rPr>
          <w:spacing w:val="-2"/>
          <w:sz w:val="24"/>
          <w:szCs w:val="24"/>
        </w:rPr>
        <w:t>”</w:t>
      </w:r>
      <w:r w:rsidR="00883114" w:rsidRPr="00131BB1">
        <w:rPr>
          <w:spacing w:val="-2"/>
          <w:sz w:val="24"/>
          <w:szCs w:val="24"/>
        </w:rPr>
        <w:t>)</w:t>
      </w:r>
      <w:r w:rsidRPr="00131BB1">
        <w:rPr>
          <w:spacing w:val="-2"/>
          <w:sz w:val="24"/>
          <w:szCs w:val="24"/>
        </w:rPr>
        <w:t>.  Cooperator may subcontract with third parties to conduct the research</w:t>
      </w:r>
      <w:r w:rsidR="00883114" w:rsidRPr="00131BB1">
        <w:rPr>
          <w:spacing w:val="-2"/>
          <w:sz w:val="24"/>
          <w:szCs w:val="24"/>
        </w:rPr>
        <w:t xml:space="preserve"> for any Project; provided, that</w:t>
      </w:r>
      <w:r w:rsidRPr="00131BB1">
        <w:rPr>
          <w:spacing w:val="-2"/>
          <w:sz w:val="24"/>
          <w:szCs w:val="24"/>
        </w:rPr>
        <w:t xml:space="preserve"> </w:t>
      </w:r>
      <w:r w:rsidR="0036698B">
        <w:rPr>
          <w:spacing w:val="-2"/>
          <w:sz w:val="24"/>
          <w:szCs w:val="24"/>
        </w:rPr>
        <w:t>Smithbucklin</w:t>
      </w:r>
      <w:r w:rsidR="00340AF9" w:rsidRPr="00131BB1">
        <w:rPr>
          <w:spacing w:val="-2"/>
          <w:sz w:val="24"/>
          <w:szCs w:val="24"/>
        </w:rPr>
        <w:t xml:space="preserve"> </w:t>
      </w:r>
      <w:r w:rsidRPr="00131BB1">
        <w:rPr>
          <w:spacing w:val="-2"/>
          <w:sz w:val="24"/>
          <w:szCs w:val="24"/>
        </w:rPr>
        <w:t xml:space="preserve">must approve all such subcontracts </w:t>
      </w:r>
      <w:r w:rsidR="00883114" w:rsidRPr="00131BB1">
        <w:rPr>
          <w:spacing w:val="-2"/>
          <w:sz w:val="24"/>
          <w:szCs w:val="24"/>
        </w:rPr>
        <w:t>involving consideration of</w:t>
      </w:r>
      <w:r w:rsidRPr="00131BB1">
        <w:rPr>
          <w:spacing w:val="-2"/>
          <w:sz w:val="24"/>
          <w:szCs w:val="24"/>
        </w:rPr>
        <w:t xml:space="preserve"> $5</w:t>
      </w:r>
      <w:r w:rsidR="00903D62" w:rsidRPr="00131BB1">
        <w:rPr>
          <w:spacing w:val="-2"/>
          <w:sz w:val="24"/>
          <w:szCs w:val="24"/>
        </w:rPr>
        <w:t>0</w:t>
      </w:r>
      <w:r w:rsidRPr="00131BB1">
        <w:rPr>
          <w:spacing w:val="-2"/>
          <w:sz w:val="24"/>
          <w:szCs w:val="24"/>
        </w:rPr>
        <w:t>,000 or more.</w:t>
      </w:r>
    </w:p>
    <w:p w14:paraId="53706BC3" w14:textId="77777777" w:rsidR="002C67E6" w:rsidRPr="00131BB1" w:rsidRDefault="002C67E6" w:rsidP="00666B50">
      <w:pPr>
        <w:suppressAutoHyphens/>
        <w:ind w:firstLine="720"/>
        <w:jc w:val="both"/>
        <w:rPr>
          <w:spacing w:val="-2"/>
          <w:sz w:val="24"/>
          <w:szCs w:val="24"/>
        </w:rPr>
      </w:pPr>
    </w:p>
    <w:p w14:paraId="1AE2ED43" w14:textId="77777777" w:rsidR="002C67E6" w:rsidRPr="00131BB1" w:rsidRDefault="002C67E6" w:rsidP="00666B50">
      <w:pPr>
        <w:suppressAutoHyphens/>
        <w:ind w:left="720" w:firstLine="720"/>
        <w:jc w:val="both"/>
        <w:rPr>
          <w:spacing w:val="-2"/>
          <w:sz w:val="24"/>
          <w:szCs w:val="24"/>
        </w:rPr>
      </w:pPr>
      <w:r w:rsidRPr="00131BB1">
        <w:rPr>
          <w:spacing w:val="-2"/>
          <w:sz w:val="24"/>
          <w:szCs w:val="24"/>
        </w:rPr>
        <w:t>(a)</w:t>
      </w:r>
      <w:r w:rsidRPr="00131BB1">
        <w:rPr>
          <w:spacing w:val="-2"/>
          <w:sz w:val="24"/>
          <w:szCs w:val="24"/>
        </w:rPr>
        <w:tab/>
      </w:r>
      <w:r w:rsidR="00883114" w:rsidRPr="00131BB1">
        <w:rPr>
          <w:spacing w:val="-2"/>
          <w:sz w:val="24"/>
          <w:szCs w:val="24"/>
        </w:rPr>
        <w:t>Each</w:t>
      </w:r>
      <w:r w:rsidRPr="00131BB1">
        <w:rPr>
          <w:spacing w:val="-2"/>
          <w:sz w:val="24"/>
          <w:szCs w:val="24"/>
        </w:rPr>
        <w:t xml:space="preserve"> RCA must</w:t>
      </w:r>
    </w:p>
    <w:p w14:paraId="0EB4D984" w14:textId="77777777" w:rsidR="002C67E6" w:rsidRPr="00131BB1" w:rsidRDefault="002C67E6" w:rsidP="00666B50">
      <w:pPr>
        <w:suppressAutoHyphens/>
        <w:ind w:firstLine="720"/>
        <w:jc w:val="both"/>
        <w:rPr>
          <w:spacing w:val="-2"/>
          <w:sz w:val="24"/>
          <w:szCs w:val="24"/>
        </w:rPr>
      </w:pPr>
    </w:p>
    <w:p w14:paraId="4B095CF1" w14:textId="6FCF983A" w:rsidR="002C67E6" w:rsidRPr="00131BB1" w:rsidRDefault="002C67E6" w:rsidP="00666B50">
      <w:pPr>
        <w:pStyle w:val="BodyTextIndent3"/>
        <w:ind w:left="0" w:firstLine="720"/>
        <w:rPr>
          <w:szCs w:val="24"/>
        </w:rPr>
      </w:pPr>
      <w:r w:rsidRPr="00131BB1">
        <w:rPr>
          <w:szCs w:val="24"/>
        </w:rPr>
        <w:tab/>
      </w:r>
      <w:r w:rsidR="005511A9" w:rsidRPr="00131BB1">
        <w:rPr>
          <w:szCs w:val="24"/>
        </w:rPr>
        <w:tab/>
      </w:r>
      <w:r w:rsidRPr="00131BB1">
        <w:rPr>
          <w:szCs w:val="24"/>
        </w:rPr>
        <w:t>(1)</w:t>
      </w:r>
      <w:r w:rsidRPr="00131BB1">
        <w:rPr>
          <w:szCs w:val="24"/>
        </w:rPr>
        <w:tab/>
        <w:t>refer to this Agreement</w:t>
      </w:r>
      <w:r w:rsidR="00E65B64">
        <w:rPr>
          <w:szCs w:val="24"/>
        </w:rPr>
        <w:t xml:space="preserve"> and incorporate its terms therein</w:t>
      </w:r>
      <w:r w:rsidRPr="00131BB1">
        <w:rPr>
          <w:szCs w:val="24"/>
        </w:rPr>
        <w:t>;</w:t>
      </w:r>
    </w:p>
    <w:p w14:paraId="413F6809" w14:textId="77777777" w:rsidR="002C67E6" w:rsidRPr="00131BB1" w:rsidRDefault="002C67E6" w:rsidP="00666B50">
      <w:pPr>
        <w:pStyle w:val="BodyTextIndent3"/>
        <w:ind w:left="0" w:firstLine="720"/>
        <w:rPr>
          <w:szCs w:val="24"/>
        </w:rPr>
      </w:pPr>
    </w:p>
    <w:p w14:paraId="3886FCFC" w14:textId="77777777" w:rsidR="002C67E6" w:rsidRPr="00131BB1" w:rsidRDefault="002C67E6" w:rsidP="00666B50">
      <w:pPr>
        <w:pStyle w:val="BodyTextIndent3"/>
        <w:ind w:left="720" w:firstLine="720"/>
        <w:rPr>
          <w:szCs w:val="24"/>
        </w:rPr>
      </w:pPr>
      <w:r w:rsidRPr="00131BB1">
        <w:rPr>
          <w:szCs w:val="24"/>
        </w:rPr>
        <w:tab/>
        <w:t>(2)</w:t>
      </w:r>
      <w:r w:rsidRPr="00131BB1">
        <w:rPr>
          <w:szCs w:val="24"/>
        </w:rPr>
        <w:tab/>
        <w:t>name the person who will be responsible for conducting the research (the Principal Investigator)</w:t>
      </w:r>
      <w:r w:rsidR="00AE7B49" w:rsidRPr="00131BB1">
        <w:rPr>
          <w:szCs w:val="24"/>
        </w:rPr>
        <w:t xml:space="preserve"> for the Project</w:t>
      </w:r>
      <w:r w:rsidRPr="00131BB1">
        <w:rPr>
          <w:szCs w:val="24"/>
        </w:rPr>
        <w:t>;</w:t>
      </w:r>
    </w:p>
    <w:p w14:paraId="2DA40F9D" w14:textId="77777777" w:rsidR="002C67E6" w:rsidRPr="00131BB1" w:rsidRDefault="002C67E6" w:rsidP="00666B50">
      <w:pPr>
        <w:pStyle w:val="BodyTextIndent3"/>
        <w:ind w:left="0" w:firstLine="720"/>
        <w:rPr>
          <w:szCs w:val="24"/>
        </w:rPr>
      </w:pPr>
    </w:p>
    <w:p w14:paraId="09F7B921" w14:textId="28CED11A" w:rsidR="002C67E6" w:rsidRPr="00131BB1" w:rsidRDefault="002C67E6" w:rsidP="00666B50">
      <w:pPr>
        <w:pStyle w:val="BodyTextIndent3"/>
        <w:ind w:left="720" w:firstLine="1440"/>
        <w:rPr>
          <w:szCs w:val="24"/>
        </w:rPr>
      </w:pPr>
      <w:r w:rsidRPr="00131BB1">
        <w:rPr>
          <w:szCs w:val="24"/>
        </w:rPr>
        <w:t>(3)</w:t>
      </w:r>
      <w:r w:rsidRPr="00131BB1">
        <w:rPr>
          <w:szCs w:val="24"/>
        </w:rPr>
        <w:tab/>
        <w:t>include a</w:t>
      </w:r>
      <w:r w:rsidR="00AE7B49" w:rsidRPr="00131BB1">
        <w:rPr>
          <w:szCs w:val="24"/>
        </w:rPr>
        <w:t>n approved P</w:t>
      </w:r>
      <w:r w:rsidRPr="00131BB1">
        <w:rPr>
          <w:szCs w:val="24"/>
        </w:rPr>
        <w:t>roject proposal w</w:t>
      </w:r>
      <w:r w:rsidR="00AE7B49" w:rsidRPr="00131BB1">
        <w:rPr>
          <w:szCs w:val="24"/>
        </w:rPr>
        <w:t>ith a detailed statement of the P</w:t>
      </w:r>
      <w:r w:rsidRPr="00131BB1">
        <w:rPr>
          <w:szCs w:val="24"/>
        </w:rPr>
        <w:t>roject's objectives, methods, budget and anticipated benefits to soybean farmers; and</w:t>
      </w:r>
    </w:p>
    <w:p w14:paraId="7F85D836" w14:textId="77777777" w:rsidR="002C67E6" w:rsidRPr="00131BB1" w:rsidRDefault="002C67E6" w:rsidP="00666B50">
      <w:pPr>
        <w:pStyle w:val="BodyTextIndent3"/>
        <w:ind w:left="0" w:firstLine="720"/>
        <w:rPr>
          <w:szCs w:val="24"/>
        </w:rPr>
      </w:pPr>
    </w:p>
    <w:p w14:paraId="4CC49CC8" w14:textId="77777777" w:rsidR="002C67E6" w:rsidRPr="00131BB1" w:rsidRDefault="005511A9" w:rsidP="00666B50">
      <w:pPr>
        <w:pStyle w:val="BodyTextIndent3"/>
        <w:ind w:left="0" w:firstLine="720"/>
        <w:rPr>
          <w:szCs w:val="24"/>
        </w:rPr>
      </w:pPr>
      <w:r w:rsidRPr="00131BB1">
        <w:rPr>
          <w:szCs w:val="24"/>
        </w:rPr>
        <w:tab/>
      </w:r>
      <w:r w:rsidRPr="00131BB1">
        <w:rPr>
          <w:szCs w:val="24"/>
        </w:rPr>
        <w:tab/>
      </w:r>
      <w:r w:rsidR="002C67E6" w:rsidRPr="00131BB1">
        <w:rPr>
          <w:szCs w:val="24"/>
        </w:rPr>
        <w:t>(4)</w:t>
      </w:r>
      <w:r w:rsidR="002C67E6" w:rsidRPr="00131BB1">
        <w:rPr>
          <w:szCs w:val="24"/>
        </w:rPr>
        <w:tab/>
        <w:t>state the amount of funding USB will provide</w:t>
      </w:r>
      <w:r w:rsidR="00AE7B49" w:rsidRPr="00131BB1">
        <w:rPr>
          <w:szCs w:val="24"/>
        </w:rPr>
        <w:t xml:space="preserve"> for the Project</w:t>
      </w:r>
      <w:r w:rsidR="002C67E6" w:rsidRPr="00131BB1">
        <w:rPr>
          <w:szCs w:val="24"/>
        </w:rPr>
        <w:t>.</w:t>
      </w:r>
    </w:p>
    <w:p w14:paraId="2DBF8697" w14:textId="77777777" w:rsidR="002C67E6" w:rsidRPr="00131BB1" w:rsidRDefault="002C67E6" w:rsidP="00666B50">
      <w:pPr>
        <w:pStyle w:val="BodyTextIndent3"/>
        <w:ind w:left="0" w:firstLine="720"/>
        <w:rPr>
          <w:szCs w:val="24"/>
        </w:rPr>
      </w:pPr>
    </w:p>
    <w:p w14:paraId="279B11D8" w14:textId="77777777" w:rsidR="002C67E6" w:rsidRPr="00131BB1" w:rsidRDefault="002C67E6" w:rsidP="00666B50">
      <w:pPr>
        <w:pStyle w:val="BodyTextIndent3"/>
        <w:ind w:left="1440" w:firstLine="0"/>
        <w:rPr>
          <w:szCs w:val="24"/>
        </w:rPr>
      </w:pPr>
      <w:r w:rsidRPr="00131BB1">
        <w:rPr>
          <w:szCs w:val="24"/>
        </w:rPr>
        <w:t>(b)</w:t>
      </w:r>
      <w:r w:rsidRPr="00131BB1">
        <w:rPr>
          <w:szCs w:val="24"/>
        </w:rPr>
        <w:tab/>
        <w:t>The RCA may include any other terms the parties deem appropriate.</w:t>
      </w:r>
    </w:p>
    <w:p w14:paraId="03084DC9" w14:textId="77777777" w:rsidR="002C67E6" w:rsidRPr="00131BB1" w:rsidRDefault="002C67E6" w:rsidP="00666B50">
      <w:pPr>
        <w:pStyle w:val="BodyTextIndent3"/>
        <w:ind w:left="0" w:firstLine="720"/>
        <w:rPr>
          <w:szCs w:val="24"/>
        </w:rPr>
      </w:pPr>
    </w:p>
    <w:p w14:paraId="709CC1FA" w14:textId="3BD62856" w:rsidR="002C67E6" w:rsidRPr="006B0136" w:rsidRDefault="002C67E6" w:rsidP="00666B50">
      <w:pPr>
        <w:suppressAutoHyphens/>
        <w:ind w:firstLine="720"/>
        <w:jc w:val="both"/>
        <w:rPr>
          <w:spacing w:val="-2"/>
          <w:sz w:val="24"/>
          <w:szCs w:val="24"/>
        </w:rPr>
      </w:pPr>
      <w:r w:rsidRPr="006B0136">
        <w:rPr>
          <w:sz w:val="24"/>
          <w:szCs w:val="24"/>
        </w:rPr>
        <w:t>1.2.</w:t>
      </w:r>
      <w:r w:rsidRPr="006B0136">
        <w:rPr>
          <w:sz w:val="24"/>
          <w:szCs w:val="24"/>
        </w:rPr>
        <w:tab/>
      </w:r>
      <w:r w:rsidRPr="006B0136">
        <w:rPr>
          <w:sz w:val="24"/>
          <w:szCs w:val="24"/>
          <w:u w:val="single"/>
        </w:rPr>
        <w:t>Conduct of Projects</w:t>
      </w:r>
      <w:r w:rsidRPr="006B0136">
        <w:rPr>
          <w:sz w:val="24"/>
          <w:szCs w:val="24"/>
        </w:rPr>
        <w:t>. C</w:t>
      </w:r>
      <w:r w:rsidRPr="006B0136">
        <w:rPr>
          <w:spacing w:val="-2"/>
          <w:sz w:val="24"/>
          <w:szCs w:val="24"/>
        </w:rPr>
        <w:t xml:space="preserve">ooperator will be solely responsible for managing </w:t>
      </w:r>
      <w:r w:rsidR="00AE7B49" w:rsidRPr="006B0136">
        <w:rPr>
          <w:spacing w:val="-2"/>
          <w:sz w:val="24"/>
          <w:szCs w:val="24"/>
        </w:rPr>
        <w:t>all p</w:t>
      </w:r>
      <w:r w:rsidRPr="006B0136">
        <w:rPr>
          <w:spacing w:val="-2"/>
          <w:sz w:val="24"/>
          <w:szCs w:val="24"/>
        </w:rPr>
        <w:t>rojects</w:t>
      </w:r>
      <w:r w:rsidR="00AE7B49" w:rsidRPr="006B0136">
        <w:rPr>
          <w:spacing w:val="-2"/>
          <w:sz w:val="24"/>
          <w:szCs w:val="24"/>
        </w:rPr>
        <w:t xml:space="preserve"> hereunder</w:t>
      </w:r>
      <w:r w:rsidRPr="006B0136">
        <w:rPr>
          <w:spacing w:val="-2"/>
          <w:sz w:val="24"/>
          <w:szCs w:val="24"/>
        </w:rPr>
        <w:t xml:space="preserve">. The Principal Investigator must directly supervise the research and will be accountable to the Cooperator. The Cooperator must provide all equipment and facilities necessary to conduct </w:t>
      </w:r>
      <w:r w:rsidR="00AE7B49" w:rsidRPr="006B0136">
        <w:rPr>
          <w:spacing w:val="-2"/>
          <w:sz w:val="24"/>
          <w:szCs w:val="24"/>
        </w:rPr>
        <w:t xml:space="preserve">all </w:t>
      </w:r>
      <w:r w:rsidRPr="006B0136">
        <w:rPr>
          <w:spacing w:val="-2"/>
          <w:sz w:val="24"/>
          <w:szCs w:val="24"/>
        </w:rPr>
        <w:t>projects.</w:t>
      </w:r>
    </w:p>
    <w:p w14:paraId="48CA893C" w14:textId="77777777" w:rsidR="002C67E6" w:rsidRPr="00131BB1" w:rsidRDefault="002C67E6" w:rsidP="00666B50">
      <w:pPr>
        <w:suppressAutoHyphens/>
        <w:jc w:val="both"/>
        <w:rPr>
          <w:spacing w:val="-2"/>
          <w:sz w:val="24"/>
          <w:szCs w:val="24"/>
        </w:rPr>
      </w:pPr>
    </w:p>
    <w:p w14:paraId="1CFFA57B" w14:textId="77777777" w:rsidR="002C67E6" w:rsidRPr="00131BB1" w:rsidRDefault="002C67E6" w:rsidP="00666B50">
      <w:pPr>
        <w:suppressAutoHyphens/>
        <w:ind w:firstLine="720"/>
        <w:jc w:val="both"/>
        <w:rPr>
          <w:spacing w:val="-2"/>
          <w:sz w:val="24"/>
          <w:szCs w:val="24"/>
        </w:rPr>
      </w:pPr>
      <w:r w:rsidRPr="00131BB1">
        <w:rPr>
          <w:spacing w:val="-2"/>
          <w:sz w:val="24"/>
          <w:szCs w:val="24"/>
        </w:rPr>
        <w:t>1.3.</w:t>
      </w:r>
      <w:r w:rsidRPr="00131BB1">
        <w:rPr>
          <w:b/>
          <w:spacing w:val="-2"/>
          <w:sz w:val="24"/>
          <w:szCs w:val="24"/>
        </w:rPr>
        <w:tab/>
      </w:r>
      <w:r w:rsidRPr="00131BB1">
        <w:rPr>
          <w:spacing w:val="-2"/>
          <w:sz w:val="24"/>
          <w:szCs w:val="24"/>
          <w:u w:val="single"/>
        </w:rPr>
        <w:t>Progress Reports</w:t>
      </w:r>
      <w:r w:rsidRPr="00131BB1">
        <w:rPr>
          <w:spacing w:val="-2"/>
          <w:sz w:val="24"/>
          <w:szCs w:val="24"/>
        </w:rPr>
        <w:t>.</w:t>
      </w:r>
    </w:p>
    <w:p w14:paraId="167C1BA1" w14:textId="77777777" w:rsidR="002C67E6" w:rsidRPr="00131BB1" w:rsidRDefault="002C67E6" w:rsidP="00666B50">
      <w:pPr>
        <w:suppressAutoHyphens/>
        <w:jc w:val="both"/>
        <w:rPr>
          <w:spacing w:val="-2"/>
          <w:sz w:val="24"/>
          <w:szCs w:val="24"/>
        </w:rPr>
      </w:pPr>
    </w:p>
    <w:p w14:paraId="323CAEF4" w14:textId="60A5AB3A" w:rsidR="002C67E6" w:rsidRPr="00131BB1" w:rsidRDefault="002C67E6" w:rsidP="00666B50">
      <w:pPr>
        <w:suppressAutoHyphens/>
        <w:ind w:firstLine="1440"/>
        <w:jc w:val="both"/>
        <w:rPr>
          <w:sz w:val="24"/>
          <w:szCs w:val="24"/>
        </w:rPr>
      </w:pPr>
      <w:r w:rsidRPr="00131BB1">
        <w:rPr>
          <w:spacing w:val="-2"/>
          <w:sz w:val="24"/>
          <w:szCs w:val="24"/>
        </w:rPr>
        <w:t>(a)</w:t>
      </w:r>
      <w:r w:rsidRPr="00131BB1">
        <w:rPr>
          <w:spacing w:val="-2"/>
          <w:sz w:val="24"/>
          <w:szCs w:val="24"/>
        </w:rPr>
        <w:tab/>
        <w:t xml:space="preserve">Unless otherwise provided in an RCA, Principal Investigator must submit to </w:t>
      </w:r>
      <w:r w:rsidR="0036698B">
        <w:rPr>
          <w:sz w:val="24"/>
          <w:szCs w:val="24"/>
        </w:rPr>
        <w:t>Smithbucklin</w:t>
      </w:r>
      <w:r w:rsidRPr="00131BB1">
        <w:rPr>
          <w:sz w:val="24"/>
          <w:szCs w:val="24"/>
        </w:rPr>
        <w:t xml:space="preserve"> a written quarterly progress report</w:t>
      </w:r>
      <w:r w:rsidR="005D5D1A" w:rsidRPr="00131BB1">
        <w:rPr>
          <w:sz w:val="24"/>
          <w:szCs w:val="24"/>
        </w:rPr>
        <w:t xml:space="preserve"> (in a format and level of detail as directed by </w:t>
      </w:r>
      <w:r w:rsidR="0036698B">
        <w:rPr>
          <w:sz w:val="24"/>
          <w:szCs w:val="24"/>
        </w:rPr>
        <w:t>Smithbucklin</w:t>
      </w:r>
      <w:r w:rsidR="005D5D1A" w:rsidRPr="00131BB1">
        <w:rPr>
          <w:sz w:val="24"/>
          <w:szCs w:val="24"/>
        </w:rPr>
        <w:t>)</w:t>
      </w:r>
      <w:r w:rsidR="003C3339" w:rsidRPr="00131BB1">
        <w:rPr>
          <w:sz w:val="24"/>
          <w:szCs w:val="24"/>
        </w:rPr>
        <w:t xml:space="preserve"> </w:t>
      </w:r>
      <w:r w:rsidR="003C3339" w:rsidRPr="00131BB1">
        <w:rPr>
          <w:sz w:val="24"/>
          <w:szCs w:val="24"/>
        </w:rPr>
        <w:lastRenderedPageBreak/>
        <w:t>for work done the previous three months</w:t>
      </w:r>
      <w:r w:rsidR="00AE7B49" w:rsidRPr="00131BB1">
        <w:rPr>
          <w:sz w:val="24"/>
          <w:szCs w:val="24"/>
        </w:rPr>
        <w:t xml:space="preserve"> under each RCA</w:t>
      </w:r>
      <w:r w:rsidR="003C3339" w:rsidRPr="00131BB1">
        <w:rPr>
          <w:sz w:val="24"/>
          <w:szCs w:val="24"/>
        </w:rPr>
        <w:t xml:space="preserve">. </w:t>
      </w:r>
      <w:r w:rsidRPr="00131BB1">
        <w:rPr>
          <w:sz w:val="24"/>
          <w:szCs w:val="24"/>
        </w:rPr>
        <w:t>The Principal Investigator must also provide additional information as requested.</w:t>
      </w:r>
    </w:p>
    <w:p w14:paraId="5D109AB5" w14:textId="77777777" w:rsidR="002C67E6" w:rsidRPr="00131BB1" w:rsidRDefault="002C67E6" w:rsidP="00666B50">
      <w:pPr>
        <w:suppressAutoHyphens/>
        <w:ind w:left="1512" w:hanging="1512"/>
        <w:jc w:val="both"/>
        <w:rPr>
          <w:spacing w:val="-2"/>
          <w:sz w:val="24"/>
          <w:szCs w:val="24"/>
        </w:rPr>
      </w:pPr>
    </w:p>
    <w:p w14:paraId="610C0A50" w14:textId="56BC587D"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r>
      <w:r w:rsidRPr="00131BB1">
        <w:rPr>
          <w:sz w:val="24"/>
          <w:szCs w:val="24"/>
        </w:rPr>
        <w:t xml:space="preserve">With each quarterly report, Principal Investigator must provide a progress report in lay language suitable for public release using the project report form supplied by </w:t>
      </w:r>
      <w:r w:rsidR="0036698B">
        <w:rPr>
          <w:sz w:val="24"/>
          <w:szCs w:val="24"/>
        </w:rPr>
        <w:t>Smithbucklin</w:t>
      </w:r>
      <w:r w:rsidR="00340AF9" w:rsidRPr="00131BB1">
        <w:rPr>
          <w:sz w:val="24"/>
          <w:szCs w:val="24"/>
        </w:rPr>
        <w:t>.</w:t>
      </w:r>
      <w:r w:rsidRPr="00131BB1">
        <w:rPr>
          <w:sz w:val="24"/>
          <w:szCs w:val="24"/>
        </w:rPr>
        <w:t xml:space="preserve">  </w:t>
      </w:r>
      <w:r w:rsidR="0036698B">
        <w:rPr>
          <w:sz w:val="24"/>
          <w:szCs w:val="24"/>
        </w:rPr>
        <w:t>Smithbucklin</w:t>
      </w:r>
      <w:r w:rsidRPr="00131BB1">
        <w:rPr>
          <w:sz w:val="24"/>
          <w:szCs w:val="24"/>
        </w:rPr>
        <w:t xml:space="preserve"> may disclose these progress reports to third parties and the progress report will constitute Principal Investigator's permission to release the information</w:t>
      </w:r>
      <w:r w:rsidR="00AE7B49" w:rsidRPr="00131BB1">
        <w:rPr>
          <w:sz w:val="24"/>
          <w:szCs w:val="24"/>
        </w:rPr>
        <w:t xml:space="preserve"> contained therein</w:t>
      </w:r>
      <w:r w:rsidRPr="00131BB1">
        <w:rPr>
          <w:spacing w:val="-2"/>
          <w:sz w:val="24"/>
          <w:szCs w:val="24"/>
        </w:rPr>
        <w:t>.</w:t>
      </w:r>
    </w:p>
    <w:p w14:paraId="25F482DE" w14:textId="77777777" w:rsidR="002C67E6" w:rsidRPr="00131BB1" w:rsidRDefault="002C67E6" w:rsidP="00666B50">
      <w:pPr>
        <w:suppressAutoHyphens/>
        <w:jc w:val="both"/>
        <w:rPr>
          <w:spacing w:val="-2"/>
          <w:sz w:val="24"/>
          <w:szCs w:val="24"/>
        </w:rPr>
      </w:pPr>
    </w:p>
    <w:p w14:paraId="304D5664" w14:textId="066BAE63" w:rsidR="002C67E6" w:rsidRDefault="002C67E6" w:rsidP="00666B50">
      <w:pPr>
        <w:suppressAutoHyphens/>
        <w:ind w:firstLine="1440"/>
        <w:jc w:val="both"/>
        <w:rPr>
          <w:sz w:val="24"/>
          <w:szCs w:val="24"/>
        </w:rPr>
      </w:pPr>
      <w:r w:rsidRPr="00131BB1">
        <w:rPr>
          <w:sz w:val="24"/>
          <w:szCs w:val="24"/>
        </w:rPr>
        <w:t>(c)</w:t>
      </w:r>
      <w:r w:rsidRPr="00131BB1">
        <w:rPr>
          <w:sz w:val="24"/>
          <w:szCs w:val="24"/>
        </w:rPr>
        <w:tab/>
        <w:t xml:space="preserve">When a research project or this Agreement </w:t>
      </w:r>
      <w:r w:rsidR="002B09A4" w:rsidRPr="00131BB1">
        <w:rPr>
          <w:sz w:val="24"/>
          <w:szCs w:val="24"/>
        </w:rPr>
        <w:t xml:space="preserve">expires or </w:t>
      </w:r>
      <w:r w:rsidRPr="00131BB1">
        <w:rPr>
          <w:sz w:val="24"/>
          <w:szCs w:val="24"/>
        </w:rPr>
        <w:t xml:space="preserve">terminates for any reason, Cooperator must submit to </w:t>
      </w:r>
      <w:r w:rsidR="0036698B">
        <w:rPr>
          <w:sz w:val="24"/>
          <w:szCs w:val="24"/>
        </w:rPr>
        <w:t>Smithbucklin</w:t>
      </w:r>
      <w:r w:rsidRPr="00131BB1">
        <w:rPr>
          <w:sz w:val="24"/>
          <w:szCs w:val="24"/>
        </w:rPr>
        <w:t xml:space="preserve"> a final report </w:t>
      </w:r>
      <w:r w:rsidR="00AE7B49" w:rsidRPr="00131BB1">
        <w:rPr>
          <w:sz w:val="24"/>
          <w:szCs w:val="24"/>
        </w:rPr>
        <w:t xml:space="preserve">(in such format and level of detail as </w:t>
      </w:r>
      <w:r w:rsidR="002B09A4" w:rsidRPr="00131BB1">
        <w:rPr>
          <w:sz w:val="24"/>
          <w:szCs w:val="24"/>
        </w:rPr>
        <w:t>directed</w:t>
      </w:r>
      <w:r w:rsidR="00AE7B49" w:rsidRPr="00131BB1">
        <w:rPr>
          <w:sz w:val="24"/>
          <w:szCs w:val="24"/>
        </w:rPr>
        <w:t xml:space="preserve"> by </w:t>
      </w:r>
      <w:r w:rsidR="0036698B">
        <w:rPr>
          <w:sz w:val="24"/>
          <w:szCs w:val="24"/>
        </w:rPr>
        <w:t>Smithbucklin</w:t>
      </w:r>
      <w:r w:rsidR="00AE7B49" w:rsidRPr="00131BB1">
        <w:rPr>
          <w:sz w:val="24"/>
          <w:szCs w:val="24"/>
        </w:rPr>
        <w:t xml:space="preserve">) </w:t>
      </w:r>
      <w:r w:rsidRPr="00131BB1">
        <w:rPr>
          <w:sz w:val="24"/>
          <w:szCs w:val="24"/>
        </w:rPr>
        <w:t>for each project within 30 days after the termination</w:t>
      </w:r>
      <w:r w:rsidR="002B09A4" w:rsidRPr="00131BB1">
        <w:rPr>
          <w:sz w:val="24"/>
          <w:szCs w:val="24"/>
        </w:rPr>
        <w:t xml:space="preserve"> (or expiration)</w:t>
      </w:r>
      <w:r w:rsidRPr="00131BB1">
        <w:rPr>
          <w:sz w:val="24"/>
          <w:szCs w:val="24"/>
        </w:rPr>
        <w:t xml:space="preserve"> date.  The final report must include a lay interpretation of the results suitable for public release.</w:t>
      </w:r>
    </w:p>
    <w:p w14:paraId="6C0DB699" w14:textId="2ADAF80E" w:rsidR="00EC12A2" w:rsidRDefault="00EC12A2" w:rsidP="00666B50">
      <w:pPr>
        <w:suppressAutoHyphens/>
        <w:ind w:firstLine="1440"/>
        <w:jc w:val="both"/>
        <w:rPr>
          <w:sz w:val="24"/>
          <w:szCs w:val="24"/>
        </w:rPr>
      </w:pPr>
    </w:p>
    <w:p w14:paraId="3B38133B" w14:textId="1FA4DF1A" w:rsidR="00470098" w:rsidRPr="00131BB1" w:rsidRDefault="00470098" w:rsidP="00470098">
      <w:pPr>
        <w:suppressAutoHyphens/>
        <w:ind w:firstLine="1440"/>
        <w:jc w:val="both"/>
        <w:rPr>
          <w:spacing w:val="-2"/>
          <w:sz w:val="24"/>
          <w:szCs w:val="24"/>
        </w:rPr>
      </w:pPr>
      <w:r>
        <w:rPr>
          <w:sz w:val="24"/>
          <w:szCs w:val="24"/>
        </w:rPr>
        <w:t>(d)</w:t>
      </w:r>
      <w:r>
        <w:rPr>
          <w:sz w:val="24"/>
          <w:szCs w:val="24"/>
        </w:rPr>
        <w:tab/>
      </w:r>
      <w:r w:rsidR="007700BB">
        <w:rPr>
          <w:sz w:val="24"/>
          <w:szCs w:val="24"/>
        </w:rPr>
        <w:t>All</w:t>
      </w:r>
      <w:r w:rsidR="007700BB" w:rsidRPr="007700BB">
        <w:rPr>
          <w:sz w:val="24"/>
          <w:szCs w:val="24"/>
        </w:rPr>
        <w:t xml:space="preserve"> progress and final summaries provided should be non-proprietary and will be made public; therefore, summaries submitted by Cooperator should not contain confidential information and/or protected Intellectual Property. Cooperator hereby waives all claims against Smithbucklin and USB for the release of all reports disclosed to the public.</w:t>
      </w:r>
    </w:p>
    <w:p w14:paraId="21F808B5" w14:textId="77777777" w:rsidR="002C67E6" w:rsidRPr="00131BB1" w:rsidRDefault="002C67E6" w:rsidP="00666B50">
      <w:pPr>
        <w:suppressAutoHyphens/>
        <w:jc w:val="both"/>
        <w:rPr>
          <w:spacing w:val="-2"/>
          <w:sz w:val="24"/>
          <w:szCs w:val="24"/>
        </w:rPr>
      </w:pPr>
    </w:p>
    <w:p w14:paraId="4372BB14" w14:textId="6FB297A2" w:rsidR="002C67E6" w:rsidRPr="00131BB1" w:rsidRDefault="002C67E6" w:rsidP="00666B50">
      <w:pPr>
        <w:suppressAutoHyphens/>
        <w:ind w:firstLine="720"/>
        <w:jc w:val="both"/>
        <w:rPr>
          <w:spacing w:val="-2"/>
          <w:sz w:val="24"/>
          <w:szCs w:val="24"/>
        </w:rPr>
      </w:pPr>
      <w:r w:rsidRPr="00131BB1">
        <w:rPr>
          <w:spacing w:val="-2"/>
          <w:sz w:val="24"/>
          <w:szCs w:val="24"/>
        </w:rPr>
        <w:t>1.4.</w:t>
      </w:r>
      <w:r w:rsidRPr="00131BB1">
        <w:rPr>
          <w:spacing w:val="-2"/>
          <w:sz w:val="24"/>
          <w:szCs w:val="24"/>
        </w:rPr>
        <w:tab/>
      </w:r>
      <w:r w:rsidRPr="00131BB1">
        <w:rPr>
          <w:spacing w:val="-2"/>
          <w:sz w:val="24"/>
          <w:szCs w:val="24"/>
          <w:u w:val="single"/>
        </w:rPr>
        <w:t>On-site Visits</w:t>
      </w:r>
      <w:r w:rsidRPr="00131BB1">
        <w:rPr>
          <w:spacing w:val="-2"/>
          <w:sz w:val="24"/>
          <w:szCs w:val="24"/>
        </w:rPr>
        <w:t xml:space="preserve">.  </w:t>
      </w:r>
      <w:r w:rsidR="0036698B">
        <w:rPr>
          <w:sz w:val="24"/>
          <w:szCs w:val="24"/>
        </w:rPr>
        <w:t>Smithbucklin</w:t>
      </w:r>
      <w:r w:rsidRPr="00131BB1">
        <w:rPr>
          <w:spacing w:val="-2"/>
          <w:sz w:val="24"/>
          <w:szCs w:val="24"/>
        </w:rPr>
        <w:t xml:space="preserve"> or USB or their designated agents may make on-site visits with the Principal Investigator and other appropriate personnel.  The parties will agree on mutually acceptable dates and times for such visits.</w:t>
      </w:r>
    </w:p>
    <w:p w14:paraId="237FD85E" w14:textId="77777777" w:rsidR="002C67E6" w:rsidRPr="00131BB1" w:rsidRDefault="002C67E6" w:rsidP="00666B50">
      <w:pPr>
        <w:suppressAutoHyphens/>
        <w:jc w:val="both"/>
        <w:rPr>
          <w:spacing w:val="-2"/>
          <w:sz w:val="24"/>
          <w:szCs w:val="24"/>
          <w:u w:val="single"/>
        </w:rPr>
      </w:pPr>
    </w:p>
    <w:p w14:paraId="7A9C496A" w14:textId="4C3E1E6B" w:rsidR="002C67E6" w:rsidRPr="00131BB1" w:rsidRDefault="002C67E6" w:rsidP="00666B50">
      <w:pPr>
        <w:suppressAutoHyphens/>
        <w:ind w:firstLine="720"/>
        <w:jc w:val="both"/>
        <w:rPr>
          <w:spacing w:val="-2"/>
          <w:sz w:val="24"/>
          <w:szCs w:val="24"/>
        </w:rPr>
      </w:pPr>
      <w:r w:rsidRPr="00131BB1">
        <w:rPr>
          <w:spacing w:val="-2"/>
          <w:sz w:val="24"/>
          <w:szCs w:val="24"/>
        </w:rPr>
        <w:t>1.5.</w:t>
      </w:r>
      <w:r w:rsidRPr="00131BB1">
        <w:rPr>
          <w:spacing w:val="-2"/>
          <w:sz w:val="24"/>
          <w:szCs w:val="24"/>
        </w:rPr>
        <w:tab/>
      </w:r>
      <w:r w:rsidRPr="00131BB1">
        <w:rPr>
          <w:spacing w:val="-2"/>
          <w:sz w:val="24"/>
          <w:szCs w:val="24"/>
          <w:u w:val="single"/>
        </w:rPr>
        <w:t>Project Changes</w:t>
      </w:r>
      <w:r w:rsidRPr="00131BB1">
        <w:rPr>
          <w:spacing w:val="-2"/>
          <w:sz w:val="24"/>
          <w:szCs w:val="24"/>
        </w:rPr>
        <w:t xml:space="preserve">.  </w:t>
      </w:r>
      <w:r w:rsidR="0036698B">
        <w:rPr>
          <w:sz w:val="24"/>
          <w:szCs w:val="24"/>
        </w:rPr>
        <w:t>Smithbucklin</w:t>
      </w:r>
      <w:r w:rsidRPr="00131BB1">
        <w:rPr>
          <w:spacing w:val="-2"/>
          <w:sz w:val="24"/>
          <w:szCs w:val="24"/>
        </w:rPr>
        <w:t xml:space="preserve"> reserves the right to modify, reject, cancel, or stop any and all plans, schedules, or work in progress</w:t>
      </w:r>
      <w:r w:rsidR="001A465F" w:rsidRPr="00131BB1">
        <w:rPr>
          <w:spacing w:val="-2"/>
          <w:sz w:val="24"/>
          <w:szCs w:val="24"/>
        </w:rPr>
        <w:t xml:space="preserve"> (collectively, </w:t>
      </w:r>
      <w:r w:rsidR="00D876AB" w:rsidRPr="00131BB1">
        <w:rPr>
          <w:spacing w:val="-2"/>
          <w:sz w:val="24"/>
          <w:szCs w:val="24"/>
        </w:rPr>
        <w:t>“</w:t>
      </w:r>
      <w:r w:rsidR="001A465F" w:rsidRPr="00131BB1">
        <w:rPr>
          <w:spacing w:val="-2"/>
          <w:sz w:val="24"/>
          <w:szCs w:val="24"/>
        </w:rPr>
        <w:t>Change Orders</w:t>
      </w:r>
      <w:r w:rsidR="00D876AB" w:rsidRPr="00131BB1">
        <w:rPr>
          <w:spacing w:val="-2"/>
          <w:sz w:val="24"/>
          <w:szCs w:val="24"/>
        </w:rPr>
        <w:t>”</w:t>
      </w:r>
      <w:r w:rsidR="001A465F" w:rsidRPr="00131BB1">
        <w:rPr>
          <w:spacing w:val="-2"/>
          <w:sz w:val="24"/>
          <w:szCs w:val="24"/>
        </w:rPr>
        <w:t>)</w:t>
      </w:r>
      <w:r w:rsidRPr="00131BB1">
        <w:rPr>
          <w:spacing w:val="-2"/>
          <w:sz w:val="24"/>
          <w:szCs w:val="24"/>
        </w:rPr>
        <w:t xml:space="preserve">.  </w:t>
      </w:r>
      <w:r w:rsidR="0036698B">
        <w:rPr>
          <w:sz w:val="24"/>
          <w:szCs w:val="24"/>
        </w:rPr>
        <w:t>Smithbucklin</w:t>
      </w:r>
      <w:r w:rsidR="001A465F" w:rsidRPr="00131BB1">
        <w:rPr>
          <w:spacing w:val="-2"/>
          <w:sz w:val="24"/>
          <w:szCs w:val="24"/>
        </w:rPr>
        <w:t xml:space="preserve"> may give Change O</w:t>
      </w:r>
      <w:r w:rsidRPr="00131BB1">
        <w:rPr>
          <w:spacing w:val="-2"/>
          <w:sz w:val="24"/>
          <w:szCs w:val="24"/>
        </w:rPr>
        <w:t xml:space="preserve">rders either orally or in writing and Cooperator shall take immediate steps to carry them out.  </w:t>
      </w:r>
      <w:r w:rsidR="0036698B">
        <w:rPr>
          <w:sz w:val="24"/>
          <w:szCs w:val="24"/>
        </w:rPr>
        <w:t>Smithbucklin</w:t>
      </w:r>
      <w:r w:rsidR="001A465F" w:rsidRPr="00131BB1">
        <w:rPr>
          <w:spacing w:val="-2"/>
          <w:sz w:val="24"/>
          <w:szCs w:val="24"/>
        </w:rPr>
        <w:t xml:space="preserve"> shall confirm oral Change O</w:t>
      </w:r>
      <w:r w:rsidRPr="00131BB1">
        <w:rPr>
          <w:spacing w:val="-2"/>
          <w:sz w:val="24"/>
          <w:szCs w:val="24"/>
        </w:rPr>
        <w:t>rders in writing within 24 hours.</w:t>
      </w:r>
      <w:r w:rsidR="00A020F3" w:rsidRPr="00131BB1">
        <w:rPr>
          <w:spacing w:val="-2"/>
          <w:sz w:val="24"/>
          <w:szCs w:val="24"/>
        </w:rPr>
        <w:t xml:space="preserve">  </w:t>
      </w:r>
      <w:r w:rsidR="0036698B">
        <w:rPr>
          <w:spacing w:val="-2"/>
          <w:sz w:val="24"/>
          <w:szCs w:val="24"/>
        </w:rPr>
        <w:t>Smithbucklin</w:t>
      </w:r>
      <w:r w:rsidR="00A020F3" w:rsidRPr="00131BB1">
        <w:rPr>
          <w:spacing w:val="-2"/>
          <w:sz w:val="24"/>
          <w:szCs w:val="24"/>
        </w:rPr>
        <w:t xml:space="preserve"> will hold Cooperator harmless for any Losses, as defined below, arising out of terminating or assigning of a </w:t>
      </w:r>
      <w:r w:rsidR="0036698B">
        <w:rPr>
          <w:spacing w:val="-2"/>
          <w:sz w:val="24"/>
          <w:szCs w:val="24"/>
        </w:rPr>
        <w:t>Smithbucklin</w:t>
      </w:r>
      <w:r w:rsidR="00A020F3" w:rsidRPr="00131BB1">
        <w:rPr>
          <w:spacing w:val="-2"/>
          <w:sz w:val="24"/>
          <w:szCs w:val="24"/>
        </w:rPr>
        <w:t xml:space="preserve">-approved subcontract at </w:t>
      </w:r>
      <w:r w:rsidR="0036698B">
        <w:rPr>
          <w:spacing w:val="-2"/>
          <w:sz w:val="24"/>
          <w:szCs w:val="24"/>
        </w:rPr>
        <w:t>Smithbucklin</w:t>
      </w:r>
      <w:r w:rsidR="00A020F3" w:rsidRPr="00131BB1">
        <w:rPr>
          <w:spacing w:val="-2"/>
          <w:sz w:val="24"/>
          <w:szCs w:val="24"/>
        </w:rPr>
        <w:t>’s request, except for Losses due to Cooperator’s negligence, willful misconduct or breach of the subcontract.  A Change Order does not terminate or modify this Agreement.</w:t>
      </w:r>
    </w:p>
    <w:p w14:paraId="58B95B59" w14:textId="77777777" w:rsidR="002C67E6" w:rsidRPr="00131BB1" w:rsidRDefault="002C67E6" w:rsidP="00666B50">
      <w:pPr>
        <w:suppressAutoHyphens/>
        <w:jc w:val="both"/>
        <w:rPr>
          <w:spacing w:val="-2"/>
          <w:sz w:val="24"/>
          <w:szCs w:val="24"/>
        </w:rPr>
      </w:pPr>
    </w:p>
    <w:p w14:paraId="59F23847" w14:textId="77777777" w:rsidR="002C67E6" w:rsidRPr="00131BB1" w:rsidRDefault="002C67E6" w:rsidP="00666B50">
      <w:pPr>
        <w:suppressAutoHyphens/>
        <w:jc w:val="both"/>
        <w:rPr>
          <w:spacing w:val="-2"/>
          <w:sz w:val="24"/>
          <w:szCs w:val="24"/>
        </w:rPr>
      </w:pPr>
      <w:r w:rsidRPr="00131BB1">
        <w:rPr>
          <w:b/>
          <w:spacing w:val="-2"/>
          <w:sz w:val="24"/>
          <w:szCs w:val="24"/>
        </w:rPr>
        <w:t>SECTION 2.</w:t>
      </w:r>
      <w:r w:rsidRPr="00131BB1">
        <w:rPr>
          <w:b/>
          <w:spacing w:val="-2"/>
          <w:sz w:val="24"/>
          <w:szCs w:val="24"/>
        </w:rPr>
        <w:tab/>
        <w:t>FINANCES</w:t>
      </w:r>
    </w:p>
    <w:p w14:paraId="3C65D88E" w14:textId="77777777" w:rsidR="002C67E6" w:rsidRPr="00131BB1" w:rsidRDefault="002C67E6" w:rsidP="00666B50">
      <w:pPr>
        <w:suppressAutoHyphens/>
        <w:jc w:val="both"/>
        <w:rPr>
          <w:spacing w:val="-2"/>
          <w:sz w:val="24"/>
          <w:szCs w:val="24"/>
        </w:rPr>
      </w:pPr>
    </w:p>
    <w:p w14:paraId="2A31947B" w14:textId="0ADBBDE1" w:rsidR="002C67E6" w:rsidRPr="00131BB1" w:rsidRDefault="002C67E6" w:rsidP="00666B50">
      <w:pPr>
        <w:suppressAutoHyphens/>
        <w:ind w:firstLine="720"/>
        <w:jc w:val="both"/>
        <w:rPr>
          <w:spacing w:val="-2"/>
          <w:sz w:val="24"/>
          <w:szCs w:val="24"/>
        </w:rPr>
      </w:pPr>
      <w:r w:rsidRPr="00131BB1">
        <w:rPr>
          <w:spacing w:val="-2"/>
          <w:sz w:val="24"/>
          <w:szCs w:val="24"/>
        </w:rPr>
        <w:t>2.1.</w:t>
      </w:r>
      <w:r w:rsidRPr="00131BB1">
        <w:rPr>
          <w:spacing w:val="-2"/>
          <w:sz w:val="24"/>
          <w:szCs w:val="24"/>
        </w:rPr>
        <w:tab/>
      </w:r>
      <w:r w:rsidR="0036698B">
        <w:rPr>
          <w:sz w:val="24"/>
          <w:szCs w:val="24"/>
          <w:u w:val="single"/>
        </w:rPr>
        <w:t>Smithbucklin</w:t>
      </w:r>
      <w:r w:rsidRPr="00131BB1">
        <w:rPr>
          <w:spacing w:val="-2"/>
          <w:sz w:val="24"/>
          <w:szCs w:val="24"/>
          <w:u w:val="single"/>
        </w:rPr>
        <w:t>’s Funding Obligation</w:t>
      </w:r>
      <w:r w:rsidRPr="00131BB1">
        <w:rPr>
          <w:spacing w:val="-2"/>
          <w:sz w:val="24"/>
          <w:szCs w:val="24"/>
        </w:rPr>
        <w:t xml:space="preserve">.  If </w:t>
      </w:r>
      <w:r w:rsidR="0036698B">
        <w:rPr>
          <w:sz w:val="24"/>
          <w:szCs w:val="24"/>
        </w:rPr>
        <w:t>Smithbucklin</w:t>
      </w:r>
      <w:r w:rsidR="00340AF9" w:rsidRPr="00131BB1">
        <w:rPr>
          <w:spacing w:val="-2"/>
          <w:sz w:val="24"/>
          <w:szCs w:val="24"/>
        </w:rPr>
        <w:t xml:space="preserve"> </w:t>
      </w:r>
      <w:r w:rsidRPr="00131BB1">
        <w:rPr>
          <w:spacing w:val="-2"/>
          <w:sz w:val="24"/>
          <w:szCs w:val="24"/>
        </w:rPr>
        <w:t xml:space="preserve">receives funds from USB designated for a </w:t>
      </w:r>
      <w:r w:rsidR="00B02E27" w:rsidRPr="00131BB1">
        <w:rPr>
          <w:spacing w:val="-2"/>
          <w:sz w:val="24"/>
          <w:szCs w:val="24"/>
        </w:rPr>
        <w:t>P</w:t>
      </w:r>
      <w:r w:rsidRPr="00131BB1">
        <w:rPr>
          <w:spacing w:val="-2"/>
          <w:sz w:val="24"/>
          <w:szCs w:val="24"/>
        </w:rPr>
        <w:t xml:space="preserve">roject, </w:t>
      </w:r>
      <w:r w:rsidR="0036698B">
        <w:rPr>
          <w:sz w:val="24"/>
          <w:szCs w:val="24"/>
        </w:rPr>
        <w:t>Smithbucklin</w:t>
      </w:r>
      <w:r w:rsidRPr="00131BB1">
        <w:rPr>
          <w:spacing w:val="-2"/>
          <w:sz w:val="24"/>
          <w:szCs w:val="24"/>
        </w:rPr>
        <w:t xml:space="preserve"> will pay Cooperator up to the total funding allotted to that </w:t>
      </w:r>
      <w:r w:rsidR="00B02E27" w:rsidRPr="00131BB1">
        <w:rPr>
          <w:spacing w:val="-2"/>
          <w:sz w:val="24"/>
          <w:szCs w:val="24"/>
        </w:rPr>
        <w:t>P</w:t>
      </w:r>
      <w:r w:rsidRPr="00131BB1">
        <w:rPr>
          <w:spacing w:val="-2"/>
          <w:sz w:val="24"/>
          <w:szCs w:val="24"/>
        </w:rPr>
        <w:t>roject in an RCA</w:t>
      </w:r>
      <w:r w:rsidR="00A020F3" w:rsidRPr="00131BB1">
        <w:rPr>
          <w:spacing w:val="-2"/>
          <w:sz w:val="24"/>
          <w:szCs w:val="24"/>
        </w:rPr>
        <w:t>, in accordance with an approved budget and the terms of this Agreement and the RCA</w:t>
      </w:r>
      <w:r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Pr="00131BB1">
        <w:rPr>
          <w:spacing w:val="-2"/>
          <w:sz w:val="24"/>
          <w:szCs w:val="24"/>
        </w:rPr>
        <w:t>has no obligation to pay Cooperator unless and until it receives funds from USB.</w:t>
      </w:r>
      <w:r w:rsidR="00E65B64">
        <w:rPr>
          <w:spacing w:val="-2"/>
          <w:sz w:val="24"/>
          <w:szCs w:val="24"/>
        </w:rPr>
        <w:t xml:space="preserve"> </w:t>
      </w:r>
      <w:r w:rsidRPr="00131BB1">
        <w:rPr>
          <w:spacing w:val="-2"/>
          <w:sz w:val="24"/>
          <w:szCs w:val="24"/>
        </w:rPr>
        <w:t xml:space="preserve">Cooperator acknowledges that USB’s budget is subject to USDA approval and that USB and </w:t>
      </w:r>
      <w:r w:rsidR="0036698B">
        <w:rPr>
          <w:sz w:val="24"/>
          <w:szCs w:val="24"/>
        </w:rPr>
        <w:t>Smithbucklin</w:t>
      </w:r>
      <w:r w:rsidR="00340AF9" w:rsidRPr="00131BB1">
        <w:rPr>
          <w:spacing w:val="-2"/>
          <w:sz w:val="24"/>
          <w:szCs w:val="24"/>
        </w:rPr>
        <w:t xml:space="preserve"> </w:t>
      </w:r>
      <w:r w:rsidR="00C641A1" w:rsidRPr="00131BB1">
        <w:rPr>
          <w:spacing w:val="-2"/>
          <w:sz w:val="24"/>
          <w:szCs w:val="24"/>
        </w:rPr>
        <w:t>can</w:t>
      </w:r>
      <w:r w:rsidRPr="00131BB1">
        <w:rPr>
          <w:spacing w:val="-2"/>
          <w:sz w:val="24"/>
          <w:szCs w:val="24"/>
        </w:rPr>
        <w:t xml:space="preserve">not guarantee that USDA will approve that budget. </w:t>
      </w:r>
      <w:r w:rsidR="000A5834" w:rsidRPr="00131BB1">
        <w:rPr>
          <w:spacing w:val="-2"/>
          <w:sz w:val="24"/>
          <w:szCs w:val="24"/>
        </w:rPr>
        <w:t xml:space="preserve"> </w:t>
      </w:r>
      <w:r w:rsidR="000A5834" w:rsidRPr="00131BB1">
        <w:rPr>
          <w:sz w:val="24"/>
          <w:szCs w:val="24"/>
        </w:rPr>
        <w:t>If the term of any RCA is longer than one year, the RCA will terminate at the end of the initial year if the applicable funding is not available and/or the funding is not approved by USB for each subsequent year.  In such event, the Secretary or USB may terminate the applicable RCA without incurring the full contract cost.</w:t>
      </w:r>
    </w:p>
    <w:p w14:paraId="4B1A04CE" w14:textId="77777777" w:rsidR="002C67E6" w:rsidRPr="00131BB1" w:rsidRDefault="002C67E6" w:rsidP="00666B50">
      <w:pPr>
        <w:suppressAutoHyphens/>
        <w:ind w:firstLine="720"/>
        <w:jc w:val="both"/>
        <w:rPr>
          <w:spacing w:val="-2"/>
          <w:sz w:val="24"/>
          <w:szCs w:val="24"/>
        </w:rPr>
      </w:pPr>
    </w:p>
    <w:p w14:paraId="40372FAC" w14:textId="77777777" w:rsidR="002C67E6" w:rsidRPr="00131BB1" w:rsidRDefault="002C67E6" w:rsidP="00666B50">
      <w:pPr>
        <w:suppressAutoHyphens/>
        <w:ind w:firstLine="720"/>
        <w:jc w:val="both"/>
        <w:rPr>
          <w:spacing w:val="-2"/>
          <w:sz w:val="24"/>
          <w:szCs w:val="24"/>
        </w:rPr>
      </w:pPr>
      <w:r w:rsidRPr="00131BB1">
        <w:rPr>
          <w:spacing w:val="-2"/>
          <w:sz w:val="24"/>
          <w:szCs w:val="24"/>
        </w:rPr>
        <w:t>2.2.</w:t>
      </w:r>
      <w:r w:rsidRPr="00131BB1">
        <w:rPr>
          <w:spacing w:val="-2"/>
          <w:sz w:val="24"/>
          <w:szCs w:val="24"/>
        </w:rPr>
        <w:tab/>
      </w:r>
      <w:r w:rsidRPr="00131BB1">
        <w:rPr>
          <w:spacing w:val="-2"/>
          <w:sz w:val="24"/>
          <w:szCs w:val="24"/>
          <w:u w:val="single"/>
        </w:rPr>
        <w:t>Terms of Payment</w:t>
      </w:r>
      <w:r w:rsidRPr="00131BB1">
        <w:rPr>
          <w:spacing w:val="-2"/>
          <w:sz w:val="24"/>
          <w:szCs w:val="24"/>
        </w:rPr>
        <w:t>.</w:t>
      </w:r>
    </w:p>
    <w:p w14:paraId="202CB559" w14:textId="77777777" w:rsidR="002C67E6" w:rsidRPr="00131BB1" w:rsidRDefault="002C67E6" w:rsidP="00666B50">
      <w:pPr>
        <w:suppressAutoHyphens/>
        <w:ind w:left="720"/>
        <w:jc w:val="both"/>
        <w:rPr>
          <w:spacing w:val="-2"/>
          <w:sz w:val="24"/>
          <w:szCs w:val="24"/>
        </w:rPr>
      </w:pPr>
    </w:p>
    <w:p w14:paraId="6527069D" w14:textId="36664105" w:rsidR="00097007" w:rsidRPr="00131BB1" w:rsidRDefault="002C67E6" w:rsidP="00AB5477">
      <w:pPr>
        <w:widowControl w:val="0"/>
        <w:numPr>
          <w:ilvl w:val="0"/>
          <w:numId w:val="25"/>
        </w:numPr>
        <w:tabs>
          <w:tab w:val="clear" w:pos="2160"/>
        </w:tabs>
        <w:ind w:left="0" w:firstLine="1440"/>
        <w:jc w:val="both"/>
        <w:rPr>
          <w:sz w:val="24"/>
          <w:szCs w:val="24"/>
        </w:rPr>
      </w:pPr>
      <w:r w:rsidRPr="00131BB1">
        <w:rPr>
          <w:spacing w:val="-2"/>
          <w:sz w:val="24"/>
          <w:szCs w:val="24"/>
        </w:rPr>
        <w:t xml:space="preserve">Unless otherwise provided in an RCA, </w:t>
      </w:r>
      <w:r w:rsidRPr="00131BB1">
        <w:rPr>
          <w:sz w:val="24"/>
          <w:szCs w:val="24"/>
        </w:rPr>
        <w:t xml:space="preserve">Cooperator may invoice </w:t>
      </w:r>
      <w:r w:rsidR="0036698B">
        <w:rPr>
          <w:sz w:val="24"/>
          <w:szCs w:val="24"/>
        </w:rPr>
        <w:t>Smithbucklin</w:t>
      </w:r>
      <w:r w:rsidR="00340AF9" w:rsidRPr="00131BB1">
        <w:rPr>
          <w:sz w:val="24"/>
          <w:szCs w:val="24"/>
        </w:rPr>
        <w:t xml:space="preserve"> </w:t>
      </w:r>
      <w:r w:rsidRPr="00131BB1">
        <w:rPr>
          <w:sz w:val="24"/>
          <w:szCs w:val="24"/>
        </w:rPr>
        <w:t xml:space="preserve">on a quarterly basis for actual net </w:t>
      </w:r>
      <w:r w:rsidR="00FD1F97" w:rsidRPr="00131BB1">
        <w:rPr>
          <w:sz w:val="24"/>
          <w:szCs w:val="24"/>
        </w:rPr>
        <w:t>P</w:t>
      </w:r>
      <w:r w:rsidRPr="00131BB1">
        <w:rPr>
          <w:sz w:val="24"/>
          <w:szCs w:val="24"/>
        </w:rPr>
        <w:t>roject costs and expenses</w:t>
      </w:r>
      <w:r w:rsidR="00AE7B49" w:rsidRPr="00131BB1">
        <w:rPr>
          <w:sz w:val="24"/>
          <w:szCs w:val="24"/>
        </w:rPr>
        <w:t xml:space="preserve"> </w:t>
      </w:r>
      <w:r w:rsidR="00FD1F97" w:rsidRPr="00131BB1">
        <w:rPr>
          <w:sz w:val="24"/>
          <w:szCs w:val="24"/>
        </w:rPr>
        <w:t xml:space="preserve">incurred by Cooperator </w:t>
      </w:r>
      <w:r w:rsidR="00DB0C50" w:rsidRPr="00131BB1">
        <w:rPr>
          <w:sz w:val="24"/>
          <w:szCs w:val="24"/>
        </w:rPr>
        <w:t xml:space="preserve">during the term of the RCA </w:t>
      </w:r>
      <w:r w:rsidR="00FD1F97" w:rsidRPr="00131BB1">
        <w:rPr>
          <w:sz w:val="24"/>
          <w:szCs w:val="24"/>
        </w:rPr>
        <w:t xml:space="preserve">in performing its obligations under </w:t>
      </w:r>
      <w:r w:rsidR="00DB0C50" w:rsidRPr="00131BB1">
        <w:rPr>
          <w:sz w:val="24"/>
          <w:szCs w:val="24"/>
        </w:rPr>
        <w:t>the</w:t>
      </w:r>
      <w:r w:rsidR="00FD1F97" w:rsidRPr="00131BB1">
        <w:rPr>
          <w:sz w:val="24"/>
          <w:szCs w:val="24"/>
        </w:rPr>
        <w:t xml:space="preserve"> RCA </w:t>
      </w:r>
      <w:r w:rsidR="00AE7B49" w:rsidRPr="00131BB1">
        <w:rPr>
          <w:sz w:val="24"/>
          <w:szCs w:val="24"/>
        </w:rPr>
        <w:t xml:space="preserve">in accordance with applicable approved </w:t>
      </w:r>
      <w:r w:rsidR="00FD1F97" w:rsidRPr="00131BB1">
        <w:rPr>
          <w:sz w:val="24"/>
          <w:szCs w:val="24"/>
        </w:rPr>
        <w:t xml:space="preserve">Project </w:t>
      </w:r>
      <w:r w:rsidR="00AE7B49" w:rsidRPr="00131BB1">
        <w:rPr>
          <w:sz w:val="24"/>
          <w:szCs w:val="24"/>
        </w:rPr>
        <w:t>budget</w:t>
      </w:r>
      <w:r w:rsidR="003C3339" w:rsidRPr="00131BB1">
        <w:rPr>
          <w:sz w:val="24"/>
          <w:szCs w:val="24"/>
        </w:rPr>
        <w:t xml:space="preserve">. </w:t>
      </w:r>
      <w:r w:rsidR="00DB0C50" w:rsidRPr="00131BB1">
        <w:rPr>
          <w:sz w:val="24"/>
          <w:szCs w:val="24"/>
        </w:rPr>
        <w:t xml:space="preserve">Any expenses incurred by Cooperator prior to the start date of the RCA (as set forth in the RCA) are incurred at </w:t>
      </w:r>
      <w:r w:rsidR="00DB0C50" w:rsidRPr="00131BB1">
        <w:rPr>
          <w:sz w:val="24"/>
          <w:szCs w:val="24"/>
        </w:rPr>
        <w:lastRenderedPageBreak/>
        <w:t>Cooperator’s sole risk</w:t>
      </w:r>
      <w:r w:rsidR="004C3283">
        <w:rPr>
          <w:sz w:val="24"/>
          <w:szCs w:val="24"/>
        </w:rPr>
        <w:t xml:space="preserve"> and neither Smithbucklin nor USB is financially liable if the </w:t>
      </w:r>
      <w:r w:rsidR="00C46E02">
        <w:rPr>
          <w:sz w:val="24"/>
          <w:szCs w:val="24"/>
        </w:rPr>
        <w:t>RCA</w:t>
      </w:r>
      <w:r w:rsidR="004C3283">
        <w:rPr>
          <w:sz w:val="24"/>
          <w:szCs w:val="24"/>
        </w:rPr>
        <w:t xml:space="preserve"> is not approved</w:t>
      </w:r>
      <w:r w:rsidR="00DB0C50" w:rsidRPr="00131BB1">
        <w:rPr>
          <w:sz w:val="24"/>
          <w:szCs w:val="24"/>
        </w:rPr>
        <w:t xml:space="preserve">. </w:t>
      </w:r>
      <w:r w:rsidRPr="00131BB1">
        <w:rPr>
          <w:sz w:val="24"/>
          <w:szCs w:val="24"/>
        </w:rPr>
        <w:t xml:space="preserve">All invoices shall be submitted </w:t>
      </w:r>
      <w:r w:rsidR="00AA65C7">
        <w:rPr>
          <w:sz w:val="24"/>
          <w:szCs w:val="24"/>
        </w:rPr>
        <w:t xml:space="preserve">online via the </w:t>
      </w:r>
      <w:hyperlink r:id="rId7" w:history="1">
        <w:r w:rsidR="00AA65C7">
          <w:rPr>
            <w:rStyle w:val="Hyperlink"/>
            <w:bCs/>
            <w:color w:val="0563C1"/>
            <w:sz w:val="22"/>
          </w:rPr>
          <w:t>Invoice Submission Link</w:t>
        </w:r>
      </w:hyperlink>
      <w:r w:rsidR="00AA65C7">
        <w:t xml:space="preserve">. </w:t>
      </w:r>
      <w:r w:rsidR="00097007" w:rsidRPr="00131BB1">
        <w:rPr>
          <w:sz w:val="24"/>
          <w:szCs w:val="24"/>
        </w:rPr>
        <w:t xml:space="preserve"> </w:t>
      </w:r>
      <w:r w:rsidR="00197270" w:rsidRPr="00131BB1">
        <w:rPr>
          <w:sz w:val="24"/>
          <w:szCs w:val="24"/>
        </w:rPr>
        <w:t>Cooperator</w:t>
      </w:r>
      <w:r w:rsidR="00097007" w:rsidRPr="00131BB1">
        <w:rPr>
          <w:sz w:val="24"/>
          <w:szCs w:val="24"/>
        </w:rPr>
        <w:t xml:space="preserve"> must bill travel and out-of-pocket expenses at net cost, in accordance with </w:t>
      </w:r>
      <w:r w:rsidR="00806116">
        <w:rPr>
          <w:sz w:val="24"/>
          <w:szCs w:val="24"/>
        </w:rPr>
        <w:t xml:space="preserve">Smithbucklin’s </w:t>
      </w:r>
      <w:r w:rsidR="00A2022D" w:rsidRPr="00131BB1">
        <w:rPr>
          <w:sz w:val="24"/>
          <w:szCs w:val="24"/>
        </w:rPr>
        <w:t>expense r</w:t>
      </w:r>
      <w:r w:rsidR="00097007" w:rsidRPr="00131BB1">
        <w:rPr>
          <w:sz w:val="24"/>
          <w:szCs w:val="24"/>
        </w:rPr>
        <w:t>ei</w:t>
      </w:r>
      <w:r w:rsidR="00A2022D" w:rsidRPr="00131BB1">
        <w:rPr>
          <w:sz w:val="24"/>
          <w:szCs w:val="24"/>
        </w:rPr>
        <w:t>mbursement p</w:t>
      </w:r>
      <w:r w:rsidR="00097007" w:rsidRPr="00131BB1">
        <w:rPr>
          <w:sz w:val="24"/>
          <w:szCs w:val="24"/>
        </w:rPr>
        <w:t xml:space="preserve">olicy.    </w:t>
      </w:r>
    </w:p>
    <w:p w14:paraId="24ABCB17" w14:textId="77777777" w:rsidR="002C67E6" w:rsidRPr="00131BB1" w:rsidRDefault="002C67E6" w:rsidP="00666B50">
      <w:pPr>
        <w:suppressAutoHyphens/>
        <w:ind w:left="1440"/>
        <w:jc w:val="both"/>
        <w:rPr>
          <w:sz w:val="24"/>
          <w:szCs w:val="24"/>
        </w:rPr>
      </w:pPr>
    </w:p>
    <w:p w14:paraId="6D9B09B2" w14:textId="2A82DC27" w:rsidR="002C67E6" w:rsidRPr="00131BB1" w:rsidRDefault="002C67E6" w:rsidP="00666B50">
      <w:pPr>
        <w:suppressAutoHyphens/>
        <w:ind w:firstLine="1440"/>
        <w:jc w:val="both"/>
        <w:rPr>
          <w:spacing w:val="-2"/>
          <w:sz w:val="24"/>
          <w:szCs w:val="24"/>
        </w:rPr>
      </w:pPr>
      <w:r w:rsidRPr="00131BB1">
        <w:rPr>
          <w:sz w:val="24"/>
          <w:szCs w:val="24"/>
        </w:rPr>
        <w:t>(b)</w:t>
      </w:r>
      <w:r w:rsidRPr="00131BB1">
        <w:rPr>
          <w:sz w:val="24"/>
          <w:szCs w:val="24"/>
        </w:rPr>
        <w:tab/>
        <w:t xml:space="preserve">Unless otherwise provided in an RCA, </w:t>
      </w:r>
      <w:r w:rsidR="0036698B">
        <w:rPr>
          <w:sz w:val="24"/>
          <w:szCs w:val="24"/>
        </w:rPr>
        <w:t>Smithbucklin</w:t>
      </w:r>
      <w:r w:rsidR="00340AF9" w:rsidRPr="00131BB1">
        <w:rPr>
          <w:sz w:val="24"/>
          <w:szCs w:val="24"/>
        </w:rPr>
        <w:t xml:space="preserve"> </w:t>
      </w:r>
      <w:r w:rsidRPr="00131BB1">
        <w:rPr>
          <w:sz w:val="24"/>
          <w:szCs w:val="24"/>
        </w:rPr>
        <w:t>will pay</w:t>
      </w:r>
      <w:r w:rsidR="00AE7B49" w:rsidRPr="00131BB1">
        <w:rPr>
          <w:sz w:val="24"/>
          <w:szCs w:val="24"/>
        </w:rPr>
        <w:t xml:space="preserve"> undisputed</w:t>
      </w:r>
      <w:r w:rsidRPr="00131BB1">
        <w:rPr>
          <w:sz w:val="24"/>
          <w:szCs w:val="24"/>
        </w:rPr>
        <w:t xml:space="preserve"> invoices within 30 days of receipt.  Payment is subject to Section 2.1 and </w:t>
      </w:r>
      <w:r w:rsidR="0036698B">
        <w:rPr>
          <w:sz w:val="24"/>
          <w:szCs w:val="24"/>
        </w:rPr>
        <w:t>Smithbucklin</w:t>
      </w:r>
      <w:r w:rsidR="00340AF9" w:rsidRPr="00131BB1">
        <w:rPr>
          <w:sz w:val="24"/>
          <w:szCs w:val="24"/>
        </w:rPr>
        <w:t xml:space="preserve">’s </w:t>
      </w:r>
      <w:r w:rsidRPr="00131BB1">
        <w:rPr>
          <w:sz w:val="24"/>
          <w:szCs w:val="24"/>
        </w:rPr>
        <w:t>timely receipt of Cooperator’s or Principal Investigator’s quarterly reports.</w:t>
      </w:r>
      <w:r w:rsidRPr="00131BB1">
        <w:rPr>
          <w:spacing w:val="-2"/>
          <w:sz w:val="24"/>
          <w:szCs w:val="24"/>
        </w:rPr>
        <w:t xml:space="preserve">  </w:t>
      </w:r>
    </w:p>
    <w:p w14:paraId="6FCFD16B" w14:textId="77777777" w:rsidR="002C67E6" w:rsidRPr="00131BB1" w:rsidRDefault="002C67E6" w:rsidP="00666B50">
      <w:pPr>
        <w:suppressAutoHyphens/>
        <w:ind w:firstLine="720"/>
        <w:jc w:val="both"/>
        <w:rPr>
          <w:spacing w:val="-2"/>
          <w:sz w:val="24"/>
          <w:szCs w:val="24"/>
        </w:rPr>
      </w:pPr>
    </w:p>
    <w:p w14:paraId="12A1FB79" w14:textId="580FA8AA" w:rsidR="002C67E6" w:rsidRPr="00131BB1" w:rsidRDefault="002C67E6" w:rsidP="00666B50">
      <w:pPr>
        <w:suppressAutoHyphens/>
        <w:ind w:firstLine="720"/>
        <w:jc w:val="both"/>
        <w:rPr>
          <w:spacing w:val="-2"/>
          <w:sz w:val="24"/>
          <w:szCs w:val="24"/>
        </w:rPr>
      </w:pPr>
      <w:r w:rsidRPr="00131BB1">
        <w:rPr>
          <w:spacing w:val="-2"/>
          <w:sz w:val="24"/>
          <w:szCs w:val="24"/>
        </w:rPr>
        <w:t>2.3.</w:t>
      </w:r>
      <w:r w:rsidRPr="00131BB1">
        <w:rPr>
          <w:spacing w:val="-2"/>
          <w:sz w:val="24"/>
          <w:szCs w:val="24"/>
        </w:rPr>
        <w:tab/>
      </w:r>
      <w:r w:rsidRPr="00131BB1">
        <w:rPr>
          <w:spacing w:val="-2"/>
          <w:sz w:val="24"/>
          <w:szCs w:val="24"/>
          <w:u w:val="single"/>
        </w:rPr>
        <w:t>Disbursing Funds</w:t>
      </w:r>
      <w:r w:rsidRPr="00131BB1">
        <w:rPr>
          <w:spacing w:val="-2"/>
          <w:sz w:val="24"/>
          <w:szCs w:val="24"/>
        </w:rPr>
        <w:t xml:space="preserve">.  Cooperator may disburse funds in accordance with its applicable procedures, which Cooperator must provide to </w:t>
      </w:r>
      <w:r w:rsidR="0036698B">
        <w:rPr>
          <w:sz w:val="24"/>
          <w:szCs w:val="24"/>
        </w:rPr>
        <w:t>Smithbucklin</w:t>
      </w:r>
      <w:r w:rsidR="00340AF9" w:rsidRPr="00131BB1">
        <w:rPr>
          <w:spacing w:val="-2"/>
          <w:sz w:val="24"/>
          <w:szCs w:val="24"/>
        </w:rPr>
        <w:t xml:space="preserve"> </w:t>
      </w:r>
      <w:r w:rsidRPr="00131BB1">
        <w:rPr>
          <w:spacing w:val="-2"/>
          <w:sz w:val="24"/>
          <w:szCs w:val="24"/>
        </w:rPr>
        <w:t>or USB as requested</w:t>
      </w:r>
      <w:r w:rsidR="00BE03E8" w:rsidRPr="00131BB1">
        <w:rPr>
          <w:spacing w:val="-2"/>
          <w:sz w:val="24"/>
          <w:szCs w:val="24"/>
        </w:rPr>
        <w:t xml:space="preserve"> for prior approval</w:t>
      </w:r>
      <w:r w:rsidRPr="00131BB1">
        <w:rPr>
          <w:spacing w:val="-2"/>
          <w:sz w:val="24"/>
          <w:szCs w:val="24"/>
        </w:rPr>
        <w:t xml:space="preserve">. </w:t>
      </w:r>
    </w:p>
    <w:p w14:paraId="6B38FF56" w14:textId="77777777" w:rsidR="002C67E6" w:rsidRPr="00131BB1" w:rsidRDefault="002C67E6" w:rsidP="00666B50">
      <w:pPr>
        <w:suppressAutoHyphens/>
        <w:jc w:val="both"/>
        <w:rPr>
          <w:spacing w:val="-2"/>
          <w:sz w:val="24"/>
          <w:szCs w:val="24"/>
        </w:rPr>
      </w:pPr>
    </w:p>
    <w:p w14:paraId="04A870CB" w14:textId="77777777" w:rsidR="002C67E6" w:rsidRPr="00131BB1" w:rsidRDefault="002C67E6" w:rsidP="00666B50">
      <w:pPr>
        <w:suppressAutoHyphens/>
        <w:ind w:firstLine="720"/>
        <w:jc w:val="both"/>
        <w:rPr>
          <w:spacing w:val="-2"/>
          <w:sz w:val="24"/>
          <w:szCs w:val="24"/>
        </w:rPr>
      </w:pPr>
      <w:r w:rsidRPr="00131BB1">
        <w:rPr>
          <w:spacing w:val="-2"/>
          <w:sz w:val="24"/>
          <w:szCs w:val="24"/>
        </w:rPr>
        <w:t>2.4.</w:t>
      </w:r>
      <w:r w:rsidRPr="00131BB1">
        <w:rPr>
          <w:spacing w:val="-2"/>
          <w:sz w:val="24"/>
          <w:szCs w:val="24"/>
        </w:rPr>
        <w:tab/>
      </w:r>
      <w:r w:rsidRPr="00131BB1">
        <w:rPr>
          <w:spacing w:val="-2"/>
          <w:sz w:val="24"/>
          <w:szCs w:val="24"/>
          <w:u w:val="single"/>
        </w:rPr>
        <w:t>Use of Funds</w:t>
      </w:r>
      <w:r w:rsidRPr="00131BB1">
        <w:rPr>
          <w:spacing w:val="-2"/>
          <w:sz w:val="24"/>
          <w:szCs w:val="24"/>
        </w:rPr>
        <w:t>.</w:t>
      </w:r>
    </w:p>
    <w:p w14:paraId="4CFBDA9C" w14:textId="77777777" w:rsidR="002C67E6" w:rsidRPr="00131BB1" w:rsidRDefault="002C67E6" w:rsidP="00666B50">
      <w:pPr>
        <w:suppressAutoHyphens/>
        <w:ind w:firstLine="720"/>
        <w:jc w:val="both"/>
        <w:rPr>
          <w:spacing w:val="-2"/>
          <w:sz w:val="24"/>
          <w:szCs w:val="24"/>
        </w:rPr>
      </w:pPr>
    </w:p>
    <w:p w14:paraId="74FE7BB8" w14:textId="439A37F1"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Pr="00437A8B">
        <w:rPr>
          <w:spacing w:val="-2"/>
          <w:sz w:val="24"/>
          <w:szCs w:val="24"/>
        </w:rPr>
        <w:t xml:space="preserve"> </w:t>
      </w:r>
      <w:r w:rsidR="00C25115">
        <w:rPr>
          <w:spacing w:val="-2"/>
          <w:sz w:val="24"/>
          <w:szCs w:val="24"/>
        </w:rPr>
        <w:t xml:space="preserve"> </w:t>
      </w:r>
      <w:r w:rsidR="00C25115" w:rsidRPr="00C25115">
        <w:rPr>
          <w:spacing w:val="-2"/>
          <w:sz w:val="24"/>
          <w:szCs w:val="24"/>
        </w:rPr>
        <w:t xml:space="preserve">Budget line transfers in excess of ten percent (10%) of </w:t>
      </w:r>
      <w:r w:rsidR="00C25115">
        <w:rPr>
          <w:spacing w:val="-2"/>
          <w:sz w:val="24"/>
          <w:szCs w:val="24"/>
        </w:rPr>
        <w:t xml:space="preserve">any one </w:t>
      </w:r>
      <w:r w:rsidR="00C25115" w:rsidRPr="00C25115">
        <w:rPr>
          <w:spacing w:val="-2"/>
          <w:sz w:val="24"/>
          <w:szCs w:val="24"/>
        </w:rPr>
        <w:t>key deliverable</w:t>
      </w:r>
      <w:r w:rsidR="007A7E19">
        <w:rPr>
          <w:spacing w:val="-2"/>
          <w:sz w:val="24"/>
          <w:szCs w:val="24"/>
        </w:rPr>
        <w:t xml:space="preserve"> as identified by the Project Investigator in the approved project proposal attached to each Research Cooperative Agreement as Attachment B, </w:t>
      </w:r>
      <w:r w:rsidR="00C25115" w:rsidRPr="00C25115">
        <w:rPr>
          <w:spacing w:val="-2"/>
          <w:sz w:val="24"/>
          <w:szCs w:val="24"/>
        </w:rPr>
        <w:t xml:space="preserve">cannot be made without a written request from the </w:t>
      </w:r>
      <w:r w:rsidR="00C25115">
        <w:rPr>
          <w:spacing w:val="-2"/>
          <w:sz w:val="24"/>
          <w:szCs w:val="24"/>
        </w:rPr>
        <w:t xml:space="preserve">Cooperator </w:t>
      </w:r>
      <w:r w:rsidR="00C25115" w:rsidRPr="00C25115">
        <w:rPr>
          <w:spacing w:val="-2"/>
          <w:sz w:val="24"/>
          <w:szCs w:val="24"/>
        </w:rPr>
        <w:t xml:space="preserve">and the prior written consent of Smithbucklin.  </w:t>
      </w:r>
    </w:p>
    <w:p w14:paraId="61DD3502" w14:textId="77777777" w:rsidR="002C67E6" w:rsidRPr="00131BB1" w:rsidRDefault="002C67E6" w:rsidP="00666B50">
      <w:pPr>
        <w:suppressAutoHyphens/>
        <w:jc w:val="both"/>
        <w:rPr>
          <w:spacing w:val="-2"/>
          <w:sz w:val="24"/>
          <w:szCs w:val="24"/>
        </w:rPr>
      </w:pPr>
    </w:p>
    <w:p w14:paraId="7E476E9B" w14:textId="51CC840B"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t xml:space="preserve">Cooperator and Principal Investigator may use the funds received from USB only as set forth in the </w:t>
      </w:r>
      <w:r w:rsidR="00345A55" w:rsidRPr="00131BB1">
        <w:rPr>
          <w:spacing w:val="-2"/>
          <w:sz w:val="24"/>
          <w:szCs w:val="24"/>
        </w:rPr>
        <w:t xml:space="preserve">approved </w:t>
      </w:r>
      <w:r w:rsidRPr="00131BB1">
        <w:rPr>
          <w:spacing w:val="-2"/>
          <w:sz w:val="24"/>
          <w:szCs w:val="24"/>
        </w:rPr>
        <w:t xml:space="preserve">research </w:t>
      </w:r>
      <w:r w:rsidR="00345A55" w:rsidRPr="00131BB1">
        <w:rPr>
          <w:spacing w:val="-2"/>
          <w:sz w:val="24"/>
          <w:szCs w:val="24"/>
        </w:rPr>
        <w:t>P</w:t>
      </w:r>
      <w:r w:rsidRPr="00131BB1">
        <w:rPr>
          <w:spacing w:val="-2"/>
          <w:sz w:val="24"/>
          <w:szCs w:val="24"/>
        </w:rPr>
        <w:t>roject proposal.  Cooperator must not use funds provided by USB to:</w:t>
      </w:r>
    </w:p>
    <w:p w14:paraId="156B2B32" w14:textId="77777777" w:rsidR="002C67E6" w:rsidRPr="00131BB1" w:rsidRDefault="002C67E6" w:rsidP="00666B50">
      <w:pPr>
        <w:suppressAutoHyphens/>
        <w:ind w:firstLine="1440"/>
        <w:jc w:val="both"/>
        <w:rPr>
          <w:spacing w:val="-2"/>
          <w:sz w:val="24"/>
          <w:szCs w:val="24"/>
        </w:rPr>
      </w:pPr>
    </w:p>
    <w:p w14:paraId="4B64CC72" w14:textId="103285A1" w:rsidR="002C67E6" w:rsidRPr="00131BB1" w:rsidRDefault="002C67E6" w:rsidP="00666B50">
      <w:pPr>
        <w:suppressAutoHyphens/>
        <w:ind w:left="2880" w:hanging="720"/>
        <w:jc w:val="both"/>
        <w:rPr>
          <w:spacing w:val="-2"/>
          <w:sz w:val="24"/>
          <w:szCs w:val="24"/>
        </w:rPr>
      </w:pPr>
      <w:r w:rsidRPr="00131BB1">
        <w:rPr>
          <w:spacing w:val="-2"/>
          <w:sz w:val="24"/>
          <w:szCs w:val="24"/>
        </w:rPr>
        <w:t>(1)</w:t>
      </w:r>
      <w:r w:rsidRPr="00131BB1">
        <w:rPr>
          <w:spacing w:val="-2"/>
          <w:sz w:val="24"/>
          <w:szCs w:val="24"/>
        </w:rPr>
        <w:tab/>
        <w:t xml:space="preserve">purchase depreciable capital equipment without </w:t>
      </w:r>
      <w:r w:rsidR="0036698B">
        <w:rPr>
          <w:sz w:val="24"/>
          <w:szCs w:val="24"/>
        </w:rPr>
        <w:t>Smithbucklin</w:t>
      </w:r>
      <w:r w:rsidR="00340AF9" w:rsidRPr="00131BB1">
        <w:rPr>
          <w:sz w:val="24"/>
          <w:szCs w:val="24"/>
        </w:rPr>
        <w:t>’s</w:t>
      </w:r>
      <w:r w:rsidR="00340AF9" w:rsidRPr="00131BB1">
        <w:rPr>
          <w:spacing w:val="-2"/>
          <w:sz w:val="24"/>
          <w:szCs w:val="24"/>
        </w:rPr>
        <w:t xml:space="preserve"> </w:t>
      </w:r>
      <w:r w:rsidRPr="00131BB1">
        <w:rPr>
          <w:spacing w:val="-2"/>
          <w:sz w:val="24"/>
          <w:szCs w:val="24"/>
        </w:rPr>
        <w:t>prior written approval,</w:t>
      </w:r>
    </w:p>
    <w:p w14:paraId="7503FC7D" w14:textId="77777777" w:rsidR="002C67E6" w:rsidRPr="00131BB1" w:rsidRDefault="002C67E6" w:rsidP="00666B50">
      <w:pPr>
        <w:suppressAutoHyphens/>
        <w:ind w:left="720" w:firstLine="1440"/>
        <w:jc w:val="both"/>
        <w:rPr>
          <w:spacing w:val="-2"/>
          <w:sz w:val="24"/>
          <w:szCs w:val="24"/>
        </w:rPr>
      </w:pPr>
    </w:p>
    <w:p w14:paraId="34FA47C3" w14:textId="77777777" w:rsidR="002C67E6" w:rsidRPr="00131BB1" w:rsidRDefault="005511A9" w:rsidP="00666B50">
      <w:pPr>
        <w:suppressAutoHyphens/>
        <w:ind w:firstLine="1440"/>
        <w:jc w:val="both"/>
        <w:rPr>
          <w:spacing w:val="-2"/>
          <w:sz w:val="24"/>
          <w:szCs w:val="24"/>
        </w:rPr>
      </w:pPr>
      <w:r w:rsidRPr="00131BB1">
        <w:rPr>
          <w:spacing w:val="-2"/>
          <w:sz w:val="24"/>
          <w:szCs w:val="24"/>
        </w:rPr>
        <w:tab/>
      </w:r>
      <w:r w:rsidR="002C67E6" w:rsidRPr="00131BB1">
        <w:rPr>
          <w:spacing w:val="-2"/>
          <w:sz w:val="24"/>
          <w:szCs w:val="24"/>
        </w:rPr>
        <w:t>(2)</w:t>
      </w:r>
      <w:r w:rsidR="002C67E6" w:rsidRPr="00131BB1">
        <w:rPr>
          <w:spacing w:val="-2"/>
          <w:sz w:val="24"/>
          <w:szCs w:val="24"/>
        </w:rPr>
        <w:tab/>
        <w:t>pay institutional overhead,</w:t>
      </w:r>
    </w:p>
    <w:p w14:paraId="009FE387" w14:textId="77777777" w:rsidR="002C67E6" w:rsidRPr="00131BB1" w:rsidRDefault="002C67E6" w:rsidP="00666B50">
      <w:pPr>
        <w:suppressAutoHyphens/>
        <w:ind w:firstLine="1440"/>
        <w:jc w:val="both"/>
        <w:rPr>
          <w:spacing w:val="-2"/>
          <w:sz w:val="24"/>
          <w:szCs w:val="24"/>
        </w:rPr>
      </w:pPr>
    </w:p>
    <w:p w14:paraId="10E863CC" w14:textId="77777777" w:rsidR="002C67E6" w:rsidRPr="00131BB1" w:rsidRDefault="005511A9" w:rsidP="00666B50">
      <w:pPr>
        <w:suppressAutoHyphens/>
        <w:ind w:left="720"/>
        <w:jc w:val="both"/>
        <w:rPr>
          <w:spacing w:val="-2"/>
          <w:sz w:val="24"/>
          <w:szCs w:val="24"/>
        </w:rPr>
      </w:pPr>
      <w:r w:rsidRPr="00131BB1">
        <w:rPr>
          <w:spacing w:val="-2"/>
          <w:sz w:val="24"/>
          <w:szCs w:val="24"/>
        </w:rPr>
        <w:tab/>
      </w:r>
      <w:r w:rsidRPr="00131BB1">
        <w:rPr>
          <w:spacing w:val="-2"/>
          <w:sz w:val="24"/>
          <w:szCs w:val="24"/>
        </w:rPr>
        <w:tab/>
      </w:r>
      <w:r w:rsidR="002C67E6" w:rsidRPr="00131BB1">
        <w:rPr>
          <w:spacing w:val="-2"/>
          <w:sz w:val="24"/>
          <w:szCs w:val="24"/>
        </w:rPr>
        <w:t>(3)</w:t>
      </w:r>
      <w:r w:rsidR="002C67E6" w:rsidRPr="00131BB1">
        <w:rPr>
          <w:spacing w:val="-2"/>
          <w:sz w:val="24"/>
          <w:szCs w:val="24"/>
        </w:rPr>
        <w:tab/>
        <w:t>pay Principal Investigators' salaries, or</w:t>
      </w:r>
    </w:p>
    <w:p w14:paraId="3E4953F7" w14:textId="77777777" w:rsidR="002C67E6" w:rsidRPr="00131BB1" w:rsidRDefault="002C67E6" w:rsidP="00666B50">
      <w:pPr>
        <w:suppressAutoHyphens/>
        <w:ind w:left="720"/>
        <w:jc w:val="both"/>
        <w:rPr>
          <w:spacing w:val="-2"/>
          <w:sz w:val="24"/>
          <w:szCs w:val="24"/>
        </w:rPr>
      </w:pPr>
    </w:p>
    <w:p w14:paraId="1E26FB51" w14:textId="1A2F0221" w:rsidR="002C67E6" w:rsidRPr="00131BB1" w:rsidRDefault="002C67E6" w:rsidP="00666B50">
      <w:pPr>
        <w:suppressAutoHyphens/>
        <w:ind w:left="720" w:firstLine="1440"/>
        <w:jc w:val="both"/>
        <w:rPr>
          <w:sz w:val="24"/>
          <w:szCs w:val="24"/>
        </w:rPr>
      </w:pPr>
      <w:r w:rsidRPr="00131BB1">
        <w:rPr>
          <w:spacing w:val="-2"/>
          <w:sz w:val="24"/>
          <w:szCs w:val="24"/>
        </w:rPr>
        <w:t>(4</w:t>
      </w:r>
      <w:r w:rsidRPr="00131BB1">
        <w:rPr>
          <w:sz w:val="24"/>
          <w:szCs w:val="24"/>
        </w:rPr>
        <w:t>)</w:t>
      </w:r>
      <w:r w:rsidRPr="00131BB1">
        <w:rPr>
          <w:sz w:val="24"/>
          <w:szCs w:val="24"/>
        </w:rPr>
        <w:tab/>
      </w:r>
      <w:r w:rsidR="00A83994" w:rsidRPr="00A83994">
        <w:rPr>
          <w:sz w:val="24"/>
          <w:szCs w:val="24"/>
        </w:rPr>
        <w:t xml:space="preserve">in any manner for the purpose of influencing any </w:t>
      </w:r>
      <w:r w:rsidR="00806116">
        <w:rPr>
          <w:sz w:val="24"/>
          <w:szCs w:val="24"/>
        </w:rPr>
        <w:t xml:space="preserve">legislation </w:t>
      </w:r>
      <w:r w:rsidR="00793EA2">
        <w:rPr>
          <w:sz w:val="24"/>
          <w:szCs w:val="24"/>
        </w:rPr>
        <w:t>and/</w:t>
      </w:r>
      <w:r w:rsidR="00806116">
        <w:rPr>
          <w:sz w:val="24"/>
          <w:szCs w:val="24"/>
        </w:rPr>
        <w:t xml:space="preserve">or </w:t>
      </w:r>
      <w:r w:rsidR="00A83994" w:rsidRPr="00A83994">
        <w:rPr>
          <w:sz w:val="24"/>
          <w:szCs w:val="24"/>
        </w:rPr>
        <w:t xml:space="preserve">action or policy of the United States Government, any foreign or State government, or any political subdivision thereof. This prohibition does not apply to: (a) </w:t>
      </w:r>
      <w:r w:rsidR="004C3283">
        <w:rPr>
          <w:sz w:val="24"/>
          <w:szCs w:val="24"/>
        </w:rPr>
        <w:t xml:space="preserve">educating </w:t>
      </w:r>
      <w:r w:rsidR="00A83994" w:rsidRPr="00A83994">
        <w:rPr>
          <w:sz w:val="24"/>
          <w:szCs w:val="24"/>
        </w:rPr>
        <w:t xml:space="preserve"> government officials of information relating to the conduct, implementation, or results of soybean promotion, research, consumer information, and industry information as those terms are defined in the Order (7 C.F.R. Part 1220); and/or (b) market</w:t>
      </w:r>
      <w:r w:rsidR="004C3283">
        <w:rPr>
          <w:sz w:val="24"/>
          <w:szCs w:val="24"/>
        </w:rPr>
        <w:t>ing</w:t>
      </w:r>
      <w:r w:rsidR="00A83994" w:rsidRPr="00A83994">
        <w:rPr>
          <w:sz w:val="24"/>
          <w:szCs w:val="24"/>
        </w:rPr>
        <w:t xml:space="preserve"> soybeans or soybean related products directly to a foreign government or political subdivision thereof. Congressional members or delegates may not be admitted to any share or part of this Agreement or to any benefit to arise therefrom, unless it is with a corporation for its general benefit.  </w:t>
      </w:r>
      <w:r w:rsidR="00A83994">
        <w:rPr>
          <w:sz w:val="24"/>
          <w:szCs w:val="24"/>
        </w:rPr>
        <w:t xml:space="preserve">Cooperator </w:t>
      </w:r>
      <w:r w:rsidR="00A83994" w:rsidRPr="00A83994">
        <w:rPr>
          <w:sz w:val="24"/>
          <w:szCs w:val="24"/>
        </w:rPr>
        <w:t xml:space="preserve">represents and warrants that it has not employed or retained a person or agency to solicit or secure this Agreement for a commission, percentage, brokerage, or contingent fee, except for bona fide employees or established commercial agencies maintained by </w:t>
      </w:r>
      <w:r w:rsidR="00A83994">
        <w:rPr>
          <w:sz w:val="24"/>
          <w:szCs w:val="24"/>
        </w:rPr>
        <w:t xml:space="preserve">Cooperator </w:t>
      </w:r>
      <w:r w:rsidR="00A83994" w:rsidRPr="00A83994">
        <w:rPr>
          <w:sz w:val="24"/>
          <w:szCs w:val="24"/>
        </w:rPr>
        <w:t xml:space="preserve">for the purpose of securing business. If </w:t>
      </w:r>
      <w:r w:rsidR="00A83994">
        <w:rPr>
          <w:sz w:val="24"/>
          <w:szCs w:val="24"/>
        </w:rPr>
        <w:t xml:space="preserve">Cooperator </w:t>
      </w:r>
      <w:r w:rsidR="00A83994" w:rsidRPr="00A83994">
        <w:rPr>
          <w:sz w:val="24"/>
          <w:szCs w:val="24"/>
        </w:rPr>
        <w:t>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r w:rsidR="00A83994" w:rsidDel="00A83994">
        <w:rPr>
          <w:sz w:val="24"/>
          <w:szCs w:val="24"/>
        </w:rPr>
        <w:t xml:space="preserve"> </w:t>
      </w:r>
    </w:p>
    <w:p w14:paraId="55FFCDD4" w14:textId="77777777" w:rsidR="00A020F3" w:rsidRPr="00131BB1" w:rsidRDefault="00A020F3" w:rsidP="00666B50">
      <w:pPr>
        <w:suppressAutoHyphens/>
        <w:ind w:left="720" w:firstLine="1440"/>
        <w:jc w:val="both"/>
        <w:rPr>
          <w:sz w:val="24"/>
          <w:szCs w:val="24"/>
        </w:rPr>
      </w:pPr>
    </w:p>
    <w:p w14:paraId="60CB6813" w14:textId="5860DA26" w:rsidR="002C67E6" w:rsidRPr="00131BB1" w:rsidRDefault="002C67E6" w:rsidP="00666B50">
      <w:pPr>
        <w:suppressAutoHyphens/>
        <w:ind w:firstLine="720"/>
        <w:jc w:val="both"/>
        <w:rPr>
          <w:spacing w:val="-2"/>
          <w:sz w:val="24"/>
          <w:szCs w:val="24"/>
        </w:rPr>
      </w:pPr>
      <w:r w:rsidRPr="00131BB1">
        <w:rPr>
          <w:spacing w:val="-2"/>
          <w:sz w:val="24"/>
          <w:szCs w:val="24"/>
        </w:rPr>
        <w:t>2.5.</w:t>
      </w:r>
      <w:r w:rsidRPr="00131BB1">
        <w:rPr>
          <w:spacing w:val="-2"/>
          <w:sz w:val="24"/>
          <w:szCs w:val="24"/>
        </w:rPr>
        <w:tab/>
      </w:r>
      <w:r w:rsidRPr="00131BB1">
        <w:rPr>
          <w:spacing w:val="-2"/>
          <w:sz w:val="24"/>
          <w:szCs w:val="24"/>
          <w:u w:val="single"/>
        </w:rPr>
        <w:t>Financial Reports</w:t>
      </w:r>
      <w:r w:rsidRPr="00131BB1">
        <w:rPr>
          <w:spacing w:val="-2"/>
          <w:sz w:val="24"/>
          <w:szCs w:val="24"/>
        </w:rPr>
        <w:t>.  Cooperator must submit a final acco</w:t>
      </w:r>
      <w:r w:rsidR="00CB3778" w:rsidRPr="00131BB1">
        <w:rPr>
          <w:spacing w:val="-2"/>
          <w:sz w:val="24"/>
          <w:szCs w:val="24"/>
        </w:rPr>
        <w:t xml:space="preserve">unting of expenditures within </w:t>
      </w:r>
      <w:r w:rsidR="00C665A8">
        <w:rPr>
          <w:spacing w:val="-2"/>
          <w:sz w:val="24"/>
          <w:szCs w:val="24"/>
        </w:rPr>
        <w:t>60</w:t>
      </w:r>
      <w:r w:rsidR="00C665A8" w:rsidRPr="00131BB1">
        <w:rPr>
          <w:spacing w:val="-2"/>
          <w:sz w:val="24"/>
          <w:szCs w:val="24"/>
        </w:rPr>
        <w:t xml:space="preserve"> </w:t>
      </w:r>
      <w:r w:rsidRPr="00131BB1">
        <w:rPr>
          <w:spacing w:val="-2"/>
          <w:sz w:val="24"/>
          <w:szCs w:val="24"/>
        </w:rPr>
        <w:t xml:space="preserve">days after the </w:t>
      </w:r>
      <w:r w:rsidR="00D84E28" w:rsidRPr="00131BB1">
        <w:rPr>
          <w:spacing w:val="-2"/>
          <w:sz w:val="24"/>
          <w:szCs w:val="24"/>
        </w:rPr>
        <w:t xml:space="preserve">expiration or </w:t>
      </w:r>
      <w:r w:rsidRPr="00131BB1">
        <w:rPr>
          <w:spacing w:val="-2"/>
          <w:sz w:val="24"/>
          <w:szCs w:val="24"/>
        </w:rPr>
        <w:t>termination of each RCA or this Agreement</w:t>
      </w:r>
      <w:r w:rsidR="00CE2A70">
        <w:rPr>
          <w:spacing w:val="-2"/>
          <w:sz w:val="24"/>
          <w:szCs w:val="24"/>
        </w:rPr>
        <w:t xml:space="preserve"> and </w:t>
      </w:r>
      <w:r w:rsidR="00557166">
        <w:rPr>
          <w:spacing w:val="-2"/>
          <w:sz w:val="24"/>
          <w:szCs w:val="24"/>
        </w:rPr>
        <w:t xml:space="preserve">within </w:t>
      </w:r>
      <w:r w:rsidR="00C665A8">
        <w:rPr>
          <w:spacing w:val="-2"/>
          <w:sz w:val="24"/>
          <w:szCs w:val="24"/>
        </w:rPr>
        <w:t xml:space="preserve">75 </w:t>
      </w:r>
      <w:r w:rsidR="00557166">
        <w:rPr>
          <w:spacing w:val="-2"/>
          <w:sz w:val="24"/>
          <w:szCs w:val="24"/>
        </w:rPr>
        <w:t xml:space="preserve">days, </w:t>
      </w:r>
      <w:r w:rsidR="00CE2A70">
        <w:rPr>
          <w:spacing w:val="-2"/>
          <w:sz w:val="24"/>
          <w:szCs w:val="24"/>
        </w:rPr>
        <w:t xml:space="preserve">return to Smithbucklin </w:t>
      </w:r>
      <w:r w:rsidR="00CE2A70">
        <w:rPr>
          <w:spacing w:val="-2"/>
          <w:sz w:val="24"/>
          <w:szCs w:val="24"/>
        </w:rPr>
        <w:lastRenderedPageBreak/>
        <w:t>a signed reconciliation letter supplied by Smithbucklin</w:t>
      </w:r>
      <w:r w:rsidRPr="00131BB1">
        <w:rPr>
          <w:spacing w:val="-2"/>
          <w:sz w:val="24"/>
          <w:szCs w:val="24"/>
        </w:rPr>
        <w:t xml:space="preserve">.  Any unused funds left when a </w:t>
      </w:r>
      <w:r w:rsidR="007F5942" w:rsidRPr="00131BB1">
        <w:rPr>
          <w:spacing w:val="-2"/>
          <w:sz w:val="24"/>
          <w:szCs w:val="24"/>
        </w:rPr>
        <w:t>P</w:t>
      </w:r>
      <w:r w:rsidRPr="00131BB1">
        <w:rPr>
          <w:spacing w:val="-2"/>
          <w:sz w:val="24"/>
          <w:szCs w:val="24"/>
        </w:rPr>
        <w:t xml:space="preserve">roject ends must be returned to </w:t>
      </w:r>
      <w:r w:rsidR="0036698B">
        <w:rPr>
          <w:spacing w:val="-2"/>
          <w:sz w:val="24"/>
          <w:szCs w:val="24"/>
        </w:rPr>
        <w:t>Smithbucklin</w:t>
      </w:r>
      <w:r w:rsidR="00340AF9" w:rsidRPr="00131BB1">
        <w:rPr>
          <w:spacing w:val="-2"/>
          <w:sz w:val="24"/>
          <w:szCs w:val="24"/>
        </w:rPr>
        <w:t xml:space="preserve"> </w:t>
      </w:r>
      <w:r w:rsidRPr="00131BB1">
        <w:rPr>
          <w:spacing w:val="-2"/>
          <w:sz w:val="24"/>
          <w:szCs w:val="24"/>
        </w:rPr>
        <w:t xml:space="preserve">within </w:t>
      </w:r>
      <w:r w:rsidR="00456110" w:rsidRPr="00131BB1">
        <w:rPr>
          <w:spacing w:val="-2"/>
          <w:sz w:val="24"/>
          <w:szCs w:val="24"/>
        </w:rPr>
        <w:t>90</w:t>
      </w:r>
      <w:r w:rsidRPr="00131BB1">
        <w:rPr>
          <w:spacing w:val="-2"/>
          <w:sz w:val="24"/>
          <w:szCs w:val="24"/>
        </w:rPr>
        <w:t xml:space="preserve"> days from the </w:t>
      </w:r>
      <w:r w:rsidR="00CD0945">
        <w:rPr>
          <w:spacing w:val="-2"/>
          <w:sz w:val="24"/>
          <w:szCs w:val="24"/>
        </w:rPr>
        <w:t xml:space="preserve">agreed upon </w:t>
      </w:r>
      <w:r w:rsidRPr="00131BB1">
        <w:rPr>
          <w:spacing w:val="-2"/>
          <w:sz w:val="24"/>
          <w:szCs w:val="24"/>
        </w:rPr>
        <w:t>end date</w:t>
      </w:r>
      <w:r w:rsidR="00CD0945">
        <w:rPr>
          <w:spacing w:val="-2"/>
          <w:sz w:val="24"/>
          <w:szCs w:val="24"/>
        </w:rPr>
        <w:t xml:space="preserve"> of the Agreement</w:t>
      </w:r>
      <w:r w:rsidRPr="00131BB1">
        <w:rPr>
          <w:spacing w:val="-2"/>
          <w:sz w:val="24"/>
          <w:szCs w:val="24"/>
        </w:rPr>
        <w:t xml:space="preserve">.  </w:t>
      </w:r>
    </w:p>
    <w:p w14:paraId="76647C76" w14:textId="77777777" w:rsidR="002C67E6" w:rsidRPr="00131BB1" w:rsidRDefault="002C67E6" w:rsidP="00666B50">
      <w:pPr>
        <w:suppressAutoHyphens/>
        <w:ind w:firstLine="720"/>
        <w:jc w:val="both"/>
        <w:rPr>
          <w:spacing w:val="-2"/>
          <w:sz w:val="24"/>
          <w:szCs w:val="24"/>
        </w:rPr>
      </w:pPr>
    </w:p>
    <w:p w14:paraId="0807B9B9" w14:textId="3D7478B2" w:rsidR="002C67E6" w:rsidRPr="00131BB1" w:rsidRDefault="002C67E6" w:rsidP="00666B50">
      <w:pPr>
        <w:suppressAutoHyphens/>
        <w:ind w:firstLine="720"/>
        <w:jc w:val="both"/>
        <w:rPr>
          <w:spacing w:val="-2"/>
          <w:sz w:val="24"/>
          <w:szCs w:val="24"/>
        </w:rPr>
      </w:pPr>
      <w:r w:rsidRPr="00131BB1">
        <w:rPr>
          <w:spacing w:val="-2"/>
          <w:sz w:val="24"/>
          <w:szCs w:val="24"/>
        </w:rPr>
        <w:t>2.6.</w:t>
      </w:r>
      <w:r w:rsidRPr="00131BB1">
        <w:rPr>
          <w:spacing w:val="-2"/>
          <w:sz w:val="24"/>
          <w:szCs w:val="24"/>
        </w:rPr>
        <w:tab/>
      </w:r>
      <w:r w:rsidRPr="00131BB1">
        <w:rPr>
          <w:spacing w:val="-2"/>
          <w:sz w:val="24"/>
          <w:szCs w:val="24"/>
          <w:u w:val="single"/>
        </w:rPr>
        <w:t>Subsequent Funding</w:t>
      </w:r>
      <w:r w:rsidRPr="00131BB1">
        <w:rPr>
          <w:spacing w:val="-2"/>
          <w:sz w:val="24"/>
          <w:szCs w:val="24"/>
        </w:rPr>
        <w:t xml:space="preserve">.  Funding approval for subsequent years is contingent upon Cooperator or Principal Investigator providing all progress reports and fulfilling all other obligations under this Agreement and a Research Cooperative Agreement.  If Cooperator or Principal Investigator does not fulfill its obligations,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terminate this Agreement or funding for a particular </w:t>
      </w:r>
      <w:r w:rsidR="00BA7540" w:rsidRPr="00131BB1">
        <w:rPr>
          <w:spacing w:val="-2"/>
          <w:sz w:val="24"/>
          <w:szCs w:val="24"/>
        </w:rPr>
        <w:t>P</w:t>
      </w:r>
      <w:r w:rsidRPr="00131BB1">
        <w:rPr>
          <w:spacing w:val="-2"/>
          <w:sz w:val="24"/>
          <w:szCs w:val="24"/>
        </w:rPr>
        <w:t>roject</w:t>
      </w:r>
      <w:r w:rsidR="00BA61BE" w:rsidRPr="00131BB1">
        <w:rPr>
          <w:spacing w:val="-2"/>
          <w:sz w:val="24"/>
          <w:szCs w:val="24"/>
        </w:rPr>
        <w:t>/RCA</w:t>
      </w:r>
      <w:r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Pr="00131BB1">
        <w:rPr>
          <w:spacing w:val="-2"/>
          <w:sz w:val="24"/>
          <w:szCs w:val="24"/>
        </w:rPr>
        <w:t xml:space="preserve">and USB have no obligation to fund a </w:t>
      </w:r>
      <w:r w:rsidR="00BA7540" w:rsidRPr="00131BB1">
        <w:rPr>
          <w:spacing w:val="-2"/>
          <w:sz w:val="24"/>
          <w:szCs w:val="24"/>
        </w:rPr>
        <w:t>P</w:t>
      </w:r>
      <w:r w:rsidRPr="00131BB1">
        <w:rPr>
          <w:spacing w:val="-2"/>
          <w:sz w:val="24"/>
          <w:szCs w:val="24"/>
        </w:rPr>
        <w:t xml:space="preserve">roject beyond the period provided in </w:t>
      </w:r>
      <w:r w:rsidR="004E3989" w:rsidRPr="00131BB1">
        <w:rPr>
          <w:spacing w:val="-2"/>
          <w:sz w:val="24"/>
          <w:szCs w:val="24"/>
        </w:rPr>
        <w:t>the applicable</w:t>
      </w:r>
      <w:r w:rsidRPr="00131BB1">
        <w:rPr>
          <w:spacing w:val="-2"/>
          <w:sz w:val="24"/>
          <w:szCs w:val="24"/>
        </w:rPr>
        <w:t xml:space="preserve"> RCA.</w:t>
      </w:r>
      <w:r w:rsidR="007C0194" w:rsidRPr="00131BB1">
        <w:rPr>
          <w:spacing w:val="-2"/>
          <w:sz w:val="24"/>
          <w:szCs w:val="24"/>
        </w:rPr>
        <w:t xml:space="preserve">  </w:t>
      </w:r>
    </w:p>
    <w:p w14:paraId="2B6CB59E" w14:textId="77777777" w:rsidR="002C67E6" w:rsidRPr="00131BB1" w:rsidRDefault="002C67E6" w:rsidP="00666B50">
      <w:pPr>
        <w:suppressAutoHyphens/>
        <w:ind w:firstLine="720"/>
        <w:jc w:val="both"/>
        <w:rPr>
          <w:b/>
          <w:spacing w:val="-2"/>
          <w:sz w:val="24"/>
          <w:szCs w:val="24"/>
        </w:rPr>
      </w:pPr>
    </w:p>
    <w:p w14:paraId="048025D9" w14:textId="77777777" w:rsidR="005511A9" w:rsidRPr="00131BB1" w:rsidRDefault="002C67E6" w:rsidP="00666B50">
      <w:pPr>
        <w:suppressAutoHyphens/>
        <w:jc w:val="both"/>
        <w:rPr>
          <w:b/>
          <w:sz w:val="24"/>
          <w:szCs w:val="24"/>
        </w:rPr>
      </w:pPr>
      <w:r w:rsidRPr="00131BB1">
        <w:rPr>
          <w:b/>
          <w:sz w:val="24"/>
          <w:szCs w:val="24"/>
        </w:rPr>
        <w:t>SECTION 3.</w:t>
      </w:r>
      <w:r w:rsidRPr="00131BB1">
        <w:rPr>
          <w:b/>
          <w:sz w:val="24"/>
          <w:szCs w:val="24"/>
        </w:rPr>
        <w:tab/>
        <w:t xml:space="preserve">TERMS AND CONDITIONS </w:t>
      </w:r>
    </w:p>
    <w:p w14:paraId="4338B931" w14:textId="77777777" w:rsidR="005511A9" w:rsidRPr="00131BB1" w:rsidRDefault="005511A9" w:rsidP="00666B50">
      <w:pPr>
        <w:suppressAutoHyphens/>
        <w:jc w:val="both"/>
        <w:rPr>
          <w:sz w:val="24"/>
          <w:szCs w:val="24"/>
        </w:rPr>
      </w:pPr>
    </w:p>
    <w:p w14:paraId="722571F4" w14:textId="77777777" w:rsidR="002C67E6" w:rsidRPr="00131BB1" w:rsidRDefault="005511A9" w:rsidP="00666B50">
      <w:pPr>
        <w:suppressAutoHyphens/>
        <w:jc w:val="both"/>
        <w:rPr>
          <w:spacing w:val="-2"/>
          <w:sz w:val="24"/>
          <w:szCs w:val="24"/>
        </w:rPr>
      </w:pPr>
      <w:r w:rsidRPr="00131BB1">
        <w:rPr>
          <w:sz w:val="24"/>
          <w:szCs w:val="24"/>
        </w:rPr>
        <w:tab/>
      </w:r>
      <w:r w:rsidR="002C67E6" w:rsidRPr="00131BB1">
        <w:rPr>
          <w:sz w:val="24"/>
          <w:szCs w:val="24"/>
        </w:rPr>
        <w:t>3.1.</w:t>
      </w:r>
      <w:r w:rsidR="002C67E6" w:rsidRPr="00131BB1">
        <w:rPr>
          <w:sz w:val="24"/>
          <w:szCs w:val="24"/>
        </w:rPr>
        <w:tab/>
      </w:r>
      <w:r w:rsidR="002C67E6" w:rsidRPr="00131BB1">
        <w:rPr>
          <w:sz w:val="24"/>
          <w:szCs w:val="24"/>
          <w:u w:val="single"/>
        </w:rPr>
        <w:t>Record Keeping</w:t>
      </w:r>
      <w:r w:rsidR="002C67E6" w:rsidRPr="00131BB1">
        <w:rPr>
          <w:sz w:val="24"/>
          <w:szCs w:val="24"/>
        </w:rPr>
        <w:t>.</w:t>
      </w:r>
    </w:p>
    <w:p w14:paraId="21917FB9" w14:textId="77777777" w:rsidR="002C67E6" w:rsidRPr="00131BB1" w:rsidRDefault="002C67E6" w:rsidP="00666B50">
      <w:pPr>
        <w:suppressAutoHyphens/>
        <w:ind w:left="720"/>
        <w:jc w:val="both"/>
        <w:rPr>
          <w:spacing w:val="-2"/>
          <w:sz w:val="24"/>
          <w:szCs w:val="24"/>
        </w:rPr>
      </w:pPr>
    </w:p>
    <w:p w14:paraId="65DDAD34" w14:textId="0CEBCE3D"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004C3283">
        <w:rPr>
          <w:sz w:val="24"/>
          <w:szCs w:val="24"/>
        </w:rPr>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14:paraId="044A8B4C" w14:textId="77777777" w:rsidR="002C67E6" w:rsidRPr="00131BB1" w:rsidRDefault="002C67E6" w:rsidP="00666B50">
      <w:pPr>
        <w:suppressAutoHyphens/>
        <w:jc w:val="both"/>
        <w:rPr>
          <w:spacing w:val="-2"/>
          <w:sz w:val="24"/>
          <w:szCs w:val="24"/>
        </w:rPr>
      </w:pPr>
    </w:p>
    <w:p w14:paraId="2B0EFD31" w14:textId="175DC710"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t>The Cooperator must include in all subcontracts</w:t>
      </w:r>
      <w:r w:rsidRPr="00131BB1">
        <w:rPr>
          <w:sz w:val="24"/>
          <w:szCs w:val="24"/>
        </w:rPr>
        <w:t xml:space="preserve"> </w:t>
      </w:r>
      <w:r w:rsidR="00CC4439">
        <w:rPr>
          <w:sz w:val="24"/>
          <w:szCs w:val="24"/>
        </w:rPr>
        <w:t xml:space="preserve">mirror-image clauses relating to Reporting and Record Keeping (section </w:t>
      </w:r>
      <w:r w:rsidR="00AC2277">
        <w:rPr>
          <w:sz w:val="24"/>
          <w:szCs w:val="24"/>
        </w:rPr>
        <w:t>3.1(a)</w:t>
      </w:r>
      <w:r w:rsidR="00CC4439">
        <w:rPr>
          <w:sz w:val="24"/>
          <w:szCs w:val="24"/>
        </w:rPr>
        <w:t xml:space="preserve">), Travel Expenses (section </w:t>
      </w:r>
      <w:r w:rsidR="00AF53B7">
        <w:rPr>
          <w:sz w:val="24"/>
          <w:szCs w:val="24"/>
        </w:rPr>
        <w:t>2.2(a)</w:t>
      </w:r>
      <w:r w:rsidR="00CC4439">
        <w:rPr>
          <w:sz w:val="24"/>
          <w:szCs w:val="24"/>
        </w:rPr>
        <w:t>), Title of Property (section</w:t>
      </w:r>
      <w:r w:rsidR="00AF53B7">
        <w:rPr>
          <w:sz w:val="24"/>
          <w:szCs w:val="24"/>
        </w:rPr>
        <w:t xml:space="preserve"> 3.4</w:t>
      </w:r>
      <w:r w:rsidR="00CC4439">
        <w:rPr>
          <w:sz w:val="24"/>
          <w:szCs w:val="24"/>
        </w:rPr>
        <w:t>), Confidential Information (section</w:t>
      </w:r>
      <w:r w:rsidR="00AF53B7">
        <w:rPr>
          <w:sz w:val="24"/>
          <w:szCs w:val="24"/>
        </w:rPr>
        <w:t xml:space="preserve"> 3.3</w:t>
      </w:r>
      <w:r w:rsidR="00CC4439">
        <w:rPr>
          <w:sz w:val="24"/>
          <w:szCs w:val="24"/>
        </w:rPr>
        <w:t xml:space="preserve">), Prohibition on Influencing Legislation and /or Governmental Policy (section </w:t>
      </w:r>
      <w:r w:rsidR="00AC2277">
        <w:rPr>
          <w:sz w:val="24"/>
          <w:szCs w:val="24"/>
        </w:rPr>
        <w:t>2.4(b)(4)</w:t>
      </w:r>
      <w:r w:rsidR="00CC4439">
        <w:rPr>
          <w:sz w:val="24"/>
          <w:szCs w:val="24"/>
        </w:rPr>
        <w:t xml:space="preserve">), and Federal Civil Rights policies (section </w:t>
      </w:r>
      <w:r w:rsidR="00AF53B7">
        <w:rPr>
          <w:sz w:val="24"/>
          <w:szCs w:val="24"/>
        </w:rPr>
        <w:t>4.1(b)</w:t>
      </w:r>
      <w:r w:rsidR="00CC4439">
        <w:rPr>
          <w:sz w:val="24"/>
          <w:szCs w:val="24"/>
        </w:rPr>
        <w:t>).</w:t>
      </w:r>
      <w:r w:rsidRPr="00131BB1">
        <w:rPr>
          <w:sz w:val="24"/>
          <w:szCs w:val="24"/>
        </w:rPr>
        <w:t xml:space="preserve"> </w:t>
      </w:r>
    </w:p>
    <w:p w14:paraId="79141B76" w14:textId="77777777" w:rsidR="002C67E6" w:rsidRPr="00131BB1" w:rsidRDefault="002C67E6" w:rsidP="00666B50">
      <w:pPr>
        <w:suppressAutoHyphens/>
        <w:ind w:left="1440"/>
        <w:jc w:val="both"/>
        <w:rPr>
          <w:spacing w:val="-2"/>
          <w:sz w:val="24"/>
          <w:szCs w:val="24"/>
        </w:rPr>
      </w:pPr>
    </w:p>
    <w:p w14:paraId="136E75D5" w14:textId="77777777" w:rsidR="002C67E6" w:rsidRPr="00131BB1" w:rsidRDefault="002C67E6" w:rsidP="00666B50">
      <w:pPr>
        <w:suppressAutoHyphens/>
        <w:ind w:firstLine="720"/>
        <w:jc w:val="both"/>
        <w:rPr>
          <w:spacing w:val="-2"/>
          <w:sz w:val="24"/>
          <w:szCs w:val="24"/>
        </w:rPr>
      </w:pPr>
      <w:r w:rsidRPr="00131BB1">
        <w:rPr>
          <w:sz w:val="24"/>
          <w:szCs w:val="24"/>
        </w:rPr>
        <w:t>3</w:t>
      </w:r>
      <w:r w:rsidRPr="00131BB1">
        <w:rPr>
          <w:spacing w:val="-2"/>
          <w:sz w:val="24"/>
          <w:szCs w:val="24"/>
        </w:rPr>
        <w:t>.2.</w:t>
      </w:r>
      <w:r w:rsidRPr="00131BB1">
        <w:rPr>
          <w:spacing w:val="-2"/>
          <w:sz w:val="24"/>
          <w:szCs w:val="24"/>
        </w:rPr>
        <w:tab/>
      </w:r>
      <w:r w:rsidRPr="00131BB1">
        <w:rPr>
          <w:spacing w:val="-2"/>
          <w:sz w:val="24"/>
          <w:szCs w:val="24"/>
          <w:u w:val="single"/>
        </w:rPr>
        <w:t>Publication</w:t>
      </w:r>
      <w:r w:rsidRPr="00131BB1">
        <w:rPr>
          <w:spacing w:val="-2"/>
          <w:sz w:val="24"/>
          <w:szCs w:val="24"/>
        </w:rPr>
        <w:t>.</w:t>
      </w:r>
    </w:p>
    <w:p w14:paraId="0FAB1884" w14:textId="77777777" w:rsidR="002C67E6" w:rsidRPr="00131BB1" w:rsidRDefault="002C67E6" w:rsidP="00666B50">
      <w:pPr>
        <w:suppressAutoHyphens/>
        <w:ind w:firstLine="720"/>
        <w:jc w:val="both"/>
        <w:rPr>
          <w:spacing w:val="-2"/>
          <w:sz w:val="24"/>
          <w:szCs w:val="24"/>
        </w:rPr>
      </w:pPr>
    </w:p>
    <w:p w14:paraId="31D832E8" w14:textId="3EAEDB86"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t xml:space="preserve">The Cooperator may publish </w:t>
      </w:r>
      <w:r w:rsidR="001D465F" w:rsidRPr="00131BB1">
        <w:rPr>
          <w:spacing w:val="-2"/>
          <w:sz w:val="24"/>
          <w:szCs w:val="24"/>
        </w:rPr>
        <w:t>P</w:t>
      </w:r>
      <w:r w:rsidRPr="00131BB1">
        <w:rPr>
          <w:spacing w:val="-2"/>
          <w:sz w:val="24"/>
          <w:szCs w:val="24"/>
        </w:rPr>
        <w:t>roject results in any refereed or peer-reviewed publication</w:t>
      </w:r>
      <w:r w:rsidR="002F4EA6" w:rsidRPr="00131BB1">
        <w:rPr>
          <w:spacing w:val="-2"/>
          <w:sz w:val="24"/>
          <w:szCs w:val="24"/>
        </w:rPr>
        <w:t>; provided that</w:t>
      </w:r>
      <w:r w:rsidRPr="00131BB1">
        <w:rPr>
          <w:spacing w:val="-2"/>
          <w:sz w:val="24"/>
          <w:szCs w:val="24"/>
        </w:rPr>
        <w:t xml:space="preserve"> Principal Investigator must provide </w:t>
      </w:r>
      <w:r w:rsidR="00F22FFF">
        <w:rPr>
          <w:spacing w:val="-2"/>
          <w:sz w:val="24"/>
          <w:szCs w:val="24"/>
        </w:rPr>
        <w:t xml:space="preserve">USB </w:t>
      </w:r>
      <w:r w:rsidRPr="00131BB1">
        <w:rPr>
          <w:spacing w:val="-2"/>
          <w:sz w:val="24"/>
          <w:szCs w:val="24"/>
        </w:rPr>
        <w:t xml:space="preserve">with copies of the manuscript for review </w:t>
      </w:r>
      <w:r w:rsidR="001D465F" w:rsidRPr="00131BB1">
        <w:rPr>
          <w:spacing w:val="-2"/>
          <w:sz w:val="24"/>
          <w:szCs w:val="24"/>
        </w:rPr>
        <w:t xml:space="preserve">and </w:t>
      </w:r>
      <w:r w:rsidR="007B706C">
        <w:rPr>
          <w:spacing w:val="-2"/>
          <w:sz w:val="24"/>
          <w:szCs w:val="24"/>
        </w:rPr>
        <w:t xml:space="preserve">comment </w:t>
      </w:r>
      <w:r w:rsidR="007B706C" w:rsidRPr="00131BB1">
        <w:rPr>
          <w:spacing w:val="-2"/>
          <w:sz w:val="24"/>
          <w:szCs w:val="24"/>
        </w:rPr>
        <w:t xml:space="preserve"> </w:t>
      </w:r>
      <w:r w:rsidRPr="00131BB1">
        <w:rPr>
          <w:spacing w:val="-2"/>
          <w:sz w:val="24"/>
          <w:szCs w:val="24"/>
        </w:rPr>
        <w:t xml:space="preserve">at least 30 days before submitting it for publication.  If Cooperator wants to publish in a publication that is not refereed or peer-reviewed, it must obtain </w:t>
      </w:r>
      <w:r w:rsidR="00F22FFF">
        <w:rPr>
          <w:sz w:val="24"/>
          <w:szCs w:val="24"/>
        </w:rPr>
        <w:t>USB’s</w:t>
      </w:r>
      <w:r w:rsidR="00F22FFF" w:rsidRPr="00131BB1">
        <w:rPr>
          <w:spacing w:val="-2"/>
          <w:sz w:val="24"/>
          <w:szCs w:val="24"/>
        </w:rPr>
        <w:t xml:space="preserve"> </w:t>
      </w:r>
      <w:r w:rsidRPr="00131BB1">
        <w:rPr>
          <w:spacing w:val="-2"/>
          <w:sz w:val="24"/>
          <w:szCs w:val="24"/>
        </w:rPr>
        <w:t>prior written approval.</w:t>
      </w:r>
    </w:p>
    <w:p w14:paraId="4E25B58A" w14:textId="77777777" w:rsidR="002C67E6" w:rsidRPr="00131BB1" w:rsidRDefault="002C67E6" w:rsidP="00666B50">
      <w:pPr>
        <w:suppressAutoHyphens/>
        <w:jc w:val="both"/>
        <w:rPr>
          <w:spacing w:val="-2"/>
          <w:sz w:val="24"/>
          <w:szCs w:val="24"/>
        </w:rPr>
      </w:pPr>
    </w:p>
    <w:p w14:paraId="7EAFE4FB" w14:textId="24777286" w:rsidR="00650116" w:rsidRDefault="002C67E6" w:rsidP="00650116">
      <w:pPr>
        <w:suppressAutoHyphens/>
        <w:ind w:firstLine="1440"/>
        <w:jc w:val="both"/>
        <w:rPr>
          <w:spacing w:val="-2"/>
          <w:sz w:val="24"/>
          <w:szCs w:val="24"/>
        </w:rPr>
      </w:pPr>
      <w:r w:rsidRPr="00131BB1">
        <w:rPr>
          <w:spacing w:val="-2"/>
          <w:sz w:val="24"/>
          <w:szCs w:val="24"/>
        </w:rPr>
        <w:t>(b)</w:t>
      </w:r>
      <w:r w:rsidRPr="00131BB1">
        <w:rPr>
          <w:spacing w:val="-2"/>
          <w:sz w:val="24"/>
          <w:szCs w:val="24"/>
        </w:rPr>
        <w:tab/>
      </w:r>
      <w:r w:rsidR="00E43B29" w:rsidRPr="00D30069">
        <w:rPr>
          <w:spacing w:val="-2"/>
          <w:sz w:val="24"/>
          <w:szCs w:val="24"/>
        </w:rPr>
        <w:t>USB requires open access publication. Cooperator may request support from USB to pay open access publication fees. In the event that open access publication is infeasible, Cooperator must request an exemption with justification (e.g., high impact disciplinary journal does not have an open access option).</w:t>
      </w:r>
    </w:p>
    <w:p w14:paraId="6F20D5F3" w14:textId="77777777" w:rsidR="00650116" w:rsidRDefault="00650116" w:rsidP="00650116">
      <w:pPr>
        <w:suppressAutoHyphens/>
        <w:ind w:firstLine="1440"/>
        <w:jc w:val="both"/>
        <w:rPr>
          <w:spacing w:val="-2"/>
          <w:sz w:val="24"/>
          <w:szCs w:val="24"/>
        </w:rPr>
      </w:pPr>
    </w:p>
    <w:p w14:paraId="17B23F02" w14:textId="497BC218" w:rsidR="002C67E6" w:rsidRPr="00131BB1" w:rsidRDefault="00650116" w:rsidP="00650116">
      <w:pPr>
        <w:suppressAutoHyphens/>
        <w:ind w:firstLine="1440"/>
        <w:jc w:val="both"/>
        <w:rPr>
          <w:spacing w:val="-2"/>
          <w:sz w:val="24"/>
          <w:szCs w:val="24"/>
        </w:rPr>
      </w:pPr>
      <w:r>
        <w:rPr>
          <w:spacing w:val="-2"/>
          <w:sz w:val="24"/>
          <w:szCs w:val="24"/>
        </w:rPr>
        <w:t xml:space="preserve">(c)    </w:t>
      </w:r>
      <w:r w:rsidR="002C67E6" w:rsidRPr="00131BB1">
        <w:rPr>
          <w:spacing w:val="-2"/>
          <w:sz w:val="24"/>
          <w:szCs w:val="24"/>
        </w:rPr>
        <w:t xml:space="preserve">If Cooperator does not publish results within one year of completing a </w:t>
      </w:r>
      <w:r w:rsidR="008B7966" w:rsidRPr="00131BB1">
        <w:rPr>
          <w:spacing w:val="-2"/>
          <w:sz w:val="24"/>
          <w:szCs w:val="24"/>
        </w:rPr>
        <w:t>P</w:t>
      </w:r>
      <w:r w:rsidR="002C67E6" w:rsidRPr="00131BB1">
        <w:rPr>
          <w:spacing w:val="-2"/>
          <w:sz w:val="24"/>
          <w:szCs w:val="24"/>
        </w:rPr>
        <w:t>roject, USB</w:t>
      </w:r>
      <w:r w:rsidR="00F22FFF">
        <w:rPr>
          <w:spacing w:val="-2"/>
          <w:sz w:val="24"/>
          <w:szCs w:val="24"/>
        </w:rPr>
        <w:t>/</w:t>
      </w:r>
      <w:r w:rsidR="0036698B">
        <w:rPr>
          <w:spacing w:val="-2"/>
          <w:sz w:val="24"/>
          <w:szCs w:val="24"/>
        </w:rPr>
        <w:t>Smithbucklin</w:t>
      </w:r>
      <w:r w:rsidR="002C67E6" w:rsidRPr="00131BB1">
        <w:rPr>
          <w:spacing w:val="-2"/>
          <w:sz w:val="24"/>
          <w:szCs w:val="24"/>
        </w:rPr>
        <w:t xml:space="preserve"> may publish the results.  </w:t>
      </w:r>
      <w:r w:rsidR="00F22FFF">
        <w:rPr>
          <w:sz w:val="24"/>
          <w:szCs w:val="24"/>
        </w:rPr>
        <w:t>USB</w:t>
      </w:r>
      <w:r w:rsidR="00BD334F">
        <w:rPr>
          <w:sz w:val="24"/>
          <w:szCs w:val="24"/>
        </w:rPr>
        <w:t>/</w:t>
      </w:r>
      <w:r w:rsidR="0036698B">
        <w:rPr>
          <w:sz w:val="24"/>
          <w:szCs w:val="24"/>
        </w:rPr>
        <w:t>Smithbucklin</w:t>
      </w:r>
      <w:r w:rsidR="00F22FFF" w:rsidRPr="00131BB1">
        <w:rPr>
          <w:spacing w:val="-2"/>
          <w:sz w:val="24"/>
          <w:szCs w:val="24"/>
        </w:rPr>
        <w:t xml:space="preserve"> </w:t>
      </w:r>
      <w:r w:rsidR="002C67E6" w:rsidRPr="00131BB1">
        <w:rPr>
          <w:spacing w:val="-2"/>
          <w:sz w:val="24"/>
          <w:szCs w:val="24"/>
        </w:rPr>
        <w:t>will give Cooperator an opportunity to review the manuscript prior to publication.</w:t>
      </w:r>
    </w:p>
    <w:p w14:paraId="2C27FB55" w14:textId="77777777" w:rsidR="002C67E6" w:rsidRPr="00131BB1" w:rsidRDefault="002C67E6" w:rsidP="00666B50">
      <w:pPr>
        <w:suppressAutoHyphens/>
        <w:jc w:val="both"/>
        <w:rPr>
          <w:spacing w:val="-2"/>
          <w:sz w:val="24"/>
          <w:szCs w:val="24"/>
        </w:rPr>
      </w:pPr>
    </w:p>
    <w:p w14:paraId="14E1A9EC" w14:textId="48642501" w:rsidR="002C67E6" w:rsidRPr="00131BB1" w:rsidRDefault="002C67E6" w:rsidP="00666B50">
      <w:pPr>
        <w:suppressAutoHyphens/>
        <w:ind w:firstLine="1440"/>
        <w:jc w:val="both"/>
        <w:rPr>
          <w:spacing w:val="-2"/>
          <w:sz w:val="24"/>
          <w:szCs w:val="24"/>
        </w:rPr>
      </w:pPr>
      <w:r w:rsidRPr="00131BB1">
        <w:rPr>
          <w:spacing w:val="-2"/>
          <w:sz w:val="24"/>
          <w:szCs w:val="24"/>
        </w:rPr>
        <w:t>(</w:t>
      </w:r>
      <w:r w:rsidR="004A1104">
        <w:rPr>
          <w:spacing w:val="-2"/>
          <w:sz w:val="24"/>
          <w:szCs w:val="24"/>
        </w:rPr>
        <w:t>d</w:t>
      </w:r>
      <w:r w:rsidRPr="00131BB1">
        <w:rPr>
          <w:spacing w:val="-2"/>
          <w:sz w:val="24"/>
          <w:szCs w:val="24"/>
        </w:rPr>
        <w:t>)</w:t>
      </w:r>
      <w:r w:rsidRPr="00131BB1">
        <w:rPr>
          <w:spacing w:val="-2"/>
          <w:sz w:val="24"/>
          <w:szCs w:val="24"/>
        </w:rPr>
        <w:tab/>
        <w:t xml:space="preserve">If either party publishes results, </w:t>
      </w:r>
      <w:r w:rsidR="00195BE8" w:rsidRPr="00131BB1">
        <w:rPr>
          <w:spacing w:val="-2"/>
          <w:sz w:val="24"/>
          <w:szCs w:val="24"/>
        </w:rPr>
        <w:t>such</w:t>
      </w:r>
      <w:r w:rsidRPr="00131BB1">
        <w:rPr>
          <w:spacing w:val="-2"/>
          <w:sz w:val="24"/>
          <w:szCs w:val="24"/>
        </w:rPr>
        <w:t xml:space="preserve"> party must properly acknowledge the other party's role in the </w:t>
      </w:r>
      <w:r w:rsidR="008B7966" w:rsidRPr="00131BB1">
        <w:rPr>
          <w:spacing w:val="-2"/>
          <w:sz w:val="24"/>
          <w:szCs w:val="24"/>
        </w:rPr>
        <w:t>P</w:t>
      </w:r>
      <w:r w:rsidRPr="00131BB1">
        <w:rPr>
          <w:spacing w:val="-2"/>
          <w:sz w:val="24"/>
          <w:szCs w:val="24"/>
        </w:rPr>
        <w:t>roject.  Cooperator must identify USB as the funding source for any materials produced or any events or activities conducted under this Agreement.</w:t>
      </w:r>
    </w:p>
    <w:p w14:paraId="3040857F" w14:textId="77777777" w:rsidR="002C67E6" w:rsidRPr="00131BB1" w:rsidRDefault="002C67E6" w:rsidP="00666B50">
      <w:pPr>
        <w:suppressAutoHyphens/>
        <w:jc w:val="both"/>
        <w:rPr>
          <w:spacing w:val="-2"/>
          <w:sz w:val="24"/>
          <w:szCs w:val="24"/>
        </w:rPr>
      </w:pPr>
    </w:p>
    <w:p w14:paraId="364E2CE8" w14:textId="6535E317" w:rsidR="002C67E6" w:rsidRDefault="002C67E6" w:rsidP="00666B50">
      <w:pPr>
        <w:suppressAutoHyphens/>
        <w:ind w:firstLine="1440"/>
        <w:jc w:val="both"/>
        <w:rPr>
          <w:spacing w:val="-2"/>
          <w:sz w:val="24"/>
          <w:szCs w:val="24"/>
        </w:rPr>
      </w:pPr>
      <w:r w:rsidRPr="00131BB1">
        <w:rPr>
          <w:spacing w:val="-2"/>
          <w:sz w:val="24"/>
          <w:szCs w:val="24"/>
        </w:rPr>
        <w:t>(</w:t>
      </w:r>
      <w:r w:rsidR="004A1104">
        <w:rPr>
          <w:spacing w:val="-2"/>
          <w:sz w:val="24"/>
          <w:szCs w:val="24"/>
        </w:rPr>
        <w:t>e</w:t>
      </w:r>
      <w:r w:rsidRPr="00131BB1">
        <w:rPr>
          <w:spacing w:val="-2"/>
          <w:sz w:val="24"/>
          <w:szCs w:val="24"/>
        </w:rPr>
        <w:t>)</w:t>
      </w:r>
      <w:r w:rsidRPr="00131BB1">
        <w:rPr>
          <w:spacing w:val="-2"/>
          <w:sz w:val="24"/>
          <w:szCs w:val="24"/>
        </w:rPr>
        <w:tab/>
        <w:t>Cooperator may not use any commercial brands or trade names in published results unless they are essential to describe the research.  USB may not use Cooperator’s name in any way for advertising purposes</w:t>
      </w:r>
      <w:r w:rsidR="00004D20">
        <w:rPr>
          <w:spacing w:val="-2"/>
          <w:sz w:val="24"/>
          <w:szCs w:val="24"/>
        </w:rPr>
        <w:t xml:space="preserve"> without Cooperator’s written approval</w:t>
      </w:r>
      <w:r w:rsidRPr="00131BB1">
        <w:rPr>
          <w:spacing w:val="-2"/>
          <w:sz w:val="24"/>
          <w:szCs w:val="24"/>
        </w:rPr>
        <w:t>.</w:t>
      </w:r>
    </w:p>
    <w:p w14:paraId="5F55D3FA" w14:textId="5E35B168" w:rsidR="007B706C" w:rsidRDefault="007B706C" w:rsidP="00666B50">
      <w:pPr>
        <w:suppressAutoHyphens/>
        <w:ind w:firstLine="1440"/>
        <w:jc w:val="both"/>
        <w:rPr>
          <w:spacing w:val="-2"/>
          <w:sz w:val="24"/>
          <w:szCs w:val="24"/>
        </w:rPr>
      </w:pPr>
    </w:p>
    <w:p w14:paraId="4CE3DCA7" w14:textId="5152A2C1" w:rsidR="007B706C" w:rsidRPr="001C4281" w:rsidRDefault="007B706C" w:rsidP="00666B50">
      <w:pPr>
        <w:suppressAutoHyphens/>
        <w:ind w:firstLine="1440"/>
        <w:jc w:val="both"/>
        <w:rPr>
          <w:spacing w:val="-2"/>
          <w:sz w:val="24"/>
          <w:szCs w:val="24"/>
        </w:rPr>
      </w:pPr>
      <w:r w:rsidRPr="001C4281">
        <w:rPr>
          <w:spacing w:val="-2"/>
          <w:sz w:val="24"/>
          <w:szCs w:val="24"/>
        </w:rPr>
        <w:t xml:space="preserve">(f) </w:t>
      </w:r>
      <w:r w:rsidRPr="001C4281">
        <w:rPr>
          <w:spacing w:val="-2"/>
          <w:sz w:val="24"/>
          <w:szCs w:val="24"/>
        </w:rPr>
        <w:tab/>
      </w:r>
      <w:r w:rsidRPr="001C4281">
        <w:rPr>
          <w:color w:val="000000"/>
          <w:sz w:val="24"/>
          <w:szCs w:val="24"/>
        </w:rPr>
        <w:t xml:space="preserve">All marketing communications prepared by Cooperator or any subcontractor on behalf of USB must comply with USDA’s Marketing Communication Guidelines for Program Advertising, Promotional Material, Research, Social Media and Other Publications. Cooperator agrees that marketing materials or information developed and released for distribution and/or publication pursuant to this Agreement must be approved by USB and USDA prior to release. Such materials or information shall be submitted to Smithbucklin at least five (5) business days prior to the date such materials or information are to be released to the public. Cooperator is responsible for maintaining a copy of USDA pre-approvals for all marketing communication activities for a period of five (5) years beyond the fiscal year of their applicability. USB will not reimburse Cooperator for any hours and/or out-of-pocket expenses spent on creating marketing communications on behalf of USB that have not been approved by USB and USDA prior to release. 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 must be approved by USB and USDA prior to release to the public. </w:t>
      </w:r>
    </w:p>
    <w:p w14:paraId="701D9CF7" w14:textId="77777777" w:rsidR="002C67E6" w:rsidRPr="00131BB1" w:rsidRDefault="002C67E6" w:rsidP="00666B50">
      <w:pPr>
        <w:suppressAutoHyphens/>
        <w:jc w:val="both"/>
        <w:rPr>
          <w:spacing w:val="-2"/>
          <w:sz w:val="24"/>
          <w:szCs w:val="24"/>
        </w:rPr>
      </w:pPr>
    </w:p>
    <w:p w14:paraId="3B1BA405" w14:textId="03842B10" w:rsidR="002C67E6" w:rsidRPr="00131BB1" w:rsidRDefault="005511A9" w:rsidP="00666B50">
      <w:pPr>
        <w:suppressAutoHyphens/>
        <w:jc w:val="both"/>
        <w:rPr>
          <w:spacing w:val="-2"/>
          <w:sz w:val="24"/>
          <w:szCs w:val="24"/>
        </w:rPr>
      </w:pPr>
      <w:r w:rsidRPr="00131BB1">
        <w:rPr>
          <w:spacing w:val="-2"/>
          <w:sz w:val="24"/>
          <w:szCs w:val="24"/>
        </w:rPr>
        <w:tab/>
      </w:r>
      <w:r w:rsidR="002C67E6" w:rsidRPr="00131BB1">
        <w:rPr>
          <w:spacing w:val="-2"/>
          <w:sz w:val="24"/>
          <w:szCs w:val="24"/>
        </w:rPr>
        <w:t>3.3.</w:t>
      </w:r>
      <w:r w:rsidR="002C67E6" w:rsidRPr="00131BB1">
        <w:rPr>
          <w:spacing w:val="-2"/>
          <w:sz w:val="24"/>
          <w:szCs w:val="24"/>
        </w:rPr>
        <w:tab/>
      </w:r>
      <w:r w:rsidR="002C67E6" w:rsidRPr="00131BB1">
        <w:rPr>
          <w:spacing w:val="-2"/>
          <w:sz w:val="24"/>
          <w:szCs w:val="24"/>
          <w:u w:val="single"/>
        </w:rPr>
        <w:t>Confidentiality</w:t>
      </w:r>
      <w:r w:rsidR="002C67E6"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002C67E6" w:rsidRPr="00131BB1">
        <w:rPr>
          <w:spacing w:val="-2"/>
          <w:sz w:val="24"/>
          <w:szCs w:val="24"/>
        </w:rPr>
        <w:t xml:space="preserve">must not disclose to any third party </w:t>
      </w:r>
      <w:r w:rsidR="001922E9" w:rsidRPr="00131BB1">
        <w:rPr>
          <w:spacing w:val="-2"/>
          <w:sz w:val="24"/>
          <w:szCs w:val="24"/>
        </w:rPr>
        <w:t xml:space="preserve">non-public, proprietary </w:t>
      </w:r>
      <w:r w:rsidR="002C67E6" w:rsidRPr="00131BB1">
        <w:rPr>
          <w:spacing w:val="-2"/>
          <w:sz w:val="24"/>
          <w:szCs w:val="24"/>
        </w:rPr>
        <w:t xml:space="preserve">information, results, data, manuscripts, or documents provided by Cooperator or Principal Investigator if the documents are marked </w:t>
      </w:r>
      <w:r w:rsidR="00AE7B47" w:rsidRPr="00131BB1">
        <w:rPr>
          <w:spacing w:val="-2"/>
          <w:sz w:val="24"/>
          <w:szCs w:val="24"/>
        </w:rPr>
        <w:t>“</w:t>
      </w:r>
      <w:r w:rsidR="002C67E6" w:rsidRPr="00131BB1">
        <w:rPr>
          <w:spacing w:val="-2"/>
          <w:sz w:val="24"/>
          <w:szCs w:val="24"/>
        </w:rPr>
        <w:t>Confidential</w:t>
      </w:r>
      <w:r w:rsidR="00AE7B47" w:rsidRPr="00131BB1">
        <w:rPr>
          <w:spacing w:val="-2"/>
          <w:sz w:val="24"/>
          <w:szCs w:val="24"/>
        </w:rPr>
        <w:t>”</w:t>
      </w:r>
      <w:r w:rsidR="00DA3C3C" w:rsidRPr="00131BB1">
        <w:rPr>
          <w:spacing w:val="-2"/>
          <w:sz w:val="24"/>
          <w:szCs w:val="24"/>
        </w:rPr>
        <w:t>; provided</w:t>
      </w:r>
      <w:r w:rsidR="004C2A10" w:rsidRPr="00131BB1">
        <w:rPr>
          <w:spacing w:val="-2"/>
          <w:sz w:val="24"/>
          <w:szCs w:val="24"/>
        </w:rPr>
        <w:t>, that,</w:t>
      </w:r>
      <w:r w:rsidR="00DA3C3C" w:rsidRPr="00131BB1">
        <w:rPr>
          <w:spacing w:val="-2"/>
          <w:sz w:val="24"/>
          <w:szCs w:val="24"/>
        </w:rPr>
        <w:t xml:space="preserve"> for avoidance of doubt, </w:t>
      </w:r>
      <w:r w:rsidR="004C2A10" w:rsidRPr="00131BB1">
        <w:rPr>
          <w:spacing w:val="-2"/>
          <w:sz w:val="24"/>
          <w:szCs w:val="24"/>
        </w:rPr>
        <w:t xml:space="preserve">this obligation shall not limit in any respect any of </w:t>
      </w:r>
      <w:r w:rsidR="0036698B">
        <w:rPr>
          <w:spacing w:val="-2"/>
          <w:sz w:val="24"/>
          <w:szCs w:val="24"/>
        </w:rPr>
        <w:t>Smithbucklin</w:t>
      </w:r>
      <w:r w:rsidR="004C2A10" w:rsidRPr="00131BB1">
        <w:rPr>
          <w:spacing w:val="-2"/>
          <w:sz w:val="24"/>
          <w:szCs w:val="24"/>
        </w:rPr>
        <w:t>’s or USB’s rights with respect to any</w:t>
      </w:r>
      <w:r w:rsidR="00DA3C3C" w:rsidRPr="00131BB1">
        <w:rPr>
          <w:spacing w:val="-2"/>
          <w:sz w:val="24"/>
          <w:szCs w:val="24"/>
        </w:rPr>
        <w:t xml:space="preserve"> Discoveries (as defined below).</w:t>
      </w:r>
      <w:r w:rsidR="002C67E6" w:rsidRPr="00131BB1">
        <w:rPr>
          <w:spacing w:val="-2"/>
          <w:sz w:val="24"/>
          <w:szCs w:val="24"/>
        </w:rPr>
        <w:t xml:space="preserve">  Without </w:t>
      </w:r>
      <w:r w:rsidR="0036698B">
        <w:rPr>
          <w:sz w:val="24"/>
          <w:szCs w:val="24"/>
        </w:rPr>
        <w:t>Smithbucklin</w:t>
      </w:r>
      <w:r w:rsidR="00340AF9" w:rsidRPr="00131BB1">
        <w:rPr>
          <w:sz w:val="24"/>
          <w:szCs w:val="24"/>
        </w:rPr>
        <w:t>’s</w:t>
      </w:r>
      <w:r w:rsidR="00340AF9" w:rsidRPr="00131BB1">
        <w:rPr>
          <w:spacing w:val="-2"/>
          <w:sz w:val="24"/>
          <w:szCs w:val="24"/>
        </w:rPr>
        <w:t xml:space="preserve"> </w:t>
      </w:r>
      <w:r w:rsidR="002C67E6" w:rsidRPr="00131BB1">
        <w:rPr>
          <w:spacing w:val="-2"/>
          <w:sz w:val="24"/>
          <w:szCs w:val="24"/>
        </w:rPr>
        <w:t xml:space="preserve">prior written permission, Cooperator and Principal Investigator may not disclose to any third party any materials or information </w:t>
      </w:r>
      <w:r w:rsidR="0036698B">
        <w:rPr>
          <w:sz w:val="24"/>
          <w:szCs w:val="24"/>
        </w:rPr>
        <w:t>Smithbucklin</w:t>
      </w:r>
      <w:r w:rsidR="00340AF9" w:rsidRPr="00131BB1">
        <w:rPr>
          <w:spacing w:val="-2"/>
          <w:sz w:val="24"/>
          <w:szCs w:val="24"/>
        </w:rPr>
        <w:t xml:space="preserve"> </w:t>
      </w:r>
      <w:r w:rsidR="00D41BAC" w:rsidRPr="00131BB1">
        <w:rPr>
          <w:spacing w:val="-2"/>
          <w:sz w:val="24"/>
          <w:szCs w:val="24"/>
        </w:rPr>
        <w:t xml:space="preserve">or USB </w:t>
      </w:r>
      <w:r w:rsidR="002C67E6" w:rsidRPr="00131BB1">
        <w:rPr>
          <w:spacing w:val="-2"/>
          <w:sz w:val="24"/>
          <w:szCs w:val="24"/>
        </w:rPr>
        <w:t>provides to either of them</w:t>
      </w:r>
      <w:r w:rsidR="001725CB" w:rsidRPr="00131BB1">
        <w:rPr>
          <w:spacing w:val="-2"/>
          <w:sz w:val="24"/>
          <w:szCs w:val="24"/>
        </w:rPr>
        <w:t xml:space="preserve"> (</w:t>
      </w:r>
      <w:r w:rsidR="005641BC" w:rsidRPr="00131BB1">
        <w:rPr>
          <w:spacing w:val="-2"/>
          <w:sz w:val="24"/>
          <w:szCs w:val="24"/>
        </w:rPr>
        <w:t>“</w:t>
      </w:r>
      <w:r w:rsidR="001725CB" w:rsidRPr="00131BB1">
        <w:rPr>
          <w:spacing w:val="-2"/>
          <w:sz w:val="24"/>
          <w:szCs w:val="24"/>
        </w:rPr>
        <w:t>USB Confidential Information</w:t>
      </w:r>
      <w:r w:rsidR="005641BC" w:rsidRPr="00131BB1">
        <w:rPr>
          <w:spacing w:val="-2"/>
          <w:sz w:val="24"/>
          <w:szCs w:val="24"/>
        </w:rPr>
        <w:t>”</w:t>
      </w:r>
      <w:r w:rsidR="001725CB" w:rsidRPr="00131BB1">
        <w:rPr>
          <w:spacing w:val="-2"/>
          <w:sz w:val="24"/>
          <w:szCs w:val="24"/>
        </w:rPr>
        <w:t>) and may only use USB Confidential Information to the extent necessary to perform services and comply with their obligations under this Agreement</w:t>
      </w:r>
      <w:r w:rsidR="002C67E6" w:rsidRPr="00131BB1">
        <w:rPr>
          <w:spacing w:val="-2"/>
          <w:sz w:val="24"/>
          <w:szCs w:val="24"/>
        </w:rPr>
        <w:t>.</w:t>
      </w:r>
      <w:r w:rsidR="001725CB" w:rsidRPr="00131BB1">
        <w:rPr>
          <w:spacing w:val="-2"/>
          <w:sz w:val="24"/>
          <w:szCs w:val="24"/>
        </w:rPr>
        <w:t xml:space="preserve">  This covenant of confidentiality will survive the termination or expiration of this Agreement.</w:t>
      </w:r>
    </w:p>
    <w:p w14:paraId="01A34977" w14:textId="4772AA85" w:rsidR="002C56E2" w:rsidRPr="00131BB1" w:rsidRDefault="002C56E2" w:rsidP="00666B50">
      <w:pPr>
        <w:suppressAutoHyphens/>
        <w:jc w:val="both"/>
        <w:rPr>
          <w:spacing w:val="-2"/>
          <w:sz w:val="24"/>
          <w:szCs w:val="24"/>
        </w:rPr>
      </w:pPr>
    </w:p>
    <w:p w14:paraId="150492DA" w14:textId="43CBA774" w:rsidR="002C56E2" w:rsidRPr="00131BB1" w:rsidRDefault="004769EB" w:rsidP="00666B50">
      <w:pPr>
        <w:suppressAutoHyphens/>
        <w:jc w:val="both"/>
        <w:rPr>
          <w:spacing w:val="-2"/>
          <w:sz w:val="24"/>
          <w:szCs w:val="24"/>
        </w:rPr>
      </w:pPr>
      <w:r w:rsidRPr="00131BB1">
        <w:rPr>
          <w:spacing w:val="-2"/>
          <w:sz w:val="24"/>
          <w:szCs w:val="24"/>
        </w:rPr>
        <w:t xml:space="preserve">Notwithstanding the foregoing, Cooperator </w:t>
      </w:r>
      <w:r w:rsidR="002C56E2" w:rsidRPr="00131BB1">
        <w:rPr>
          <w:spacing w:val="-2"/>
          <w:sz w:val="24"/>
          <w:szCs w:val="24"/>
        </w:rPr>
        <w:t xml:space="preserve">understands that </w:t>
      </w:r>
      <w:r w:rsidRPr="00131BB1">
        <w:rPr>
          <w:spacing w:val="-2"/>
          <w:sz w:val="24"/>
          <w:szCs w:val="24"/>
        </w:rPr>
        <w:t xml:space="preserve">USB was created pursuant to the Act and the Order </w:t>
      </w:r>
      <w:r w:rsidR="002C56E2" w:rsidRPr="00131BB1">
        <w:rPr>
          <w:spacing w:val="-2"/>
          <w:sz w:val="24"/>
          <w:szCs w:val="24"/>
        </w:rPr>
        <w:t xml:space="preserve">and, as a result, all documents, including without limitation this Agreement, in the possession of </w:t>
      </w:r>
      <w:r w:rsidRPr="00131BB1">
        <w:rPr>
          <w:spacing w:val="-2"/>
          <w:sz w:val="24"/>
          <w:szCs w:val="24"/>
        </w:rPr>
        <w:t>USB</w:t>
      </w:r>
      <w:r w:rsidR="002C56E2" w:rsidRPr="00131BB1">
        <w:rPr>
          <w:spacing w:val="-2"/>
          <w:sz w:val="24"/>
          <w:szCs w:val="24"/>
        </w:rPr>
        <w:t xml:space="preserve"> are subject to the Freedom of Information Act, 5 U.S.C. § 552 (“FOIA”), and can be accessed by the public pursuant to a properly submitted FOIA request. </w:t>
      </w:r>
      <w:r w:rsidRPr="00131BB1">
        <w:rPr>
          <w:spacing w:val="-2"/>
          <w:sz w:val="24"/>
          <w:szCs w:val="24"/>
        </w:rPr>
        <w:t>Cooperator further understands that USB</w:t>
      </w:r>
      <w:r w:rsidR="002C56E2" w:rsidRPr="00131BB1">
        <w:rPr>
          <w:spacing w:val="-2"/>
          <w:sz w:val="24"/>
          <w:szCs w:val="24"/>
        </w:rPr>
        <w:t xml:space="preserve"> can assert an exception to FOIA to withhold the distribution of any such document subject to FOIA, but </w:t>
      </w:r>
      <w:r w:rsidRPr="00131BB1">
        <w:rPr>
          <w:spacing w:val="-2"/>
          <w:sz w:val="24"/>
          <w:szCs w:val="24"/>
        </w:rPr>
        <w:t>USB</w:t>
      </w:r>
      <w:r w:rsidR="002C56E2" w:rsidRPr="00131BB1">
        <w:rPr>
          <w:spacing w:val="-2"/>
          <w:sz w:val="24"/>
          <w:szCs w:val="24"/>
        </w:rPr>
        <w:t xml:space="preserve"> cannot guarantee such exception will be granted and, thus, cannot guarantee the confidentiality of such documents, including without limitation this Agreement.</w:t>
      </w:r>
    </w:p>
    <w:p w14:paraId="2E702A0F" w14:textId="77777777" w:rsidR="002C67E6" w:rsidRPr="00131BB1" w:rsidRDefault="002C67E6" w:rsidP="00666B50">
      <w:pPr>
        <w:suppressAutoHyphens/>
        <w:ind w:firstLine="720"/>
        <w:jc w:val="both"/>
        <w:rPr>
          <w:spacing w:val="-2"/>
          <w:sz w:val="24"/>
          <w:szCs w:val="24"/>
        </w:rPr>
      </w:pPr>
    </w:p>
    <w:p w14:paraId="200A5DEA" w14:textId="0228FCF7" w:rsidR="002C67E6" w:rsidRPr="00131BB1" w:rsidRDefault="002C67E6" w:rsidP="00666B50">
      <w:pPr>
        <w:suppressAutoHyphens/>
        <w:ind w:firstLine="720"/>
        <w:jc w:val="both"/>
        <w:rPr>
          <w:sz w:val="24"/>
          <w:szCs w:val="24"/>
        </w:rPr>
      </w:pPr>
      <w:r w:rsidRPr="00131BB1">
        <w:rPr>
          <w:spacing w:val="-2"/>
          <w:sz w:val="24"/>
          <w:szCs w:val="24"/>
        </w:rPr>
        <w:t>3.4.</w:t>
      </w:r>
      <w:r w:rsidRPr="00131BB1">
        <w:rPr>
          <w:b/>
          <w:spacing w:val="-2"/>
          <w:sz w:val="24"/>
          <w:szCs w:val="24"/>
        </w:rPr>
        <w:tab/>
      </w:r>
      <w:r w:rsidRPr="00131BB1">
        <w:rPr>
          <w:spacing w:val="-2"/>
          <w:sz w:val="24"/>
          <w:szCs w:val="24"/>
          <w:u w:val="single"/>
        </w:rPr>
        <w:t>Ownership</w:t>
      </w:r>
      <w:r w:rsidRPr="00131BB1">
        <w:rPr>
          <w:spacing w:val="-2"/>
          <w:sz w:val="24"/>
          <w:szCs w:val="24"/>
        </w:rPr>
        <w:t xml:space="preserve">.  Unless otherwise provided in a RCA, </w:t>
      </w:r>
      <w:r w:rsidR="001922E9" w:rsidRPr="00131BB1">
        <w:rPr>
          <w:sz w:val="24"/>
          <w:szCs w:val="24"/>
        </w:rPr>
        <w:t>o</w:t>
      </w:r>
      <w:r w:rsidRPr="00131BB1">
        <w:rPr>
          <w:sz w:val="24"/>
          <w:szCs w:val="24"/>
        </w:rPr>
        <w:t xml:space="preserve">wnership of all materials, information, processes, inventions and discoveries produced under this Agreement and their associated intellectual property rights (collectively, </w:t>
      </w:r>
      <w:r w:rsidR="005641BC" w:rsidRPr="00131BB1">
        <w:rPr>
          <w:sz w:val="24"/>
          <w:szCs w:val="24"/>
        </w:rPr>
        <w:t>“</w:t>
      </w:r>
      <w:r w:rsidRPr="00131BB1">
        <w:rPr>
          <w:sz w:val="24"/>
          <w:szCs w:val="24"/>
        </w:rPr>
        <w:t>Discoveries</w:t>
      </w:r>
      <w:r w:rsidR="005641BC" w:rsidRPr="00131BB1">
        <w:rPr>
          <w:sz w:val="24"/>
          <w:szCs w:val="24"/>
        </w:rPr>
        <w:t>”</w:t>
      </w:r>
      <w:r w:rsidRPr="00131BB1">
        <w:rPr>
          <w:sz w:val="24"/>
          <w:szCs w:val="24"/>
        </w:rPr>
        <w:t>) will be determined as set for in this Section.</w:t>
      </w:r>
      <w:r w:rsidR="000B0147">
        <w:rPr>
          <w:sz w:val="24"/>
          <w:szCs w:val="24"/>
        </w:rPr>
        <w:t xml:space="preserve">  </w:t>
      </w:r>
      <w:r w:rsidR="000B0147" w:rsidRPr="000B0147">
        <w:rPr>
          <w:sz w:val="24"/>
          <w:szCs w:val="24"/>
        </w:rPr>
        <w:t xml:space="preserve">Any and all social media and other online accounts and profiles created by </w:t>
      </w:r>
      <w:r w:rsidR="004F0A22">
        <w:rPr>
          <w:sz w:val="24"/>
          <w:szCs w:val="24"/>
        </w:rPr>
        <w:t xml:space="preserve">Cooperator </w:t>
      </w:r>
      <w:r w:rsidR="000B0147" w:rsidRPr="000B0147">
        <w:rPr>
          <w:sz w:val="24"/>
          <w:szCs w:val="24"/>
        </w:rPr>
        <w:t>on behalf of USB in connection with this Agreement (“USB Social Media Accounts”), belong solely to USB. Each USB Social Media Account includes any and all log-in information, data, passwords, trademarks, and content related to the profile or account, including all followers, subscribers, and contacts.</w:t>
      </w:r>
    </w:p>
    <w:p w14:paraId="48C19307" w14:textId="77777777" w:rsidR="002C67E6" w:rsidRPr="00131BB1" w:rsidRDefault="002C67E6" w:rsidP="00666B50">
      <w:pPr>
        <w:suppressAutoHyphens/>
        <w:ind w:left="990" w:hanging="990"/>
        <w:jc w:val="both"/>
        <w:rPr>
          <w:sz w:val="24"/>
          <w:szCs w:val="24"/>
        </w:rPr>
      </w:pPr>
    </w:p>
    <w:p w14:paraId="45325626" w14:textId="1A7DED29" w:rsidR="002C67E6" w:rsidRPr="00131BB1" w:rsidRDefault="002C67E6" w:rsidP="00666B50">
      <w:pPr>
        <w:suppressAutoHyphens/>
        <w:ind w:firstLine="1440"/>
        <w:jc w:val="both"/>
        <w:rPr>
          <w:sz w:val="24"/>
          <w:szCs w:val="24"/>
        </w:rPr>
      </w:pPr>
      <w:r w:rsidRPr="00131BB1">
        <w:rPr>
          <w:sz w:val="24"/>
          <w:szCs w:val="24"/>
        </w:rPr>
        <w:t>(a)</w:t>
      </w:r>
      <w:r w:rsidRPr="00131BB1">
        <w:rPr>
          <w:sz w:val="24"/>
          <w:szCs w:val="24"/>
        </w:rPr>
        <w:tab/>
        <w:t xml:space="preserve">Cooperator or Principal Investigator must disclose to </w:t>
      </w:r>
      <w:r w:rsidR="0036698B">
        <w:rPr>
          <w:sz w:val="24"/>
          <w:szCs w:val="24"/>
        </w:rPr>
        <w:t>Smithbucklin</w:t>
      </w:r>
      <w:r w:rsidR="00340AF9" w:rsidRPr="00131BB1">
        <w:rPr>
          <w:sz w:val="24"/>
          <w:szCs w:val="24"/>
        </w:rPr>
        <w:t xml:space="preserve"> </w:t>
      </w:r>
      <w:r w:rsidRPr="00131BB1">
        <w:rPr>
          <w:sz w:val="24"/>
          <w:szCs w:val="24"/>
        </w:rPr>
        <w:t>each Discovery within 60 days of making it.</w:t>
      </w:r>
    </w:p>
    <w:p w14:paraId="32031836" w14:textId="77777777" w:rsidR="002A38A0" w:rsidRPr="00131BB1" w:rsidRDefault="002A38A0" w:rsidP="00666B50">
      <w:pPr>
        <w:suppressAutoHyphens/>
        <w:ind w:firstLine="1440"/>
        <w:jc w:val="both"/>
        <w:rPr>
          <w:sz w:val="24"/>
          <w:szCs w:val="24"/>
        </w:rPr>
      </w:pPr>
    </w:p>
    <w:p w14:paraId="371FCB25" w14:textId="7FB79170" w:rsidR="002C67E6" w:rsidRPr="00131BB1" w:rsidRDefault="002A38A0" w:rsidP="00666B50">
      <w:pPr>
        <w:suppressAutoHyphens/>
        <w:jc w:val="both"/>
        <w:rPr>
          <w:sz w:val="24"/>
          <w:szCs w:val="24"/>
        </w:rPr>
      </w:pPr>
      <w:r w:rsidRPr="00131BB1">
        <w:rPr>
          <w:sz w:val="24"/>
          <w:szCs w:val="24"/>
        </w:rPr>
        <w:t xml:space="preserve">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w:t>
      </w:r>
      <w:r w:rsidRPr="00131BB1">
        <w:rPr>
          <w:sz w:val="24"/>
          <w:szCs w:val="24"/>
        </w:rPr>
        <w:lastRenderedPageBreak/>
        <w:t>than Cooperator, written permission for ownership by USB has been obtained by Cooperator from all necessary parties, and (iv) the Discovery will not violate any copyright, privacy or other law or be libelous or otherwise injurious or infringe on the rights of others.</w:t>
      </w:r>
    </w:p>
    <w:p w14:paraId="7F3F41E3" w14:textId="77777777" w:rsidR="002A38A0" w:rsidRPr="00131BB1" w:rsidRDefault="002A38A0" w:rsidP="00666B50">
      <w:pPr>
        <w:suppressAutoHyphens/>
        <w:jc w:val="both"/>
        <w:rPr>
          <w:sz w:val="24"/>
          <w:szCs w:val="24"/>
        </w:rPr>
      </w:pPr>
    </w:p>
    <w:p w14:paraId="716A5A81" w14:textId="6033F479" w:rsidR="003E6CE8" w:rsidRPr="00131BB1" w:rsidRDefault="002C67E6" w:rsidP="00666B50">
      <w:pPr>
        <w:suppressAutoHyphens/>
        <w:ind w:firstLine="1440"/>
        <w:jc w:val="both"/>
        <w:rPr>
          <w:sz w:val="24"/>
          <w:szCs w:val="24"/>
        </w:rPr>
      </w:pPr>
      <w:r w:rsidRPr="00131BB1">
        <w:rPr>
          <w:sz w:val="24"/>
          <w:szCs w:val="24"/>
        </w:rPr>
        <w:t>(b)</w:t>
      </w:r>
      <w:r w:rsidRPr="00131BB1">
        <w:rPr>
          <w:sz w:val="24"/>
          <w:szCs w:val="24"/>
        </w:rPr>
        <w:tab/>
        <w:t>USB will own all Discoveries</w:t>
      </w:r>
      <w:r w:rsidR="003E6CE8" w:rsidRPr="00131BB1">
        <w:rPr>
          <w:sz w:val="24"/>
          <w:szCs w:val="24"/>
        </w:rPr>
        <w:t xml:space="preserve">, and Cooperator and Principal Investigator will take all actions and sign all documents and instruments reasonably required to </w:t>
      </w:r>
      <w:r w:rsidR="00C02F1F" w:rsidRPr="00131BB1">
        <w:rPr>
          <w:sz w:val="24"/>
          <w:szCs w:val="24"/>
        </w:rPr>
        <w:t>vest in</w:t>
      </w:r>
      <w:r w:rsidR="003E6CE8" w:rsidRPr="00131BB1">
        <w:rPr>
          <w:sz w:val="24"/>
          <w:szCs w:val="24"/>
        </w:rPr>
        <w:t xml:space="preserve"> </w:t>
      </w:r>
      <w:r w:rsidR="00B968EA">
        <w:rPr>
          <w:sz w:val="24"/>
          <w:szCs w:val="24"/>
        </w:rPr>
        <w:t>USB</w:t>
      </w:r>
      <w:r w:rsidR="003E6CE8" w:rsidRPr="00131BB1">
        <w:rPr>
          <w:sz w:val="24"/>
          <w:szCs w:val="24"/>
        </w:rPr>
        <w:t xml:space="preserve"> </w:t>
      </w:r>
      <w:r w:rsidR="00C02F1F" w:rsidRPr="00131BB1">
        <w:rPr>
          <w:sz w:val="24"/>
          <w:szCs w:val="24"/>
        </w:rPr>
        <w:t>all right</w:t>
      </w:r>
      <w:r w:rsidR="003E6CE8" w:rsidRPr="00131BB1">
        <w:rPr>
          <w:sz w:val="24"/>
          <w:szCs w:val="24"/>
        </w:rPr>
        <w:t xml:space="preserve">, title and interest in and to all Discoveries; provided, however, that </w:t>
      </w:r>
      <w:r w:rsidRPr="00131BB1">
        <w:rPr>
          <w:sz w:val="24"/>
          <w:szCs w:val="24"/>
        </w:rPr>
        <w:t>Cooperator or Principal Investigator may elect to own any Discovery that is or may be patented or otherwise protected under the Title 35 of the United States Code or the Plant Variety Protection Act, as amended (h</w:t>
      </w:r>
      <w:r w:rsidR="003E6CE8" w:rsidRPr="00131BB1">
        <w:rPr>
          <w:sz w:val="24"/>
          <w:szCs w:val="24"/>
        </w:rPr>
        <w:t xml:space="preserve">ereinafter, </w:t>
      </w:r>
      <w:r w:rsidR="005641BC" w:rsidRPr="00131BB1">
        <w:rPr>
          <w:sz w:val="24"/>
          <w:szCs w:val="24"/>
        </w:rPr>
        <w:t>“</w:t>
      </w:r>
      <w:r w:rsidR="003E6CE8" w:rsidRPr="00131BB1">
        <w:rPr>
          <w:sz w:val="24"/>
          <w:szCs w:val="24"/>
        </w:rPr>
        <w:t>Subject Inventions</w:t>
      </w:r>
      <w:r w:rsidR="005641BC" w:rsidRPr="00131BB1">
        <w:rPr>
          <w:sz w:val="24"/>
          <w:szCs w:val="24"/>
        </w:rPr>
        <w:t>”</w:t>
      </w:r>
      <w:r w:rsidR="003E6CE8" w:rsidRPr="00131BB1">
        <w:rPr>
          <w:sz w:val="24"/>
          <w:szCs w:val="24"/>
        </w:rPr>
        <w:t xml:space="preserve">), subject to the following conditions: </w:t>
      </w:r>
    </w:p>
    <w:p w14:paraId="61C538EF" w14:textId="77777777" w:rsidR="00666B50" w:rsidRPr="00131BB1" w:rsidRDefault="00666B50" w:rsidP="00666B50">
      <w:pPr>
        <w:suppressAutoHyphens/>
        <w:ind w:firstLine="1440"/>
        <w:jc w:val="both"/>
        <w:rPr>
          <w:sz w:val="24"/>
          <w:szCs w:val="24"/>
        </w:rPr>
      </w:pPr>
    </w:p>
    <w:p w14:paraId="59C10E07" w14:textId="55288336" w:rsidR="002C67E6" w:rsidRDefault="002C67E6" w:rsidP="00793EA2">
      <w:pPr>
        <w:pStyle w:val="ListParagraph"/>
        <w:numPr>
          <w:ilvl w:val="0"/>
          <w:numId w:val="29"/>
        </w:numPr>
        <w:suppressAutoHyphens/>
        <w:jc w:val="both"/>
        <w:rPr>
          <w:sz w:val="24"/>
          <w:szCs w:val="24"/>
        </w:rPr>
      </w:pPr>
      <w:r w:rsidRPr="00793EA2">
        <w:rPr>
          <w:sz w:val="24"/>
          <w:szCs w:val="24"/>
        </w:rPr>
        <w:t xml:space="preserve">Cooperator and Principal Investigator must notify </w:t>
      </w:r>
      <w:r w:rsidR="0036698B" w:rsidRPr="00793EA2">
        <w:rPr>
          <w:sz w:val="24"/>
          <w:szCs w:val="24"/>
        </w:rPr>
        <w:t>Smithbucklin</w:t>
      </w:r>
      <w:r w:rsidRPr="00793EA2">
        <w:rPr>
          <w:sz w:val="24"/>
          <w:szCs w:val="24"/>
        </w:rPr>
        <w:t xml:space="preserve"> in writing within 30 days of disclosing a Subject Invention that it elects to own the Subject Invention</w:t>
      </w:r>
      <w:r w:rsidR="003E6CE8" w:rsidRPr="00793EA2">
        <w:rPr>
          <w:sz w:val="24"/>
          <w:szCs w:val="24"/>
        </w:rPr>
        <w:t>, and</w:t>
      </w:r>
    </w:p>
    <w:p w14:paraId="0734E30C" w14:textId="77777777" w:rsidR="00793EA2" w:rsidRPr="00793EA2" w:rsidRDefault="00793EA2" w:rsidP="00793EA2">
      <w:pPr>
        <w:pStyle w:val="ListParagraph"/>
        <w:suppressAutoHyphens/>
        <w:ind w:left="2880"/>
        <w:jc w:val="both"/>
        <w:rPr>
          <w:sz w:val="24"/>
          <w:szCs w:val="24"/>
        </w:rPr>
      </w:pPr>
    </w:p>
    <w:p w14:paraId="19BD7F3B" w14:textId="77777777" w:rsidR="00793EA2" w:rsidRPr="00793EA2" w:rsidRDefault="00793EA2" w:rsidP="00793EA2">
      <w:pPr>
        <w:pStyle w:val="ListParagraph"/>
        <w:numPr>
          <w:ilvl w:val="0"/>
          <w:numId w:val="29"/>
        </w:numPr>
        <w:rPr>
          <w:sz w:val="24"/>
          <w:szCs w:val="24"/>
        </w:rPr>
      </w:pPr>
      <w:r w:rsidRPr="00793EA2">
        <w:rPr>
          <w:sz w:val="24"/>
          <w:szCs w:val="24"/>
        </w:rP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14:paraId="5E43F63D" w14:textId="77777777" w:rsidR="002C67E6" w:rsidRPr="00131BB1" w:rsidRDefault="002C67E6" w:rsidP="00666B50">
      <w:pPr>
        <w:suppressAutoHyphens/>
        <w:ind w:left="990" w:hanging="990"/>
        <w:jc w:val="both"/>
        <w:rPr>
          <w:sz w:val="24"/>
          <w:szCs w:val="24"/>
        </w:rPr>
      </w:pPr>
    </w:p>
    <w:p w14:paraId="704A57E0" w14:textId="5EDADC04" w:rsidR="002C67E6" w:rsidRPr="00131BB1" w:rsidRDefault="002C67E6" w:rsidP="00666B50">
      <w:pPr>
        <w:suppressAutoHyphens/>
        <w:ind w:left="720" w:firstLine="1440"/>
        <w:jc w:val="both"/>
        <w:rPr>
          <w:sz w:val="24"/>
          <w:szCs w:val="24"/>
        </w:rPr>
      </w:pPr>
      <w:r w:rsidRPr="00131BB1">
        <w:rPr>
          <w:sz w:val="24"/>
          <w:szCs w:val="24"/>
        </w:rPr>
        <w:t>(</w:t>
      </w:r>
      <w:r w:rsidR="003E6CE8" w:rsidRPr="00131BB1">
        <w:rPr>
          <w:sz w:val="24"/>
          <w:szCs w:val="24"/>
        </w:rPr>
        <w:t>i</w:t>
      </w:r>
      <w:r w:rsidR="001922E9" w:rsidRPr="00131BB1">
        <w:rPr>
          <w:sz w:val="24"/>
          <w:szCs w:val="24"/>
        </w:rPr>
        <w:t>i</w:t>
      </w:r>
      <w:r w:rsidR="00793EA2">
        <w:rPr>
          <w:sz w:val="24"/>
          <w:szCs w:val="24"/>
        </w:rPr>
        <w:t>i</w:t>
      </w:r>
      <w:r w:rsidRPr="00131BB1">
        <w:rPr>
          <w:sz w:val="24"/>
          <w:szCs w:val="24"/>
        </w:rPr>
        <w:t>)</w:t>
      </w:r>
      <w:r w:rsidRPr="00131BB1">
        <w:rPr>
          <w:sz w:val="24"/>
          <w:szCs w:val="24"/>
        </w:rPr>
        <w:tab/>
        <w:t>After payment of any patent costs, Cooperator or Principal Invest</w:t>
      </w:r>
      <w:r w:rsidR="000E64B8" w:rsidRPr="00131BB1">
        <w:rPr>
          <w:sz w:val="24"/>
          <w:szCs w:val="24"/>
        </w:rPr>
        <w:t xml:space="preserve">igator must pay USB </w:t>
      </w:r>
      <w:r w:rsidR="00C83E32" w:rsidRPr="00131BB1">
        <w:rPr>
          <w:sz w:val="24"/>
          <w:szCs w:val="24"/>
        </w:rPr>
        <w:t>[</w:t>
      </w:r>
      <w:r w:rsidRPr="00131BB1">
        <w:rPr>
          <w:sz w:val="24"/>
          <w:szCs w:val="24"/>
        </w:rPr>
        <w:t>50</w:t>
      </w:r>
      <w:r w:rsidR="00C83E32" w:rsidRPr="00131BB1">
        <w:rPr>
          <w:sz w:val="24"/>
          <w:szCs w:val="24"/>
        </w:rPr>
        <w:t>]</w:t>
      </w:r>
      <w:r w:rsidRPr="00131BB1">
        <w:rPr>
          <w:sz w:val="24"/>
          <w:szCs w:val="24"/>
        </w:rPr>
        <w:t xml:space="preserve">% of all royalties </w:t>
      </w:r>
      <w:r w:rsidR="001922E9" w:rsidRPr="00131BB1">
        <w:rPr>
          <w:sz w:val="24"/>
          <w:szCs w:val="24"/>
        </w:rPr>
        <w:t>and</w:t>
      </w:r>
      <w:r w:rsidRPr="00131BB1">
        <w:rPr>
          <w:sz w:val="24"/>
          <w:szCs w:val="24"/>
        </w:rPr>
        <w:t xml:space="preserve"> other benefits received by Cooperator or Principal Investigator with respect to each Subject Invention that </w:t>
      </w:r>
      <w:r w:rsidR="00E57683" w:rsidRPr="00131BB1">
        <w:rPr>
          <w:sz w:val="24"/>
          <w:szCs w:val="24"/>
        </w:rPr>
        <w:t>Cooperator or Principal Investigator</w:t>
      </w:r>
      <w:r w:rsidRPr="00131BB1">
        <w:rPr>
          <w:sz w:val="24"/>
          <w:szCs w:val="24"/>
        </w:rPr>
        <w:t xml:space="preserve"> </w:t>
      </w:r>
      <w:r w:rsidR="001922E9" w:rsidRPr="00131BB1">
        <w:rPr>
          <w:sz w:val="24"/>
          <w:szCs w:val="24"/>
        </w:rPr>
        <w:t>elects to own; and</w:t>
      </w:r>
    </w:p>
    <w:p w14:paraId="6F1A24C8" w14:textId="77777777" w:rsidR="002C67E6" w:rsidRPr="00131BB1" w:rsidRDefault="002C67E6" w:rsidP="00666B50">
      <w:pPr>
        <w:suppressAutoHyphens/>
        <w:ind w:left="990" w:hanging="990"/>
        <w:jc w:val="both"/>
        <w:rPr>
          <w:sz w:val="24"/>
          <w:szCs w:val="24"/>
        </w:rPr>
      </w:pPr>
    </w:p>
    <w:p w14:paraId="590208F6" w14:textId="4D4E669C" w:rsidR="002C67E6" w:rsidRPr="00131BB1" w:rsidRDefault="002C67E6" w:rsidP="00666B50">
      <w:pPr>
        <w:suppressAutoHyphens/>
        <w:ind w:left="720" w:firstLine="1440"/>
        <w:jc w:val="both"/>
        <w:rPr>
          <w:sz w:val="24"/>
          <w:szCs w:val="24"/>
        </w:rPr>
      </w:pPr>
      <w:r w:rsidRPr="00131BB1">
        <w:rPr>
          <w:sz w:val="24"/>
          <w:szCs w:val="24"/>
        </w:rPr>
        <w:t>(</w:t>
      </w:r>
      <w:r w:rsidR="00793EA2">
        <w:rPr>
          <w:sz w:val="24"/>
          <w:szCs w:val="24"/>
        </w:rPr>
        <w:t>v</w:t>
      </w:r>
      <w:r w:rsidRPr="00131BB1">
        <w:rPr>
          <w:sz w:val="24"/>
          <w:szCs w:val="24"/>
        </w:rPr>
        <w:t>)</w:t>
      </w:r>
      <w:r w:rsidRPr="00131BB1">
        <w:rPr>
          <w:sz w:val="24"/>
          <w:szCs w:val="24"/>
        </w:rPr>
        <w:tab/>
        <w:t xml:space="preserve">Cooperator or Principal Investigator grants USB a nonexclusive, </w:t>
      </w:r>
      <w:r w:rsidR="00E57683" w:rsidRPr="00131BB1">
        <w:rPr>
          <w:sz w:val="24"/>
          <w:szCs w:val="24"/>
        </w:rPr>
        <w:t xml:space="preserve">perpetual, </w:t>
      </w:r>
      <w:r w:rsidRPr="00131BB1">
        <w:rPr>
          <w:sz w:val="24"/>
          <w:szCs w:val="24"/>
        </w:rPr>
        <w:t xml:space="preserve">irrevocable, royalty free license to practice, use and sublicense each Subject Invention that </w:t>
      </w:r>
      <w:r w:rsidR="001922E9" w:rsidRPr="00131BB1">
        <w:rPr>
          <w:sz w:val="24"/>
          <w:szCs w:val="24"/>
        </w:rPr>
        <w:t>Cooperator or Principal Investigator</w:t>
      </w:r>
      <w:r w:rsidRPr="00131BB1">
        <w:rPr>
          <w:sz w:val="24"/>
          <w:szCs w:val="24"/>
        </w:rPr>
        <w:t xml:space="preserve"> elects to own.  USB will relinquish a license </w:t>
      </w:r>
      <w:r w:rsidR="00993EFE" w:rsidRPr="00131BB1">
        <w:rPr>
          <w:sz w:val="24"/>
          <w:szCs w:val="24"/>
        </w:rPr>
        <w:t xml:space="preserve">to a Subject Invention </w:t>
      </w:r>
      <w:r w:rsidRPr="00131BB1">
        <w:rPr>
          <w:sz w:val="24"/>
          <w:szCs w:val="24"/>
        </w:rPr>
        <w:t xml:space="preserve">if Cooperator demonstrates to USB’s </w:t>
      </w:r>
      <w:r w:rsidR="00E57683" w:rsidRPr="00131BB1">
        <w:rPr>
          <w:sz w:val="24"/>
          <w:szCs w:val="24"/>
        </w:rPr>
        <w:t xml:space="preserve">sole </w:t>
      </w:r>
      <w:r w:rsidRPr="00131BB1">
        <w:rPr>
          <w:sz w:val="24"/>
          <w:szCs w:val="24"/>
        </w:rPr>
        <w:t xml:space="preserve">satisfaction that granting an exclusive license </w:t>
      </w:r>
      <w:r w:rsidR="00993EFE" w:rsidRPr="00131BB1">
        <w:rPr>
          <w:sz w:val="24"/>
          <w:szCs w:val="24"/>
        </w:rPr>
        <w:t xml:space="preserve">to such Subject Invention </w:t>
      </w:r>
      <w:r w:rsidRPr="00131BB1">
        <w:rPr>
          <w:sz w:val="24"/>
          <w:szCs w:val="24"/>
        </w:rPr>
        <w:t xml:space="preserve">to a third party will aid in commercializing the Subject Invention.  If the </w:t>
      </w:r>
      <w:r w:rsidR="00E57683" w:rsidRPr="00131BB1">
        <w:rPr>
          <w:sz w:val="24"/>
          <w:szCs w:val="24"/>
        </w:rPr>
        <w:t xml:space="preserve">third-party </w:t>
      </w:r>
      <w:r w:rsidRPr="00131BB1">
        <w:rPr>
          <w:sz w:val="24"/>
          <w:szCs w:val="24"/>
        </w:rPr>
        <w:t xml:space="preserve">exclusive license </w:t>
      </w:r>
      <w:r w:rsidR="00993EFE" w:rsidRPr="00131BB1">
        <w:rPr>
          <w:sz w:val="24"/>
          <w:szCs w:val="24"/>
        </w:rPr>
        <w:t xml:space="preserve">to the Subject Invention </w:t>
      </w:r>
      <w:r w:rsidRPr="00131BB1">
        <w:rPr>
          <w:sz w:val="24"/>
          <w:szCs w:val="24"/>
        </w:rPr>
        <w:t xml:space="preserve">terminates for any reason, the license relinquished by USB </w:t>
      </w:r>
      <w:r w:rsidR="00E57683" w:rsidRPr="00131BB1">
        <w:rPr>
          <w:sz w:val="24"/>
          <w:szCs w:val="24"/>
        </w:rPr>
        <w:t xml:space="preserve">hereunder </w:t>
      </w:r>
      <w:r w:rsidRPr="00131BB1">
        <w:rPr>
          <w:sz w:val="24"/>
          <w:szCs w:val="24"/>
        </w:rPr>
        <w:t xml:space="preserve">will automatically </w:t>
      </w:r>
      <w:r w:rsidR="00E57683" w:rsidRPr="00131BB1">
        <w:rPr>
          <w:sz w:val="24"/>
          <w:szCs w:val="24"/>
        </w:rPr>
        <w:t xml:space="preserve">be reinstated and </w:t>
      </w:r>
      <w:r w:rsidRPr="00131BB1">
        <w:rPr>
          <w:sz w:val="24"/>
          <w:szCs w:val="24"/>
        </w:rPr>
        <w:t>renew.</w:t>
      </w:r>
    </w:p>
    <w:p w14:paraId="3E1EAC65" w14:textId="77777777" w:rsidR="002C67E6" w:rsidRPr="00131BB1" w:rsidRDefault="002C67E6" w:rsidP="00666B50">
      <w:pPr>
        <w:suppressAutoHyphens/>
        <w:ind w:left="1530" w:hanging="1530"/>
        <w:jc w:val="both"/>
        <w:rPr>
          <w:sz w:val="24"/>
          <w:szCs w:val="24"/>
        </w:rPr>
      </w:pPr>
    </w:p>
    <w:p w14:paraId="2BEE6A90" w14:textId="471FAB82" w:rsidR="000B0147" w:rsidRPr="00131BB1" w:rsidRDefault="002C67E6" w:rsidP="00666B50">
      <w:pPr>
        <w:suppressAutoHyphens/>
        <w:ind w:firstLine="1440"/>
        <w:jc w:val="both"/>
        <w:rPr>
          <w:sz w:val="24"/>
          <w:szCs w:val="24"/>
        </w:rPr>
      </w:pPr>
      <w:r w:rsidRPr="00131BB1">
        <w:rPr>
          <w:sz w:val="24"/>
          <w:szCs w:val="24"/>
        </w:rPr>
        <w:t>(</w:t>
      </w:r>
      <w:r w:rsidR="00A2022D" w:rsidRPr="00131BB1">
        <w:rPr>
          <w:sz w:val="24"/>
          <w:szCs w:val="24"/>
        </w:rPr>
        <w:t>c</w:t>
      </w:r>
      <w:r w:rsidRPr="00131BB1">
        <w:rPr>
          <w:sz w:val="24"/>
          <w:szCs w:val="24"/>
        </w:rPr>
        <w:t>)</w:t>
      </w:r>
      <w:r w:rsidRPr="00131BB1">
        <w:rPr>
          <w:sz w:val="24"/>
          <w:szCs w:val="24"/>
        </w:rPr>
        <w:tab/>
        <w:t xml:space="preserve">Cooperator </w:t>
      </w:r>
      <w:r w:rsidR="00E57683" w:rsidRPr="00131BB1">
        <w:rPr>
          <w:sz w:val="24"/>
          <w:szCs w:val="24"/>
        </w:rPr>
        <w:t>and</w:t>
      </w:r>
      <w:r w:rsidRPr="00131BB1">
        <w:rPr>
          <w:sz w:val="24"/>
          <w:szCs w:val="24"/>
        </w:rPr>
        <w:t xml:space="preserve"> Principal Investigator must make all reasonable efforts to commercialize Discoveries or to license Discoveries under reasonable terms to third parties who are willing and able to commercialize Discoveries.  If USB reasonably believes that Cooperator or Principal Investigator has not made a good faith effort to commercialize a Discovery within a reasonable time, USB may grant, or cause Cooperator or Principal Investigator to grant</w:t>
      </w:r>
      <w:r w:rsidR="00E57683" w:rsidRPr="00131BB1">
        <w:rPr>
          <w:sz w:val="24"/>
          <w:szCs w:val="24"/>
        </w:rPr>
        <w:t>,</w:t>
      </w:r>
      <w:r w:rsidRPr="00131BB1">
        <w:rPr>
          <w:sz w:val="24"/>
          <w:szCs w:val="24"/>
        </w:rPr>
        <w:t xml:space="preserve"> a license to a third party </w:t>
      </w:r>
      <w:r w:rsidR="00994271" w:rsidRPr="00131BB1">
        <w:rPr>
          <w:sz w:val="24"/>
          <w:szCs w:val="24"/>
        </w:rPr>
        <w:t xml:space="preserve">to such Discovery </w:t>
      </w:r>
      <w:r w:rsidRPr="00131BB1">
        <w:rPr>
          <w:sz w:val="24"/>
          <w:szCs w:val="24"/>
        </w:rPr>
        <w:t xml:space="preserve">under terms USB deems appropriate. </w:t>
      </w:r>
    </w:p>
    <w:p w14:paraId="595D7B3E" w14:textId="5EBADB93" w:rsidR="002C67E6" w:rsidRPr="00131BB1" w:rsidRDefault="002C67E6" w:rsidP="000B0147">
      <w:pPr>
        <w:suppressAutoHyphens/>
        <w:jc w:val="both"/>
        <w:rPr>
          <w:spacing w:val="-2"/>
          <w:sz w:val="24"/>
          <w:szCs w:val="24"/>
        </w:rPr>
      </w:pPr>
    </w:p>
    <w:p w14:paraId="724DE352" w14:textId="468A8CF8" w:rsidR="002C67E6" w:rsidRPr="00131BB1" w:rsidRDefault="002C67E6" w:rsidP="00666B50">
      <w:pPr>
        <w:suppressAutoHyphens/>
        <w:ind w:firstLine="720"/>
        <w:jc w:val="both"/>
        <w:rPr>
          <w:spacing w:val="-2"/>
          <w:sz w:val="24"/>
          <w:szCs w:val="24"/>
        </w:rPr>
      </w:pPr>
      <w:r w:rsidRPr="00DC21DD">
        <w:rPr>
          <w:spacing w:val="-2"/>
          <w:sz w:val="24"/>
          <w:szCs w:val="24"/>
        </w:rPr>
        <w:t>3.5.</w:t>
      </w:r>
      <w:r w:rsidRPr="00DC21DD">
        <w:rPr>
          <w:spacing w:val="-2"/>
          <w:sz w:val="24"/>
          <w:szCs w:val="24"/>
        </w:rPr>
        <w:tab/>
      </w:r>
      <w:r w:rsidR="0017660D" w:rsidRPr="00DC21DD">
        <w:rPr>
          <w:spacing w:val="-2"/>
          <w:sz w:val="24"/>
          <w:szCs w:val="24"/>
          <w:u w:val="single"/>
        </w:rPr>
        <w:t>Liability; Indemnification</w:t>
      </w:r>
      <w:r w:rsidR="00A350DC" w:rsidRPr="00DC21DD">
        <w:rPr>
          <w:spacing w:val="-2"/>
          <w:sz w:val="24"/>
          <w:szCs w:val="24"/>
          <w:u w:val="single"/>
        </w:rPr>
        <w:t xml:space="preserve"> and Insurance</w:t>
      </w:r>
      <w:r w:rsidRPr="00DC21DD">
        <w:rPr>
          <w:spacing w:val="-2"/>
          <w:sz w:val="24"/>
          <w:szCs w:val="24"/>
        </w:rPr>
        <w:t xml:space="preserve">. </w:t>
      </w:r>
      <w:del w:id="0" w:author="Chandler Wilson" w:date="2024-03-25T14:27:00Z">
        <w:r w:rsidRPr="00DC21DD" w:rsidDel="00DC21DD">
          <w:rPr>
            <w:sz w:val="24"/>
            <w:szCs w:val="24"/>
          </w:rPr>
          <w:delText xml:space="preserve">Cooperator agrees that </w:delText>
        </w:r>
        <w:r w:rsidR="007967D0" w:rsidRPr="00DC21DD" w:rsidDel="00DC21DD">
          <w:rPr>
            <w:sz w:val="24"/>
            <w:szCs w:val="24"/>
          </w:rPr>
          <w:delText xml:space="preserve">neither </w:delText>
        </w:r>
        <w:r w:rsidR="0036698B" w:rsidRPr="00DC21DD" w:rsidDel="00DC21DD">
          <w:rPr>
            <w:sz w:val="24"/>
            <w:szCs w:val="24"/>
          </w:rPr>
          <w:delText>Smithbucklin</w:delText>
        </w:r>
        <w:r w:rsidRPr="00DC21DD" w:rsidDel="00DC21DD">
          <w:rPr>
            <w:sz w:val="24"/>
            <w:szCs w:val="24"/>
          </w:rPr>
          <w:delText xml:space="preserve">, USB </w:delText>
        </w:r>
        <w:r w:rsidR="007967D0" w:rsidRPr="00DC21DD" w:rsidDel="00DC21DD">
          <w:rPr>
            <w:sz w:val="24"/>
            <w:szCs w:val="24"/>
          </w:rPr>
          <w:delText xml:space="preserve">nor the Secretary </w:delText>
        </w:r>
        <w:r w:rsidRPr="00DC21DD" w:rsidDel="00DC21DD">
          <w:rPr>
            <w:sz w:val="24"/>
            <w:szCs w:val="24"/>
          </w:rPr>
          <w:delText xml:space="preserve">shall </w:delText>
        </w:r>
        <w:r w:rsidR="00216331" w:rsidRPr="00DC21DD" w:rsidDel="00DC21DD">
          <w:rPr>
            <w:sz w:val="24"/>
            <w:szCs w:val="24"/>
          </w:rPr>
          <w:delText xml:space="preserve">have any liability </w:delText>
        </w:r>
        <w:r w:rsidRPr="00DC21DD" w:rsidDel="00DC21DD">
          <w:rPr>
            <w:sz w:val="24"/>
            <w:szCs w:val="24"/>
          </w:rPr>
          <w:delText xml:space="preserve">for personal or bodily injury or property damage arising in connection with the conduct of </w:delText>
        </w:r>
        <w:r w:rsidR="00F76288" w:rsidRPr="00DC21DD" w:rsidDel="00DC21DD">
          <w:rPr>
            <w:sz w:val="24"/>
            <w:szCs w:val="24"/>
          </w:rPr>
          <w:delText>any</w:delText>
        </w:r>
        <w:r w:rsidRPr="00DC21DD" w:rsidDel="00DC21DD">
          <w:rPr>
            <w:sz w:val="24"/>
            <w:szCs w:val="24"/>
          </w:rPr>
          <w:delText xml:space="preserve"> Project</w:delText>
        </w:r>
        <w:r w:rsidR="00F76288" w:rsidRPr="00DC21DD" w:rsidDel="00DC21DD">
          <w:rPr>
            <w:sz w:val="24"/>
            <w:szCs w:val="24"/>
          </w:rPr>
          <w:delText xml:space="preserve"> hereunder</w:delText>
        </w:r>
        <w:r w:rsidR="00DD72E7" w:rsidRPr="00DC21DD" w:rsidDel="00DC21DD">
          <w:rPr>
            <w:sz w:val="24"/>
            <w:szCs w:val="24"/>
          </w:rPr>
          <w:delText xml:space="preserve"> and no funds appropriated by the United States Government shall be used, made available, or sought by any Cooperator</w:delText>
        </w:r>
        <w:r w:rsidR="00BF196E" w:rsidRPr="00DC21DD" w:rsidDel="00DC21DD">
          <w:rPr>
            <w:sz w:val="24"/>
            <w:szCs w:val="24"/>
          </w:rPr>
          <w:delText xml:space="preserve"> to pay any indemnification obligation or to meet any deficiency arising under or relating to this Agreement</w:delText>
        </w:r>
        <w:r w:rsidRPr="00DC21DD" w:rsidDel="00DC21DD">
          <w:rPr>
            <w:sz w:val="24"/>
            <w:szCs w:val="24"/>
          </w:rPr>
          <w:delText xml:space="preserve">.  Cooperator must indemnify </w:delText>
        </w:r>
        <w:r w:rsidR="007703D0" w:rsidRPr="00DC21DD" w:rsidDel="00DC21DD">
          <w:rPr>
            <w:sz w:val="24"/>
            <w:szCs w:val="24"/>
          </w:rPr>
          <w:delText xml:space="preserve">and hold harmless </w:delText>
        </w:r>
        <w:r w:rsidR="0036698B" w:rsidRPr="00DC21DD" w:rsidDel="00DC21DD">
          <w:rPr>
            <w:sz w:val="24"/>
            <w:szCs w:val="24"/>
          </w:rPr>
          <w:delText>Smithbucklin</w:delText>
        </w:r>
        <w:r w:rsidRPr="00DC21DD" w:rsidDel="00DC21DD">
          <w:rPr>
            <w:sz w:val="24"/>
            <w:szCs w:val="24"/>
          </w:rPr>
          <w:delText xml:space="preserve">, USB and </w:delText>
        </w:r>
        <w:r w:rsidR="007967D0" w:rsidRPr="00DC21DD" w:rsidDel="00DC21DD">
          <w:rPr>
            <w:sz w:val="24"/>
            <w:szCs w:val="24"/>
          </w:rPr>
          <w:delText xml:space="preserve">the Secretary </w:delText>
        </w:r>
        <w:r w:rsidRPr="00DC21DD" w:rsidDel="00DC21DD">
          <w:rPr>
            <w:sz w:val="24"/>
            <w:szCs w:val="24"/>
          </w:rPr>
          <w:delText>and their affiliates, members, officers, directors, agents and employees against all losses, liabilities</w:delText>
        </w:r>
        <w:r w:rsidR="0017660D" w:rsidRPr="00DC21DD" w:rsidDel="00DC21DD">
          <w:rPr>
            <w:sz w:val="24"/>
            <w:szCs w:val="24"/>
          </w:rPr>
          <w:delText>, damages, costs</w:delText>
        </w:r>
        <w:r w:rsidRPr="00DC21DD" w:rsidDel="00DC21DD">
          <w:rPr>
            <w:sz w:val="24"/>
            <w:szCs w:val="24"/>
          </w:rPr>
          <w:delText xml:space="preserve"> and expenses, including reasonable attorneys' fees (collectively, </w:delText>
        </w:r>
        <w:r w:rsidR="005641BC" w:rsidRPr="00DC21DD" w:rsidDel="00DC21DD">
          <w:rPr>
            <w:sz w:val="24"/>
            <w:szCs w:val="24"/>
          </w:rPr>
          <w:delText>“</w:delText>
        </w:r>
        <w:r w:rsidRPr="00DC21DD" w:rsidDel="00DC21DD">
          <w:rPr>
            <w:sz w:val="24"/>
            <w:szCs w:val="24"/>
          </w:rPr>
          <w:delText>Losses</w:delText>
        </w:r>
        <w:r w:rsidR="005641BC" w:rsidRPr="00DC21DD" w:rsidDel="00DC21DD">
          <w:rPr>
            <w:sz w:val="24"/>
            <w:szCs w:val="24"/>
          </w:rPr>
          <w:delText>”</w:delText>
        </w:r>
        <w:r w:rsidRPr="00DC21DD" w:rsidDel="00DC21DD">
          <w:rPr>
            <w:sz w:val="24"/>
            <w:szCs w:val="24"/>
          </w:rPr>
          <w:delText>), resulting from all claims, proceedings</w:delText>
        </w:r>
        <w:r w:rsidR="0017660D" w:rsidRPr="00DC21DD" w:rsidDel="00DC21DD">
          <w:rPr>
            <w:sz w:val="24"/>
            <w:szCs w:val="24"/>
          </w:rPr>
          <w:delText>, actions</w:delText>
        </w:r>
        <w:r w:rsidRPr="00DC21DD" w:rsidDel="00DC21DD">
          <w:rPr>
            <w:sz w:val="24"/>
            <w:szCs w:val="24"/>
          </w:rPr>
          <w:delText xml:space="preserve"> or investigations </w:delText>
        </w:r>
        <w:r w:rsidRPr="00DC21DD" w:rsidDel="00DC21DD">
          <w:rPr>
            <w:sz w:val="24"/>
            <w:szCs w:val="24"/>
          </w:rPr>
          <w:lastRenderedPageBreak/>
          <w:delText xml:space="preserve">(collectively, </w:delText>
        </w:r>
        <w:r w:rsidR="005641BC" w:rsidRPr="00DC21DD" w:rsidDel="00DC21DD">
          <w:rPr>
            <w:sz w:val="24"/>
            <w:szCs w:val="24"/>
          </w:rPr>
          <w:delText>“</w:delText>
        </w:r>
        <w:r w:rsidRPr="00DC21DD" w:rsidDel="00DC21DD">
          <w:rPr>
            <w:sz w:val="24"/>
            <w:szCs w:val="24"/>
          </w:rPr>
          <w:delText>Claims</w:delText>
        </w:r>
        <w:r w:rsidR="005641BC" w:rsidRPr="00DC21DD" w:rsidDel="00DC21DD">
          <w:rPr>
            <w:sz w:val="24"/>
            <w:szCs w:val="24"/>
          </w:rPr>
          <w:delText>”</w:delText>
        </w:r>
        <w:r w:rsidRPr="00DC21DD" w:rsidDel="00DC21DD">
          <w:rPr>
            <w:sz w:val="24"/>
            <w:szCs w:val="24"/>
          </w:rPr>
          <w:delText xml:space="preserve">) arising </w:delText>
        </w:r>
        <w:r w:rsidR="007703D0" w:rsidRPr="00DC21DD" w:rsidDel="00DC21DD">
          <w:rPr>
            <w:sz w:val="24"/>
            <w:szCs w:val="24"/>
          </w:rPr>
          <w:delText xml:space="preserve">out of or </w:delText>
        </w:r>
        <w:r w:rsidRPr="00DC21DD" w:rsidDel="00DC21DD">
          <w:rPr>
            <w:sz w:val="24"/>
            <w:szCs w:val="24"/>
          </w:rPr>
          <w:delText xml:space="preserve">in connection with </w:delText>
        </w:r>
        <w:r w:rsidR="009859BD" w:rsidRPr="00DC21DD" w:rsidDel="00DC21DD">
          <w:rPr>
            <w:sz w:val="24"/>
            <w:szCs w:val="24"/>
          </w:rPr>
          <w:delText xml:space="preserve">(i) </w:delText>
        </w:r>
        <w:r w:rsidRPr="00DC21DD" w:rsidDel="00DC21DD">
          <w:rPr>
            <w:sz w:val="24"/>
            <w:szCs w:val="24"/>
          </w:rPr>
          <w:delText xml:space="preserve">Cooperator’s conduct of </w:delText>
        </w:r>
        <w:r w:rsidR="007703D0" w:rsidRPr="00DC21DD" w:rsidDel="00DC21DD">
          <w:rPr>
            <w:sz w:val="24"/>
            <w:szCs w:val="24"/>
          </w:rPr>
          <w:delText>any</w:delText>
        </w:r>
        <w:r w:rsidRPr="00DC21DD" w:rsidDel="00DC21DD">
          <w:rPr>
            <w:sz w:val="24"/>
            <w:szCs w:val="24"/>
          </w:rPr>
          <w:delText xml:space="preserve"> Project </w:delText>
        </w:r>
        <w:r w:rsidR="007703D0" w:rsidRPr="00DC21DD" w:rsidDel="00DC21DD">
          <w:rPr>
            <w:sz w:val="24"/>
            <w:szCs w:val="24"/>
          </w:rPr>
          <w:delText>hereunder</w:delText>
        </w:r>
        <w:r w:rsidR="009859BD" w:rsidRPr="00DC21DD" w:rsidDel="00DC21DD">
          <w:rPr>
            <w:sz w:val="24"/>
            <w:szCs w:val="24"/>
          </w:rPr>
          <w:delText>, (ii) Cooperator’s</w:delText>
        </w:r>
        <w:r w:rsidRPr="00DC21DD" w:rsidDel="00DC21DD">
          <w:rPr>
            <w:sz w:val="24"/>
            <w:szCs w:val="24"/>
          </w:rPr>
          <w:delText xml:space="preserve"> breach of this Agreement or a</w:delText>
        </w:r>
        <w:r w:rsidR="007703D0" w:rsidRPr="00DC21DD" w:rsidDel="00DC21DD">
          <w:rPr>
            <w:sz w:val="24"/>
            <w:szCs w:val="24"/>
          </w:rPr>
          <w:delText>ny RCA</w:delText>
        </w:r>
        <w:r w:rsidR="009859BD" w:rsidRPr="00DC21DD" w:rsidDel="00DC21DD">
          <w:rPr>
            <w:sz w:val="24"/>
            <w:szCs w:val="24"/>
          </w:rPr>
          <w:delText xml:space="preserve">, (iii) Cooperator’s or its employees, representatives or agents’ negligent actions or omissions or willful misconduct; or (iv) </w:delText>
        </w:r>
        <w:r w:rsidR="00BB765C" w:rsidRPr="00DC21DD" w:rsidDel="00DC21DD">
          <w:rPr>
            <w:sz w:val="24"/>
            <w:szCs w:val="24"/>
          </w:rPr>
          <w:delText>C</w:delText>
        </w:r>
        <w:r w:rsidR="009859BD" w:rsidRPr="00DC21DD" w:rsidDel="00DC21DD">
          <w:rPr>
            <w:sz w:val="24"/>
            <w:szCs w:val="24"/>
          </w:rPr>
          <w:delText>ooperator’s or its employees, representatives or agents’ actual or alleged violation of any third party rights or any federal, state or local statute, regulation or rule</w:delText>
        </w:r>
        <w:r w:rsidRPr="00DC21DD" w:rsidDel="00DC21DD">
          <w:rPr>
            <w:sz w:val="24"/>
            <w:szCs w:val="24"/>
          </w:rPr>
          <w:delText>.  This indemnification obligation will survive</w:delText>
        </w:r>
        <w:r w:rsidR="007703D0" w:rsidRPr="00DC21DD" w:rsidDel="00DC21DD">
          <w:rPr>
            <w:sz w:val="24"/>
            <w:szCs w:val="24"/>
          </w:rPr>
          <w:delText xml:space="preserve"> expiration or</w:delText>
        </w:r>
        <w:r w:rsidRPr="00DC21DD" w:rsidDel="00DC21DD">
          <w:rPr>
            <w:sz w:val="24"/>
            <w:szCs w:val="24"/>
          </w:rPr>
          <w:delText xml:space="preserve"> termination of this Agreement.</w:delText>
        </w:r>
        <w:r w:rsidR="00A350DC" w:rsidRPr="00DC21DD" w:rsidDel="00DC21DD">
          <w:rPr>
            <w:sz w:val="24"/>
            <w:szCs w:val="24"/>
          </w:rPr>
          <w:delText xml:space="preserve">  In addition to the above indemnification obligations, Cooperator agrees to carry insurance of types and coverage amounts necessary to cover reasonably-foreseeable claims which could arise from the work of and services provided by Cooperator under </w:delText>
        </w:r>
        <w:r w:rsidR="007703D0" w:rsidRPr="00DC21DD" w:rsidDel="00DC21DD">
          <w:rPr>
            <w:sz w:val="24"/>
            <w:szCs w:val="24"/>
          </w:rPr>
          <w:delText>P</w:delText>
        </w:r>
        <w:r w:rsidR="00A350DC" w:rsidRPr="00DC21DD" w:rsidDel="00DC21DD">
          <w:rPr>
            <w:sz w:val="24"/>
            <w:szCs w:val="24"/>
          </w:rPr>
          <w:delText>rojects conducted under this Agreement</w:delText>
        </w:r>
        <w:r w:rsidR="007703D0" w:rsidRPr="00DC21DD" w:rsidDel="00DC21DD">
          <w:rPr>
            <w:sz w:val="24"/>
            <w:szCs w:val="24"/>
          </w:rPr>
          <w:delText xml:space="preserve"> </w:delText>
        </w:r>
        <w:r w:rsidR="009859BD" w:rsidRPr="00DC21DD" w:rsidDel="00DC21DD">
          <w:rPr>
            <w:sz w:val="24"/>
            <w:szCs w:val="24"/>
          </w:rPr>
          <w:delText>or</w:delText>
        </w:r>
        <w:r w:rsidR="007703D0" w:rsidRPr="00DC21DD" w:rsidDel="00DC21DD">
          <w:rPr>
            <w:sz w:val="24"/>
            <w:szCs w:val="24"/>
          </w:rPr>
          <w:delText xml:space="preserve"> any RCA</w:delText>
        </w:r>
        <w:r w:rsidR="00A350DC" w:rsidRPr="00DC21DD" w:rsidDel="00DC21DD">
          <w:rPr>
            <w:sz w:val="24"/>
            <w:szCs w:val="24"/>
          </w:rPr>
          <w:delText>.</w:delText>
        </w:r>
      </w:del>
      <w:ins w:id="1" w:author="Chandler Wilson" w:date="2024-03-25T14:27:00Z">
        <w:r w:rsidR="00DC21DD">
          <w:rPr>
            <w:sz w:val="24"/>
            <w:szCs w:val="24"/>
          </w:rPr>
          <w:t xml:space="preserve">  Each </w:t>
        </w:r>
      </w:ins>
      <w:ins w:id="2" w:author="Chandler Wilson" w:date="2024-03-25T14:28:00Z">
        <w:r w:rsidR="00DC21DD">
          <w:rPr>
            <w:sz w:val="24"/>
            <w:szCs w:val="24"/>
          </w:rPr>
          <w:t xml:space="preserve">party hereby assumes any and all risks of personal injury and property damage attributable to the negligent acts and omissions of that party and the officers, employees, and agents thereof.  Neither party shall be responsible for the personal injury and property damage attributable to the negligent acts and omission </w:t>
        </w:r>
      </w:ins>
      <w:ins w:id="3" w:author="Chandler Wilson" w:date="2024-03-25T14:29:00Z">
        <w:r w:rsidR="00DC21DD">
          <w:rPr>
            <w:sz w:val="24"/>
            <w:szCs w:val="24"/>
          </w:rPr>
          <w:t>of the other party and the officers, employees, and agents thereof.</w:t>
        </w:r>
      </w:ins>
    </w:p>
    <w:p w14:paraId="3116ACE9" w14:textId="77777777" w:rsidR="002C67E6" w:rsidRPr="00131BB1" w:rsidRDefault="002C67E6" w:rsidP="00666B50">
      <w:pPr>
        <w:keepNext/>
        <w:suppressAutoHyphens/>
        <w:jc w:val="both"/>
        <w:rPr>
          <w:spacing w:val="-2"/>
          <w:sz w:val="24"/>
          <w:szCs w:val="24"/>
        </w:rPr>
      </w:pPr>
    </w:p>
    <w:p w14:paraId="4DF444AE" w14:textId="77777777" w:rsidR="002C67E6" w:rsidRPr="00131BB1" w:rsidRDefault="002C67E6" w:rsidP="00666B50">
      <w:pPr>
        <w:keepNext/>
        <w:suppressAutoHyphens/>
        <w:jc w:val="both"/>
        <w:rPr>
          <w:spacing w:val="-2"/>
          <w:sz w:val="24"/>
          <w:szCs w:val="24"/>
        </w:rPr>
      </w:pPr>
      <w:r w:rsidRPr="00131BB1">
        <w:rPr>
          <w:spacing w:val="-2"/>
          <w:sz w:val="24"/>
          <w:szCs w:val="24"/>
        </w:rPr>
        <w:tab/>
        <w:t>3.6.</w:t>
      </w:r>
      <w:r w:rsidRPr="00131BB1">
        <w:rPr>
          <w:b/>
          <w:spacing w:val="-2"/>
          <w:sz w:val="24"/>
          <w:szCs w:val="24"/>
        </w:rPr>
        <w:tab/>
      </w:r>
      <w:r w:rsidRPr="00131BB1">
        <w:rPr>
          <w:spacing w:val="-2"/>
          <w:sz w:val="24"/>
          <w:szCs w:val="24"/>
          <w:u w:val="single"/>
        </w:rPr>
        <w:t>Termination</w:t>
      </w:r>
      <w:r w:rsidRPr="00131BB1">
        <w:rPr>
          <w:spacing w:val="-2"/>
          <w:sz w:val="24"/>
          <w:szCs w:val="24"/>
        </w:rPr>
        <w:t>.</w:t>
      </w:r>
    </w:p>
    <w:p w14:paraId="2EFB9F7A" w14:textId="77777777" w:rsidR="002C67E6" w:rsidRPr="00131BB1" w:rsidRDefault="002C67E6" w:rsidP="00666B50">
      <w:pPr>
        <w:keepNext/>
        <w:suppressAutoHyphens/>
        <w:jc w:val="both"/>
        <w:rPr>
          <w:spacing w:val="-2"/>
          <w:sz w:val="24"/>
          <w:szCs w:val="24"/>
        </w:rPr>
      </w:pPr>
    </w:p>
    <w:p w14:paraId="0621E41D" w14:textId="45246948"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0036698B">
        <w:rPr>
          <w:sz w:val="24"/>
          <w:szCs w:val="24"/>
        </w:rPr>
        <w:t>Smithbucklin</w:t>
      </w:r>
      <w:r w:rsidRPr="00131BB1">
        <w:rPr>
          <w:spacing w:val="-2"/>
          <w:sz w:val="24"/>
          <w:szCs w:val="24"/>
        </w:rPr>
        <w:t xml:space="preserve"> may terminate an RCA with 30 days</w:t>
      </w:r>
      <w:r w:rsidR="00900216" w:rsidRPr="00131BB1">
        <w:rPr>
          <w:spacing w:val="-2"/>
          <w:sz w:val="24"/>
          <w:szCs w:val="24"/>
        </w:rPr>
        <w:t>’</w:t>
      </w:r>
      <w:r w:rsidRPr="00131BB1">
        <w:rPr>
          <w:spacing w:val="-2"/>
          <w:sz w:val="24"/>
          <w:szCs w:val="24"/>
        </w:rPr>
        <w:t xml:space="preserve"> written notice if:</w:t>
      </w:r>
    </w:p>
    <w:p w14:paraId="5D38E960" w14:textId="77777777" w:rsidR="002C67E6" w:rsidRPr="00131BB1" w:rsidRDefault="002C67E6" w:rsidP="00666B50">
      <w:pPr>
        <w:numPr>
          <w:ilvl w:val="0"/>
          <w:numId w:val="20"/>
        </w:numPr>
        <w:suppressAutoHyphens/>
        <w:jc w:val="both"/>
        <w:rPr>
          <w:spacing w:val="-2"/>
          <w:sz w:val="24"/>
          <w:szCs w:val="24"/>
        </w:rPr>
      </w:pPr>
    </w:p>
    <w:p w14:paraId="6B5DF498" w14:textId="79051A10" w:rsidR="002C67E6" w:rsidRPr="00131BB1" w:rsidRDefault="002C67E6" w:rsidP="00666B50">
      <w:pPr>
        <w:suppressAutoHyphens/>
        <w:ind w:left="720" w:firstLine="1440"/>
        <w:jc w:val="both"/>
        <w:rPr>
          <w:spacing w:val="-2"/>
          <w:sz w:val="24"/>
          <w:szCs w:val="24"/>
        </w:rPr>
      </w:pPr>
      <w:r w:rsidRPr="00131BB1">
        <w:rPr>
          <w:spacing w:val="-2"/>
          <w:sz w:val="24"/>
          <w:szCs w:val="24"/>
        </w:rPr>
        <w:t>(1)</w:t>
      </w:r>
      <w:r w:rsidRPr="00131BB1">
        <w:rPr>
          <w:spacing w:val="-2"/>
          <w:sz w:val="24"/>
          <w:szCs w:val="24"/>
        </w:rPr>
        <w:tab/>
        <w:t xml:space="preserve">the Principal Investigator dies, is incapacitated for more than 60 days, ceases to participate in the </w:t>
      </w:r>
      <w:r w:rsidR="00900216" w:rsidRPr="00131BB1">
        <w:rPr>
          <w:spacing w:val="-2"/>
          <w:sz w:val="24"/>
          <w:szCs w:val="24"/>
        </w:rPr>
        <w:t>P</w:t>
      </w:r>
      <w:r w:rsidRPr="00131BB1">
        <w:rPr>
          <w:spacing w:val="-2"/>
          <w:sz w:val="24"/>
          <w:szCs w:val="24"/>
        </w:rPr>
        <w:t xml:space="preserve">roject </w:t>
      </w:r>
      <w:r w:rsidR="00900216" w:rsidRPr="00131BB1">
        <w:rPr>
          <w:spacing w:val="-2"/>
          <w:sz w:val="24"/>
          <w:szCs w:val="24"/>
        </w:rPr>
        <w:t xml:space="preserve">for any reason </w:t>
      </w:r>
      <w:r w:rsidRPr="00131BB1">
        <w:rPr>
          <w:spacing w:val="-2"/>
          <w:sz w:val="24"/>
          <w:szCs w:val="24"/>
        </w:rPr>
        <w:t xml:space="preserve">or permanently changes his or her institutional affiliation.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not terminate an RCA if a Principal Investigator goes on sabbatical leave so long as the Principal Investigator continues to directly supervise </w:t>
      </w:r>
      <w:r w:rsidR="008F2988" w:rsidRPr="00131BB1">
        <w:rPr>
          <w:spacing w:val="-2"/>
          <w:sz w:val="24"/>
          <w:szCs w:val="24"/>
        </w:rPr>
        <w:t xml:space="preserve">and otherwise fulfill his obligations under </w:t>
      </w:r>
      <w:r w:rsidRPr="00131BB1">
        <w:rPr>
          <w:spacing w:val="-2"/>
          <w:sz w:val="24"/>
          <w:szCs w:val="24"/>
        </w:rPr>
        <w:t xml:space="preserve">the </w:t>
      </w:r>
      <w:r w:rsidR="00900216" w:rsidRPr="00131BB1">
        <w:rPr>
          <w:spacing w:val="-2"/>
          <w:sz w:val="24"/>
          <w:szCs w:val="24"/>
        </w:rPr>
        <w:t>P</w:t>
      </w:r>
      <w:r w:rsidRPr="00131BB1">
        <w:rPr>
          <w:spacing w:val="-2"/>
          <w:sz w:val="24"/>
          <w:szCs w:val="24"/>
        </w:rPr>
        <w:t>roject during the sabbatical.</w:t>
      </w:r>
    </w:p>
    <w:p w14:paraId="0E7D5A91" w14:textId="77777777" w:rsidR="002C67E6" w:rsidRPr="00131BB1" w:rsidRDefault="002C67E6" w:rsidP="00666B50">
      <w:pPr>
        <w:suppressAutoHyphens/>
        <w:jc w:val="both"/>
        <w:rPr>
          <w:spacing w:val="-2"/>
          <w:sz w:val="24"/>
          <w:szCs w:val="24"/>
        </w:rPr>
      </w:pPr>
    </w:p>
    <w:p w14:paraId="7A081D27" w14:textId="269593F5" w:rsidR="002C67E6" w:rsidRPr="00131BB1" w:rsidRDefault="002C67E6" w:rsidP="00666B50">
      <w:pPr>
        <w:suppressAutoHyphens/>
        <w:ind w:left="720" w:firstLine="1440"/>
        <w:jc w:val="both"/>
        <w:rPr>
          <w:spacing w:val="-2"/>
          <w:sz w:val="24"/>
          <w:szCs w:val="24"/>
        </w:rPr>
      </w:pPr>
      <w:r w:rsidRPr="00131BB1">
        <w:rPr>
          <w:spacing w:val="-2"/>
          <w:sz w:val="24"/>
          <w:szCs w:val="24"/>
        </w:rPr>
        <w:t>(2)</w:t>
      </w:r>
      <w:r w:rsidRPr="00131BB1">
        <w:rPr>
          <w:spacing w:val="-2"/>
          <w:sz w:val="24"/>
          <w:szCs w:val="24"/>
        </w:rPr>
        <w:tab/>
        <w:t xml:space="preserve">circumstances arise that prevent Cooperator or the Principal Investigator from carrying out </w:t>
      </w:r>
      <w:r w:rsidR="00900216" w:rsidRPr="00131BB1">
        <w:rPr>
          <w:spacing w:val="-2"/>
          <w:sz w:val="24"/>
          <w:szCs w:val="24"/>
        </w:rPr>
        <w:t>their</w:t>
      </w:r>
      <w:r w:rsidRPr="00131BB1">
        <w:rPr>
          <w:spacing w:val="-2"/>
          <w:sz w:val="24"/>
          <w:szCs w:val="24"/>
        </w:rPr>
        <w:t xml:space="preserve"> oblig</w:t>
      </w:r>
      <w:r w:rsidR="00900216" w:rsidRPr="00131BB1">
        <w:rPr>
          <w:spacing w:val="-2"/>
          <w:sz w:val="24"/>
          <w:szCs w:val="24"/>
        </w:rPr>
        <w:t>ations under this Agreement or the</w:t>
      </w:r>
      <w:r w:rsidRPr="00131BB1">
        <w:rPr>
          <w:spacing w:val="-2"/>
          <w:sz w:val="24"/>
          <w:szCs w:val="24"/>
        </w:rPr>
        <w:t xml:space="preserve"> RCA.</w:t>
      </w:r>
    </w:p>
    <w:p w14:paraId="24534F04" w14:textId="77777777" w:rsidR="002C67E6" w:rsidRPr="00131BB1" w:rsidRDefault="002C67E6" w:rsidP="00666B50">
      <w:pPr>
        <w:suppressAutoHyphens/>
        <w:jc w:val="both"/>
        <w:rPr>
          <w:spacing w:val="-2"/>
          <w:sz w:val="24"/>
          <w:szCs w:val="24"/>
        </w:rPr>
      </w:pPr>
    </w:p>
    <w:p w14:paraId="2B0B0B05" w14:textId="7C4F79C0" w:rsidR="002C67E6" w:rsidRPr="00131BB1" w:rsidRDefault="002C67E6" w:rsidP="00666B50">
      <w:pPr>
        <w:suppressAutoHyphens/>
        <w:ind w:left="720" w:firstLine="1440"/>
        <w:jc w:val="both"/>
        <w:rPr>
          <w:spacing w:val="-2"/>
          <w:sz w:val="24"/>
          <w:szCs w:val="24"/>
        </w:rPr>
      </w:pPr>
      <w:r w:rsidRPr="00131BB1">
        <w:rPr>
          <w:spacing w:val="-2"/>
          <w:sz w:val="24"/>
          <w:szCs w:val="24"/>
        </w:rPr>
        <w:t>(3)</w:t>
      </w:r>
      <w:r w:rsidRPr="00131BB1">
        <w:rPr>
          <w:spacing w:val="-2"/>
          <w:sz w:val="24"/>
          <w:szCs w:val="24"/>
        </w:rPr>
        <w:tab/>
        <w:t>USB does not authorize subsequent funding or USDA does not approve a</w:t>
      </w:r>
      <w:r w:rsidR="00900216" w:rsidRPr="00131BB1">
        <w:rPr>
          <w:spacing w:val="-2"/>
          <w:sz w:val="24"/>
          <w:szCs w:val="24"/>
        </w:rPr>
        <w:t xml:space="preserve"> budget containing funding for the</w:t>
      </w:r>
      <w:r w:rsidRPr="00131BB1">
        <w:rPr>
          <w:spacing w:val="-2"/>
          <w:sz w:val="24"/>
          <w:szCs w:val="24"/>
        </w:rPr>
        <w:t xml:space="preserve"> </w:t>
      </w:r>
      <w:r w:rsidR="00900216" w:rsidRPr="00131BB1">
        <w:rPr>
          <w:spacing w:val="-2"/>
          <w:sz w:val="24"/>
          <w:szCs w:val="24"/>
        </w:rPr>
        <w:t>P</w:t>
      </w:r>
      <w:r w:rsidRPr="00131BB1">
        <w:rPr>
          <w:spacing w:val="-2"/>
          <w:sz w:val="24"/>
          <w:szCs w:val="24"/>
        </w:rPr>
        <w:t>roject</w:t>
      </w:r>
      <w:r w:rsidR="00900216" w:rsidRPr="00131BB1">
        <w:rPr>
          <w:spacing w:val="-2"/>
          <w:sz w:val="24"/>
          <w:szCs w:val="24"/>
        </w:rPr>
        <w:t xml:space="preserve"> that is the subject of the RCA</w:t>
      </w:r>
      <w:r w:rsidRPr="00131BB1">
        <w:rPr>
          <w:spacing w:val="-2"/>
          <w:sz w:val="24"/>
          <w:szCs w:val="24"/>
        </w:rPr>
        <w:t>.</w:t>
      </w:r>
    </w:p>
    <w:p w14:paraId="61B28BFE" w14:textId="77777777" w:rsidR="002C67E6" w:rsidRPr="00131BB1" w:rsidRDefault="002C67E6" w:rsidP="00666B50">
      <w:pPr>
        <w:suppressAutoHyphens/>
        <w:jc w:val="both"/>
        <w:rPr>
          <w:spacing w:val="-2"/>
          <w:sz w:val="24"/>
          <w:szCs w:val="24"/>
        </w:rPr>
      </w:pPr>
    </w:p>
    <w:p w14:paraId="19B16C90" w14:textId="3C60CD8A" w:rsidR="002C67E6" w:rsidRPr="00131BB1" w:rsidRDefault="002C67E6" w:rsidP="00380281">
      <w:pPr>
        <w:tabs>
          <w:tab w:val="left" w:pos="0"/>
        </w:tabs>
        <w:suppressAutoHyphens/>
        <w:ind w:firstLine="1440"/>
        <w:jc w:val="both"/>
        <w:rPr>
          <w:spacing w:val="-2"/>
          <w:sz w:val="24"/>
          <w:szCs w:val="24"/>
        </w:rPr>
      </w:pPr>
      <w:r w:rsidRPr="00131BB1">
        <w:rPr>
          <w:spacing w:val="-2"/>
          <w:sz w:val="24"/>
          <w:szCs w:val="24"/>
        </w:rPr>
        <w:t>(b)</w:t>
      </w:r>
      <w:r w:rsidRPr="00131BB1">
        <w:rPr>
          <w:spacing w:val="-2"/>
          <w:sz w:val="24"/>
          <w:szCs w:val="24"/>
        </w:rPr>
        <w:tab/>
      </w:r>
      <w:r w:rsidR="0036698B">
        <w:rPr>
          <w:sz w:val="24"/>
          <w:szCs w:val="24"/>
        </w:rPr>
        <w:t>Smithbucklin</w:t>
      </w:r>
      <w:r w:rsidR="00C46E02">
        <w:rPr>
          <w:sz w:val="24"/>
          <w:szCs w:val="24"/>
        </w:rPr>
        <w:t>, USB and the Secretary of Agriculture</w:t>
      </w:r>
      <w:r w:rsidR="00340AF9" w:rsidRPr="00131BB1">
        <w:rPr>
          <w:spacing w:val="-2"/>
          <w:sz w:val="24"/>
          <w:szCs w:val="24"/>
        </w:rPr>
        <w:t xml:space="preserve"> </w:t>
      </w:r>
      <w:r w:rsidRPr="00131BB1">
        <w:rPr>
          <w:spacing w:val="-2"/>
          <w:sz w:val="24"/>
          <w:szCs w:val="24"/>
        </w:rPr>
        <w:t xml:space="preserve">may terminate this Agreement </w:t>
      </w:r>
      <w:r w:rsidR="00BF4B1C" w:rsidRPr="00131BB1">
        <w:rPr>
          <w:spacing w:val="-2"/>
          <w:sz w:val="24"/>
          <w:szCs w:val="24"/>
        </w:rPr>
        <w:t>and/</w:t>
      </w:r>
      <w:r w:rsidRPr="00131BB1">
        <w:rPr>
          <w:spacing w:val="-2"/>
          <w:sz w:val="24"/>
          <w:szCs w:val="24"/>
        </w:rPr>
        <w:t>or an</w:t>
      </w:r>
      <w:r w:rsidR="00BF4B1C" w:rsidRPr="00131BB1">
        <w:rPr>
          <w:spacing w:val="-2"/>
          <w:sz w:val="24"/>
          <w:szCs w:val="24"/>
        </w:rPr>
        <w:t>y and all</w:t>
      </w:r>
      <w:r w:rsidRPr="00131BB1">
        <w:rPr>
          <w:spacing w:val="-2"/>
          <w:sz w:val="24"/>
          <w:szCs w:val="24"/>
        </w:rPr>
        <w:t xml:space="preserve"> RCA</w:t>
      </w:r>
      <w:r w:rsidR="00BF4B1C" w:rsidRPr="00131BB1">
        <w:rPr>
          <w:spacing w:val="-2"/>
          <w:sz w:val="24"/>
          <w:szCs w:val="24"/>
        </w:rPr>
        <w:t>s</w:t>
      </w:r>
      <w:r w:rsidR="00DA3C3C" w:rsidRPr="00131BB1">
        <w:rPr>
          <w:spacing w:val="-2"/>
          <w:sz w:val="24"/>
          <w:szCs w:val="24"/>
        </w:rPr>
        <w:t>:</w:t>
      </w:r>
      <w:r w:rsidRPr="00131BB1">
        <w:rPr>
          <w:spacing w:val="-2"/>
          <w:sz w:val="24"/>
          <w:szCs w:val="24"/>
        </w:rPr>
        <w:t xml:space="preserve"> </w:t>
      </w:r>
    </w:p>
    <w:p w14:paraId="469E8942" w14:textId="77777777" w:rsidR="002C67E6" w:rsidRPr="00131BB1" w:rsidRDefault="002C67E6" w:rsidP="00666B50">
      <w:pPr>
        <w:suppressAutoHyphens/>
        <w:ind w:firstLine="1440"/>
        <w:jc w:val="both"/>
        <w:rPr>
          <w:spacing w:val="-2"/>
          <w:sz w:val="24"/>
          <w:szCs w:val="24"/>
        </w:rPr>
      </w:pPr>
    </w:p>
    <w:p w14:paraId="513458C5" w14:textId="28CDB180" w:rsidR="00DA3C3C" w:rsidRPr="00131BB1" w:rsidRDefault="002C67E6" w:rsidP="00666B50">
      <w:pPr>
        <w:suppressAutoHyphens/>
        <w:ind w:left="720" w:firstLine="1440"/>
        <w:jc w:val="both"/>
        <w:rPr>
          <w:spacing w:val="-2"/>
          <w:sz w:val="24"/>
          <w:szCs w:val="24"/>
        </w:rPr>
      </w:pPr>
      <w:r w:rsidRPr="00131BB1">
        <w:rPr>
          <w:spacing w:val="-2"/>
          <w:sz w:val="24"/>
          <w:szCs w:val="24"/>
        </w:rPr>
        <w:t>(1)</w:t>
      </w:r>
      <w:r w:rsidRPr="00131BB1">
        <w:rPr>
          <w:spacing w:val="-2"/>
          <w:sz w:val="24"/>
          <w:szCs w:val="24"/>
        </w:rPr>
        <w:tab/>
      </w:r>
      <w:r w:rsidR="00DA3C3C" w:rsidRPr="00131BB1">
        <w:rPr>
          <w:spacing w:val="-2"/>
          <w:sz w:val="24"/>
          <w:szCs w:val="24"/>
        </w:rPr>
        <w:t>at any time upon 30 days’ notice to Cooperator</w:t>
      </w:r>
      <w:r w:rsidR="00AC2277">
        <w:rPr>
          <w:spacing w:val="-2"/>
          <w:sz w:val="24"/>
          <w:szCs w:val="24"/>
        </w:rPr>
        <w:t>, and Cooperator will be paid for all work performed under the RCA</w:t>
      </w:r>
      <w:r w:rsidR="00C46E02">
        <w:rPr>
          <w:spacing w:val="-2"/>
          <w:sz w:val="24"/>
          <w:szCs w:val="24"/>
        </w:rPr>
        <w:t>s</w:t>
      </w:r>
      <w:r w:rsidR="00AC2277">
        <w:rPr>
          <w:spacing w:val="-2"/>
          <w:sz w:val="24"/>
          <w:szCs w:val="24"/>
        </w:rPr>
        <w:t xml:space="preserve"> prior to the date of termination</w:t>
      </w:r>
      <w:r w:rsidR="00DA3C3C" w:rsidRPr="00131BB1">
        <w:rPr>
          <w:spacing w:val="-2"/>
          <w:sz w:val="24"/>
          <w:szCs w:val="24"/>
        </w:rPr>
        <w:t xml:space="preserve">; </w:t>
      </w:r>
    </w:p>
    <w:p w14:paraId="51617153" w14:textId="77777777" w:rsidR="00DA3C3C" w:rsidRPr="00131BB1" w:rsidRDefault="00DA3C3C" w:rsidP="00666B50">
      <w:pPr>
        <w:suppressAutoHyphens/>
        <w:ind w:left="720" w:firstLine="1440"/>
        <w:jc w:val="both"/>
        <w:rPr>
          <w:spacing w:val="-2"/>
          <w:sz w:val="24"/>
          <w:szCs w:val="24"/>
        </w:rPr>
      </w:pPr>
    </w:p>
    <w:p w14:paraId="4B04849D" w14:textId="7AD9AAE0" w:rsidR="002C67E6" w:rsidRPr="00131BB1" w:rsidRDefault="00DA3C3C" w:rsidP="00666B50">
      <w:pPr>
        <w:suppressAutoHyphens/>
        <w:ind w:left="720" w:firstLine="1440"/>
        <w:jc w:val="both"/>
        <w:rPr>
          <w:spacing w:val="-2"/>
          <w:sz w:val="24"/>
          <w:szCs w:val="24"/>
        </w:rPr>
      </w:pPr>
      <w:r w:rsidRPr="00131BB1">
        <w:rPr>
          <w:spacing w:val="-2"/>
          <w:sz w:val="24"/>
          <w:szCs w:val="24"/>
        </w:rPr>
        <w:t xml:space="preserve">(2) </w:t>
      </w:r>
      <w:r w:rsidRPr="00131BB1">
        <w:rPr>
          <w:spacing w:val="-2"/>
          <w:sz w:val="24"/>
          <w:szCs w:val="24"/>
        </w:rPr>
        <w:tab/>
        <w:t xml:space="preserve">if </w:t>
      </w:r>
      <w:r w:rsidR="002C67E6" w:rsidRPr="00131BB1">
        <w:rPr>
          <w:spacing w:val="-2"/>
          <w:sz w:val="24"/>
          <w:szCs w:val="24"/>
        </w:rPr>
        <w:t>Cooperator or a Principal Investigator breaches this Agreement or an RCA</w:t>
      </w:r>
      <w:r w:rsidRPr="00131BB1">
        <w:rPr>
          <w:spacing w:val="-2"/>
          <w:sz w:val="24"/>
          <w:szCs w:val="24"/>
        </w:rPr>
        <w:t xml:space="preserve"> </w:t>
      </w:r>
      <w:r w:rsidR="00BF4B1C" w:rsidRPr="00131BB1">
        <w:rPr>
          <w:spacing w:val="-2"/>
          <w:sz w:val="24"/>
          <w:szCs w:val="24"/>
        </w:rPr>
        <w:t>and fails to cure the breach within 15 days of receiving noti</w:t>
      </w:r>
      <w:r w:rsidRPr="00131BB1">
        <w:rPr>
          <w:spacing w:val="-2"/>
          <w:sz w:val="24"/>
          <w:szCs w:val="24"/>
        </w:rPr>
        <w:t xml:space="preserve">ce of default from </w:t>
      </w:r>
      <w:r w:rsidR="0036698B">
        <w:rPr>
          <w:spacing w:val="-2"/>
          <w:sz w:val="24"/>
          <w:szCs w:val="24"/>
        </w:rPr>
        <w:t>Smithbucklin</w:t>
      </w:r>
      <w:r w:rsidR="002C67E6" w:rsidRPr="00131BB1">
        <w:rPr>
          <w:spacing w:val="-2"/>
          <w:sz w:val="24"/>
          <w:szCs w:val="24"/>
        </w:rPr>
        <w:t>;</w:t>
      </w:r>
    </w:p>
    <w:p w14:paraId="07605A7F" w14:textId="77777777" w:rsidR="002C67E6" w:rsidRPr="00131BB1" w:rsidRDefault="002C67E6" w:rsidP="00666B50">
      <w:pPr>
        <w:suppressAutoHyphens/>
        <w:ind w:left="720" w:firstLine="1440"/>
        <w:jc w:val="both"/>
        <w:rPr>
          <w:spacing w:val="-2"/>
          <w:sz w:val="24"/>
          <w:szCs w:val="24"/>
        </w:rPr>
      </w:pPr>
    </w:p>
    <w:p w14:paraId="167C7D5A" w14:textId="5FA3619D" w:rsidR="002C67E6" w:rsidRPr="00131BB1" w:rsidRDefault="004876AF" w:rsidP="00666B50">
      <w:pPr>
        <w:suppressAutoHyphens/>
        <w:ind w:left="720" w:firstLine="1440"/>
        <w:jc w:val="both"/>
        <w:rPr>
          <w:spacing w:val="-2"/>
          <w:sz w:val="24"/>
          <w:szCs w:val="24"/>
        </w:rPr>
      </w:pPr>
      <w:r>
        <w:rPr>
          <w:spacing w:val="-2"/>
          <w:sz w:val="24"/>
          <w:szCs w:val="24"/>
        </w:rPr>
        <w:t>(3</w:t>
      </w:r>
      <w:r w:rsidR="002C67E6" w:rsidRPr="00131BB1">
        <w:rPr>
          <w:spacing w:val="-2"/>
          <w:sz w:val="24"/>
          <w:szCs w:val="24"/>
        </w:rPr>
        <w:t>)</w:t>
      </w:r>
      <w:r w:rsidR="002C67E6" w:rsidRPr="00131BB1">
        <w:rPr>
          <w:spacing w:val="-2"/>
          <w:sz w:val="24"/>
          <w:szCs w:val="24"/>
        </w:rPr>
        <w:tab/>
      </w:r>
      <w:r w:rsidR="00DA3C3C" w:rsidRPr="00131BB1">
        <w:rPr>
          <w:spacing w:val="-2"/>
          <w:sz w:val="24"/>
          <w:szCs w:val="24"/>
        </w:rPr>
        <w:t xml:space="preserve">if </w:t>
      </w:r>
      <w:r w:rsidR="002C67E6" w:rsidRPr="00131BB1">
        <w:rPr>
          <w:spacing w:val="-2"/>
          <w:sz w:val="24"/>
          <w:szCs w:val="24"/>
        </w:rPr>
        <w:t xml:space="preserve">Cooperator or a Principal Investigator fails to perform the research </w:t>
      </w:r>
      <w:r w:rsidR="002306EC" w:rsidRPr="00131BB1">
        <w:rPr>
          <w:spacing w:val="-2"/>
          <w:sz w:val="24"/>
          <w:szCs w:val="24"/>
        </w:rPr>
        <w:t>P</w:t>
      </w:r>
      <w:r w:rsidR="002C67E6" w:rsidRPr="00131BB1">
        <w:rPr>
          <w:spacing w:val="-2"/>
          <w:sz w:val="24"/>
          <w:szCs w:val="24"/>
        </w:rPr>
        <w:t>roject plan in a satisfactory manner</w:t>
      </w:r>
      <w:r w:rsidR="003E0033" w:rsidRPr="00131BB1">
        <w:rPr>
          <w:spacing w:val="-2"/>
          <w:sz w:val="24"/>
          <w:szCs w:val="24"/>
        </w:rPr>
        <w:t xml:space="preserve"> </w:t>
      </w:r>
      <w:r w:rsidR="00BF4B1C" w:rsidRPr="00131BB1">
        <w:rPr>
          <w:spacing w:val="-2"/>
          <w:sz w:val="24"/>
          <w:szCs w:val="24"/>
        </w:rPr>
        <w:t>and fails to cure the default within 15 days of receiving noti</w:t>
      </w:r>
      <w:r w:rsidR="00DA3C3C" w:rsidRPr="00131BB1">
        <w:rPr>
          <w:spacing w:val="-2"/>
          <w:sz w:val="24"/>
          <w:szCs w:val="24"/>
        </w:rPr>
        <w:t xml:space="preserve">ce of default from </w:t>
      </w:r>
      <w:r w:rsidR="0036698B">
        <w:rPr>
          <w:spacing w:val="-2"/>
          <w:sz w:val="24"/>
          <w:szCs w:val="24"/>
        </w:rPr>
        <w:t>Smithbucklin</w:t>
      </w:r>
      <w:r w:rsidR="002C67E6" w:rsidRPr="00131BB1">
        <w:rPr>
          <w:spacing w:val="-2"/>
          <w:sz w:val="24"/>
          <w:szCs w:val="24"/>
        </w:rPr>
        <w:t xml:space="preserve">; </w:t>
      </w:r>
    </w:p>
    <w:p w14:paraId="40E1968D" w14:textId="77777777" w:rsidR="002C67E6" w:rsidRPr="00131BB1" w:rsidRDefault="002C67E6" w:rsidP="00666B50">
      <w:pPr>
        <w:suppressAutoHyphens/>
        <w:ind w:left="720" w:firstLine="1440"/>
        <w:jc w:val="both"/>
        <w:rPr>
          <w:spacing w:val="-2"/>
          <w:sz w:val="24"/>
          <w:szCs w:val="24"/>
        </w:rPr>
      </w:pPr>
    </w:p>
    <w:p w14:paraId="4CA8BB5E" w14:textId="46906AEA" w:rsidR="00DD59B4" w:rsidRPr="00131BB1" w:rsidRDefault="004876AF" w:rsidP="00666B50">
      <w:pPr>
        <w:suppressAutoHyphens/>
        <w:ind w:left="720" w:firstLine="1440"/>
        <w:jc w:val="both"/>
        <w:rPr>
          <w:spacing w:val="-2"/>
          <w:sz w:val="24"/>
          <w:szCs w:val="24"/>
        </w:rPr>
      </w:pPr>
      <w:r>
        <w:rPr>
          <w:spacing w:val="-2"/>
          <w:sz w:val="24"/>
          <w:szCs w:val="24"/>
        </w:rPr>
        <w:t>(4</w:t>
      </w:r>
      <w:r w:rsidR="002C67E6" w:rsidRPr="00131BB1">
        <w:rPr>
          <w:spacing w:val="-2"/>
          <w:sz w:val="24"/>
          <w:szCs w:val="24"/>
        </w:rPr>
        <w:t>)</w:t>
      </w:r>
      <w:r w:rsidR="002C67E6" w:rsidRPr="00131BB1">
        <w:rPr>
          <w:spacing w:val="-2"/>
          <w:sz w:val="24"/>
          <w:szCs w:val="24"/>
        </w:rPr>
        <w:tab/>
      </w:r>
      <w:r w:rsidR="00DA3C3C" w:rsidRPr="00131BB1">
        <w:rPr>
          <w:spacing w:val="-2"/>
          <w:sz w:val="24"/>
          <w:szCs w:val="24"/>
        </w:rPr>
        <w:t xml:space="preserve">if </w:t>
      </w:r>
      <w:r w:rsidR="002C67E6" w:rsidRPr="00131BB1">
        <w:rPr>
          <w:spacing w:val="-2"/>
          <w:sz w:val="24"/>
          <w:szCs w:val="24"/>
        </w:rPr>
        <w:t>the Management Agreement terminates</w:t>
      </w:r>
      <w:r w:rsidR="00DD59B4" w:rsidRPr="00131BB1">
        <w:rPr>
          <w:spacing w:val="-2"/>
          <w:sz w:val="24"/>
          <w:szCs w:val="24"/>
        </w:rPr>
        <w:t xml:space="preserve">; </w:t>
      </w:r>
    </w:p>
    <w:p w14:paraId="3A97E63D" w14:textId="77777777" w:rsidR="00DD59B4" w:rsidRPr="00131BB1" w:rsidRDefault="00DD59B4" w:rsidP="00666B50">
      <w:pPr>
        <w:suppressAutoHyphens/>
        <w:ind w:left="720" w:firstLine="1440"/>
        <w:jc w:val="both"/>
        <w:rPr>
          <w:spacing w:val="-2"/>
          <w:sz w:val="24"/>
          <w:szCs w:val="24"/>
        </w:rPr>
      </w:pPr>
    </w:p>
    <w:p w14:paraId="142E9E2E" w14:textId="4BA89498" w:rsidR="00DD59B4" w:rsidRPr="00131BB1" w:rsidRDefault="004876AF" w:rsidP="00666B50">
      <w:pPr>
        <w:suppressAutoHyphens/>
        <w:ind w:left="720" w:firstLine="1440"/>
        <w:jc w:val="both"/>
        <w:rPr>
          <w:spacing w:val="-2"/>
          <w:sz w:val="24"/>
          <w:szCs w:val="24"/>
        </w:rPr>
      </w:pPr>
      <w:r>
        <w:rPr>
          <w:spacing w:val="-2"/>
          <w:sz w:val="24"/>
          <w:szCs w:val="24"/>
        </w:rPr>
        <w:t>(5</w:t>
      </w:r>
      <w:r w:rsidR="00DD59B4" w:rsidRPr="00131BB1">
        <w:rPr>
          <w:spacing w:val="-2"/>
          <w:sz w:val="24"/>
          <w:szCs w:val="24"/>
        </w:rPr>
        <w:t xml:space="preserve">) </w:t>
      </w:r>
      <w:r w:rsidR="00DD59B4" w:rsidRPr="00131BB1">
        <w:rPr>
          <w:spacing w:val="-2"/>
          <w:sz w:val="24"/>
          <w:szCs w:val="24"/>
        </w:rPr>
        <w:tab/>
      </w:r>
      <w:r w:rsidR="00DA3C3C" w:rsidRPr="00131BB1">
        <w:rPr>
          <w:spacing w:val="-2"/>
          <w:sz w:val="24"/>
          <w:szCs w:val="24"/>
        </w:rPr>
        <w:t xml:space="preserve">if </w:t>
      </w:r>
      <w:r w:rsidR="00DD59B4" w:rsidRPr="00131BB1">
        <w:rPr>
          <w:spacing w:val="-2"/>
          <w:sz w:val="24"/>
          <w:szCs w:val="24"/>
        </w:rPr>
        <w:t>the Secretary terminates the Order;</w:t>
      </w:r>
      <w:r w:rsidR="00BF4B1C" w:rsidRPr="00131BB1">
        <w:rPr>
          <w:spacing w:val="-2"/>
          <w:sz w:val="24"/>
          <w:szCs w:val="24"/>
        </w:rPr>
        <w:t xml:space="preserve"> or</w:t>
      </w:r>
      <w:r w:rsidR="00DD59B4" w:rsidRPr="00131BB1">
        <w:rPr>
          <w:spacing w:val="-2"/>
          <w:sz w:val="24"/>
          <w:szCs w:val="24"/>
        </w:rPr>
        <w:t xml:space="preserve"> </w:t>
      </w:r>
    </w:p>
    <w:p w14:paraId="003E7AE3" w14:textId="77777777" w:rsidR="00DD59B4" w:rsidRPr="00131BB1" w:rsidRDefault="00DD59B4" w:rsidP="00666B50">
      <w:pPr>
        <w:suppressAutoHyphens/>
        <w:ind w:left="720" w:firstLine="1440"/>
        <w:jc w:val="both"/>
        <w:rPr>
          <w:spacing w:val="-2"/>
          <w:sz w:val="24"/>
          <w:szCs w:val="24"/>
        </w:rPr>
      </w:pPr>
    </w:p>
    <w:p w14:paraId="2959632F" w14:textId="2B23CADA" w:rsidR="002C67E6" w:rsidRPr="00131BB1" w:rsidRDefault="004876AF" w:rsidP="00666B50">
      <w:pPr>
        <w:suppressAutoHyphens/>
        <w:ind w:left="720" w:firstLine="1440"/>
        <w:jc w:val="both"/>
        <w:rPr>
          <w:spacing w:val="-2"/>
          <w:sz w:val="24"/>
          <w:szCs w:val="24"/>
        </w:rPr>
      </w:pPr>
      <w:r>
        <w:rPr>
          <w:spacing w:val="-2"/>
          <w:sz w:val="24"/>
          <w:szCs w:val="24"/>
        </w:rPr>
        <w:t>(6</w:t>
      </w:r>
      <w:r w:rsidR="00DD59B4" w:rsidRPr="00131BB1">
        <w:rPr>
          <w:spacing w:val="-2"/>
          <w:sz w:val="24"/>
          <w:szCs w:val="24"/>
        </w:rPr>
        <w:t xml:space="preserve">) </w:t>
      </w:r>
      <w:r w:rsidR="00DD59B4" w:rsidRPr="00131BB1">
        <w:rPr>
          <w:spacing w:val="-2"/>
          <w:sz w:val="24"/>
          <w:szCs w:val="24"/>
        </w:rPr>
        <w:tab/>
      </w:r>
      <w:r w:rsidR="00DA3C3C" w:rsidRPr="00131BB1">
        <w:rPr>
          <w:spacing w:val="-2"/>
          <w:sz w:val="24"/>
          <w:szCs w:val="24"/>
        </w:rPr>
        <w:t xml:space="preserve">if </w:t>
      </w:r>
      <w:r w:rsidR="00DD59B4" w:rsidRPr="00131BB1">
        <w:rPr>
          <w:spacing w:val="-2"/>
          <w:sz w:val="24"/>
          <w:szCs w:val="24"/>
        </w:rPr>
        <w:t>USB does not provide funding under this Agreement</w:t>
      </w:r>
      <w:r w:rsidR="002C67E6" w:rsidRPr="00131BB1">
        <w:rPr>
          <w:spacing w:val="-2"/>
          <w:sz w:val="24"/>
          <w:szCs w:val="24"/>
        </w:rPr>
        <w:t>.</w:t>
      </w:r>
    </w:p>
    <w:p w14:paraId="653ED23F" w14:textId="77777777" w:rsidR="002C67E6" w:rsidRPr="00131BB1" w:rsidRDefault="002C67E6" w:rsidP="00666B50">
      <w:pPr>
        <w:suppressAutoHyphens/>
        <w:jc w:val="both"/>
        <w:rPr>
          <w:spacing w:val="-2"/>
          <w:sz w:val="24"/>
          <w:szCs w:val="24"/>
        </w:rPr>
      </w:pPr>
    </w:p>
    <w:p w14:paraId="3614A25D" w14:textId="7BE987F6" w:rsidR="002C67E6" w:rsidRPr="00131BB1" w:rsidRDefault="002C67E6" w:rsidP="00666B50">
      <w:pPr>
        <w:suppressAutoHyphens/>
        <w:ind w:firstLine="1440"/>
        <w:jc w:val="both"/>
        <w:rPr>
          <w:spacing w:val="-2"/>
          <w:sz w:val="24"/>
          <w:szCs w:val="24"/>
        </w:rPr>
      </w:pPr>
      <w:r w:rsidRPr="00131BB1">
        <w:rPr>
          <w:spacing w:val="-2"/>
          <w:sz w:val="24"/>
          <w:szCs w:val="24"/>
        </w:rPr>
        <w:lastRenderedPageBreak/>
        <w:t>(c)</w:t>
      </w:r>
      <w:r w:rsidRPr="00131BB1">
        <w:rPr>
          <w:spacing w:val="-2"/>
          <w:sz w:val="24"/>
          <w:szCs w:val="24"/>
        </w:rPr>
        <w:tab/>
        <w:t xml:space="preserve">If </w:t>
      </w:r>
      <w:r w:rsidR="0036698B">
        <w:rPr>
          <w:sz w:val="24"/>
          <w:szCs w:val="24"/>
        </w:rPr>
        <w:t>Smithbucklin</w:t>
      </w:r>
      <w:r w:rsidR="00340AF9" w:rsidRPr="00131BB1">
        <w:rPr>
          <w:spacing w:val="-2"/>
          <w:sz w:val="24"/>
          <w:szCs w:val="24"/>
        </w:rPr>
        <w:t xml:space="preserve"> </w:t>
      </w:r>
      <w:r w:rsidRPr="00131BB1">
        <w:rPr>
          <w:spacing w:val="-2"/>
          <w:sz w:val="24"/>
          <w:szCs w:val="24"/>
        </w:rPr>
        <w:t xml:space="preserve">issues a termination notice under Section 3.6(a),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continue to fund the </w:t>
      </w:r>
      <w:r w:rsidR="00DD59B4" w:rsidRPr="00131BB1">
        <w:rPr>
          <w:spacing w:val="-2"/>
          <w:sz w:val="24"/>
          <w:szCs w:val="24"/>
        </w:rPr>
        <w:t>terminated P</w:t>
      </w:r>
      <w:r w:rsidRPr="00131BB1">
        <w:rPr>
          <w:spacing w:val="-2"/>
          <w:sz w:val="24"/>
          <w:szCs w:val="24"/>
        </w:rPr>
        <w:t xml:space="preserve">roject(s) until the termination date according to the </w:t>
      </w:r>
      <w:r w:rsidR="00DD59B4" w:rsidRPr="00131BB1">
        <w:rPr>
          <w:spacing w:val="-2"/>
          <w:sz w:val="24"/>
          <w:szCs w:val="24"/>
        </w:rPr>
        <w:t xml:space="preserve">applicable </w:t>
      </w:r>
      <w:r w:rsidRPr="00131BB1">
        <w:rPr>
          <w:spacing w:val="-2"/>
          <w:sz w:val="24"/>
          <w:szCs w:val="24"/>
        </w:rPr>
        <w:t xml:space="preserve">RCA(s).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include a stop work order in the notice.  In that event,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not be liable for any costs or liabilities incurred after the date of the notice.  At </w:t>
      </w:r>
      <w:r w:rsidR="0036698B">
        <w:rPr>
          <w:sz w:val="24"/>
          <w:szCs w:val="24"/>
        </w:rPr>
        <w:t>Smithbucklin</w:t>
      </w:r>
      <w:r w:rsidR="00340AF9" w:rsidRPr="00131BB1">
        <w:rPr>
          <w:sz w:val="24"/>
          <w:szCs w:val="24"/>
        </w:rPr>
        <w:t>’s</w:t>
      </w:r>
      <w:r w:rsidR="00340AF9" w:rsidRPr="00131BB1">
        <w:rPr>
          <w:spacing w:val="-2"/>
          <w:sz w:val="24"/>
          <w:szCs w:val="24"/>
        </w:rPr>
        <w:t xml:space="preserve"> </w:t>
      </w:r>
      <w:r w:rsidRPr="00131BB1">
        <w:rPr>
          <w:spacing w:val="-2"/>
          <w:sz w:val="24"/>
          <w:szCs w:val="24"/>
        </w:rPr>
        <w:t xml:space="preserve">request, Cooperator will cancel or assign </w:t>
      </w:r>
      <w:r w:rsidR="00DD59B4" w:rsidRPr="00131BB1">
        <w:rPr>
          <w:spacing w:val="-2"/>
          <w:sz w:val="24"/>
          <w:szCs w:val="24"/>
        </w:rPr>
        <w:t xml:space="preserve">to </w:t>
      </w:r>
      <w:r w:rsidR="0036698B">
        <w:rPr>
          <w:spacing w:val="-2"/>
          <w:sz w:val="24"/>
          <w:szCs w:val="24"/>
        </w:rPr>
        <w:t>Smithbucklin</w:t>
      </w:r>
      <w:r w:rsidR="00DD59B4" w:rsidRPr="00131BB1">
        <w:rPr>
          <w:spacing w:val="-2"/>
          <w:sz w:val="24"/>
          <w:szCs w:val="24"/>
        </w:rPr>
        <w:t xml:space="preserve"> </w:t>
      </w:r>
      <w:r w:rsidRPr="00131BB1">
        <w:rPr>
          <w:spacing w:val="-2"/>
          <w:sz w:val="24"/>
          <w:szCs w:val="24"/>
        </w:rPr>
        <w:t xml:space="preserve">any </w:t>
      </w:r>
      <w:r w:rsidR="0030008C" w:rsidRPr="00131BB1">
        <w:rPr>
          <w:spacing w:val="-2"/>
          <w:sz w:val="24"/>
          <w:szCs w:val="24"/>
        </w:rPr>
        <w:t xml:space="preserve">applicable </w:t>
      </w:r>
      <w:r w:rsidR="0036698B">
        <w:rPr>
          <w:sz w:val="24"/>
          <w:szCs w:val="24"/>
        </w:rPr>
        <w:t>Smithbucklin</w:t>
      </w:r>
      <w:r w:rsidRPr="00131BB1">
        <w:rPr>
          <w:spacing w:val="-2"/>
          <w:sz w:val="24"/>
          <w:szCs w:val="24"/>
        </w:rPr>
        <w:t xml:space="preserve">-approved subcontracts.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indemnify Cooperator for any losses arising out of the cancellation or assignment of any </w:t>
      </w:r>
      <w:r w:rsidR="0036698B">
        <w:rPr>
          <w:spacing w:val="-2"/>
          <w:sz w:val="24"/>
          <w:szCs w:val="24"/>
        </w:rPr>
        <w:t>Smithbucklin</w:t>
      </w:r>
      <w:r w:rsidR="006D7C14" w:rsidRPr="00131BB1">
        <w:rPr>
          <w:spacing w:val="-2"/>
          <w:sz w:val="24"/>
          <w:szCs w:val="24"/>
        </w:rPr>
        <w:t xml:space="preserve">-approved </w:t>
      </w:r>
      <w:r w:rsidRPr="00131BB1">
        <w:rPr>
          <w:spacing w:val="-2"/>
          <w:sz w:val="24"/>
          <w:szCs w:val="24"/>
        </w:rPr>
        <w:t xml:space="preserve">subcontract except for losses due to Cooperator’s negligence, willful misconduct or breach of </w:t>
      </w:r>
      <w:r w:rsidR="00DD59B4" w:rsidRPr="00131BB1">
        <w:rPr>
          <w:spacing w:val="-2"/>
          <w:sz w:val="24"/>
          <w:szCs w:val="24"/>
        </w:rPr>
        <w:t>the sub</w:t>
      </w:r>
      <w:r w:rsidRPr="00131BB1">
        <w:rPr>
          <w:spacing w:val="-2"/>
          <w:sz w:val="24"/>
          <w:szCs w:val="24"/>
        </w:rPr>
        <w:t>contract.</w:t>
      </w:r>
    </w:p>
    <w:p w14:paraId="50A59DB4" w14:textId="77777777" w:rsidR="002C67E6" w:rsidRPr="00131BB1" w:rsidRDefault="002C67E6" w:rsidP="00666B50">
      <w:pPr>
        <w:suppressAutoHyphens/>
        <w:ind w:firstLine="1440"/>
        <w:jc w:val="both"/>
        <w:rPr>
          <w:spacing w:val="-2"/>
          <w:sz w:val="24"/>
          <w:szCs w:val="24"/>
        </w:rPr>
      </w:pPr>
    </w:p>
    <w:p w14:paraId="7C9FED03" w14:textId="25BFA48B" w:rsidR="002C67E6" w:rsidRPr="00131BB1" w:rsidRDefault="002C67E6" w:rsidP="00666B50">
      <w:pPr>
        <w:suppressAutoHyphens/>
        <w:ind w:firstLine="1440"/>
        <w:jc w:val="both"/>
        <w:rPr>
          <w:spacing w:val="-2"/>
          <w:sz w:val="24"/>
          <w:szCs w:val="24"/>
        </w:rPr>
      </w:pPr>
      <w:r w:rsidRPr="00131BB1">
        <w:rPr>
          <w:spacing w:val="-2"/>
          <w:sz w:val="24"/>
          <w:szCs w:val="24"/>
        </w:rPr>
        <w:t>(d)</w:t>
      </w:r>
      <w:r w:rsidRPr="00131BB1">
        <w:rPr>
          <w:spacing w:val="-2"/>
          <w:sz w:val="24"/>
          <w:szCs w:val="24"/>
        </w:rPr>
        <w:tab/>
        <w:t xml:space="preserve">If </w:t>
      </w:r>
      <w:r w:rsidR="0036698B">
        <w:rPr>
          <w:sz w:val="24"/>
          <w:szCs w:val="24"/>
        </w:rPr>
        <w:t>Smithbucklin</w:t>
      </w:r>
      <w:r w:rsidRPr="00131BB1">
        <w:rPr>
          <w:spacing w:val="-2"/>
          <w:sz w:val="24"/>
          <w:szCs w:val="24"/>
        </w:rPr>
        <w:t xml:space="preserve"> issues a termination notice under Section 3.6(b), </w:t>
      </w:r>
      <w:r w:rsidR="0036698B">
        <w:rPr>
          <w:sz w:val="24"/>
          <w:szCs w:val="24"/>
        </w:rPr>
        <w:t>Smithbucklin</w:t>
      </w:r>
      <w:r w:rsidRPr="00131BB1">
        <w:rPr>
          <w:spacing w:val="-2"/>
          <w:sz w:val="24"/>
          <w:szCs w:val="24"/>
        </w:rPr>
        <w:t xml:space="preserve"> will pay Cooperator for all undisputed expenses incurred prior to the date that Cooperator receives the notice, subject to Section 2.1.  After that date, </w:t>
      </w:r>
      <w:r w:rsidR="0036698B">
        <w:rPr>
          <w:sz w:val="24"/>
          <w:szCs w:val="24"/>
        </w:rPr>
        <w:t>Smithbucklin</w:t>
      </w:r>
      <w:r w:rsidRPr="00131BB1">
        <w:rPr>
          <w:spacing w:val="-2"/>
          <w:sz w:val="24"/>
          <w:szCs w:val="24"/>
        </w:rPr>
        <w:t xml:space="preserve"> will not be liable for any costs or liabilities incurred by Cooperator.  At </w:t>
      </w:r>
      <w:r w:rsidR="0036698B">
        <w:rPr>
          <w:sz w:val="24"/>
          <w:szCs w:val="24"/>
        </w:rPr>
        <w:t>Smithbucklin</w:t>
      </w:r>
      <w:r w:rsidR="00340AF9" w:rsidRPr="00131BB1">
        <w:rPr>
          <w:sz w:val="24"/>
          <w:szCs w:val="24"/>
        </w:rPr>
        <w:t>’</w:t>
      </w:r>
      <w:r w:rsidRPr="00131BB1">
        <w:rPr>
          <w:spacing w:val="-2"/>
          <w:sz w:val="24"/>
          <w:szCs w:val="24"/>
        </w:rPr>
        <w:t xml:space="preserve">s request, Cooperator will cancel or assign </w:t>
      </w:r>
      <w:r w:rsidR="00823C5B" w:rsidRPr="00131BB1">
        <w:rPr>
          <w:spacing w:val="-2"/>
          <w:sz w:val="24"/>
          <w:szCs w:val="24"/>
        </w:rPr>
        <w:t xml:space="preserve">to </w:t>
      </w:r>
      <w:r w:rsidR="0036698B">
        <w:rPr>
          <w:spacing w:val="-2"/>
          <w:sz w:val="24"/>
          <w:szCs w:val="24"/>
        </w:rPr>
        <w:t>Smithbucklin</w:t>
      </w:r>
      <w:r w:rsidR="00823C5B" w:rsidRPr="00131BB1">
        <w:rPr>
          <w:spacing w:val="-2"/>
          <w:sz w:val="24"/>
          <w:szCs w:val="24"/>
        </w:rPr>
        <w:t xml:space="preserve"> </w:t>
      </w:r>
      <w:r w:rsidRPr="00131BB1">
        <w:rPr>
          <w:spacing w:val="-2"/>
          <w:sz w:val="24"/>
          <w:szCs w:val="24"/>
        </w:rPr>
        <w:t xml:space="preserve">any </w:t>
      </w:r>
      <w:r w:rsidR="0036698B">
        <w:rPr>
          <w:sz w:val="24"/>
          <w:szCs w:val="24"/>
        </w:rPr>
        <w:t>Smithbucklin</w:t>
      </w:r>
      <w:r w:rsidRPr="00131BB1">
        <w:rPr>
          <w:spacing w:val="-2"/>
          <w:sz w:val="24"/>
          <w:szCs w:val="24"/>
        </w:rPr>
        <w:t xml:space="preserve">-approved subcontracts. </w:t>
      </w:r>
      <w:r w:rsidR="0036698B">
        <w:rPr>
          <w:sz w:val="24"/>
          <w:szCs w:val="24"/>
        </w:rPr>
        <w:t>Smithbucklin</w:t>
      </w:r>
      <w:r w:rsidR="003B1968" w:rsidRPr="00131BB1">
        <w:rPr>
          <w:spacing w:val="-2"/>
          <w:sz w:val="24"/>
          <w:szCs w:val="24"/>
        </w:rPr>
        <w:t xml:space="preserve"> will indemnify Cooperator for any losses arising out of the cancellation or assignment of any </w:t>
      </w:r>
      <w:r w:rsidR="0036698B">
        <w:rPr>
          <w:spacing w:val="-2"/>
          <w:sz w:val="24"/>
          <w:szCs w:val="24"/>
        </w:rPr>
        <w:t>Smithbucklin</w:t>
      </w:r>
      <w:r w:rsidR="003B1968" w:rsidRPr="00131BB1">
        <w:rPr>
          <w:spacing w:val="-2"/>
          <w:sz w:val="24"/>
          <w:szCs w:val="24"/>
        </w:rPr>
        <w:t>-approved subcontract except for losses due to Cooperator’s negligence, willful misconduct or breach of the subcontract.</w:t>
      </w:r>
    </w:p>
    <w:p w14:paraId="03334FBC" w14:textId="6286A19B" w:rsidR="00C75D8B" w:rsidRPr="00131BB1" w:rsidRDefault="00C75D8B" w:rsidP="00666B50">
      <w:pPr>
        <w:suppressAutoHyphens/>
        <w:ind w:firstLine="1440"/>
        <w:jc w:val="both"/>
        <w:rPr>
          <w:spacing w:val="-2"/>
          <w:sz w:val="24"/>
          <w:szCs w:val="24"/>
        </w:rPr>
      </w:pPr>
    </w:p>
    <w:p w14:paraId="4E2CF6AA" w14:textId="77777777" w:rsidR="000B0147" w:rsidRDefault="00C75D8B" w:rsidP="00666B50">
      <w:pPr>
        <w:suppressAutoHyphens/>
        <w:ind w:firstLine="1440"/>
        <w:jc w:val="both"/>
        <w:rPr>
          <w:spacing w:val="-2"/>
          <w:sz w:val="24"/>
          <w:szCs w:val="24"/>
        </w:rPr>
      </w:pPr>
      <w:r w:rsidRPr="00131BB1">
        <w:rPr>
          <w:spacing w:val="-2"/>
          <w:sz w:val="24"/>
          <w:szCs w:val="24"/>
        </w:rPr>
        <w:t>(e)</w:t>
      </w:r>
      <w:r w:rsidRPr="00131BB1">
        <w:rPr>
          <w:spacing w:val="-2"/>
          <w:sz w:val="24"/>
          <w:szCs w:val="24"/>
        </w:rPr>
        <w:tab/>
        <w:t xml:space="preserve">Upon </w:t>
      </w:r>
      <w:r w:rsidR="003B1968" w:rsidRPr="00131BB1">
        <w:rPr>
          <w:spacing w:val="-2"/>
          <w:sz w:val="24"/>
          <w:szCs w:val="24"/>
        </w:rPr>
        <w:t xml:space="preserve">expiration or </w:t>
      </w:r>
      <w:r w:rsidRPr="00131BB1">
        <w:rPr>
          <w:spacing w:val="-2"/>
          <w:sz w:val="24"/>
          <w:szCs w:val="24"/>
        </w:rPr>
        <w:t>termination of this Agreement</w:t>
      </w:r>
      <w:r w:rsidR="003B1968" w:rsidRPr="00131BB1">
        <w:rPr>
          <w:spacing w:val="-2"/>
          <w:sz w:val="24"/>
          <w:szCs w:val="24"/>
        </w:rPr>
        <w:t xml:space="preserve">, or at any time at </w:t>
      </w:r>
      <w:r w:rsidR="0036698B">
        <w:rPr>
          <w:spacing w:val="-2"/>
          <w:sz w:val="24"/>
          <w:szCs w:val="24"/>
        </w:rPr>
        <w:t>Smithbucklin</w:t>
      </w:r>
      <w:r w:rsidR="003B1968" w:rsidRPr="00131BB1">
        <w:rPr>
          <w:spacing w:val="-2"/>
          <w:sz w:val="24"/>
          <w:szCs w:val="24"/>
        </w:rPr>
        <w:t xml:space="preserve">’s request, Cooperator must promptly deliver to </w:t>
      </w:r>
      <w:r w:rsidR="0036698B">
        <w:rPr>
          <w:spacing w:val="-2"/>
          <w:sz w:val="24"/>
          <w:szCs w:val="24"/>
        </w:rPr>
        <w:t>Smithbucklin</w:t>
      </w:r>
      <w:r w:rsidR="003B1968" w:rsidRPr="00131BB1">
        <w:rPr>
          <w:spacing w:val="-2"/>
          <w:sz w:val="24"/>
          <w:szCs w:val="24"/>
        </w:rPr>
        <w:t xml:space="preserve"> all Discoveries and USB Confidential Information in Cooperator’s possession or control.</w:t>
      </w:r>
    </w:p>
    <w:p w14:paraId="37E1273B" w14:textId="77777777" w:rsidR="000B0147" w:rsidRDefault="000B0147" w:rsidP="00666B50">
      <w:pPr>
        <w:suppressAutoHyphens/>
        <w:ind w:firstLine="1440"/>
        <w:jc w:val="both"/>
        <w:rPr>
          <w:spacing w:val="-2"/>
          <w:sz w:val="24"/>
          <w:szCs w:val="24"/>
        </w:rPr>
      </w:pPr>
    </w:p>
    <w:p w14:paraId="61F2ADFF" w14:textId="5004E8BC" w:rsidR="00C75D8B" w:rsidRPr="00131BB1" w:rsidRDefault="000B0147" w:rsidP="00666B50">
      <w:pPr>
        <w:suppressAutoHyphens/>
        <w:ind w:firstLine="1440"/>
        <w:jc w:val="both"/>
        <w:rPr>
          <w:spacing w:val="-2"/>
          <w:sz w:val="24"/>
          <w:szCs w:val="24"/>
        </w:rPr>
      </w:pPr>
      <w:r>
        <w:rPr>
          <w:spacing w:val="-2"/>
          <w:sz w:val="24"/>
          <w:szCs w:val="24"/>
        </w:rPr>
        <w:t>(f)</w:t>
      </w:r>
      <w:r>
        <w:rPr>
          <w:spacing w:val="-2"/>
          <w:sz w:val="24"/>
          <w:szCs w:val="24"/>
        </w:rPr>
        <w:tab/>
      </w:r>
      <w:r w:rsidRPr="000B0147">
        <w:rPr>
          <w:spacing w:val="-2"/>
          <w:sz w:val="24"/>
          <w:szCs w:val="24"/>
        </w:rPr>
        <w:t xml:space="preserve">Return of USB Property: Upon termination and/or expiration of this Agreement, </w:t>
      </w:r>
      <w:r w:rsidR="004F0A22">
        <w:rPr>
          <w:spacing w:val="-2"/>
          <w:sz w:val="24"/>
          <w:szCs w:val="24"/>
        </w:rPr>
        <w:t xml:space="preserve">Cooperator </w:t>
      </w:r>
      <w:r w:rsidRPr="000B0147">
        <w:rPr>
          <w:spacing w:val="-2"/>
          <w:sz w:val="24"/>
          <w:szCs w:val="24"/>
        </w:rPr>
        <w:t xml:space="preserve">shall deliver to USB within 30 (thirty) days all materials in its possession which belong to USB at </w:t>
      </w:r>
      <w:r w:rsidR="004F0A22">
        <w:rPr>
          <w:spacing w:val="-2"/>
          <w:sz w:val="24"/>
          <w:szCs w:val="24"/>
        </w:rPr>
        <w:t xml:space="preserve">Cooperator’s </w:t>
      </w:r>
      <w:r w:rsidRPr="000B0147">
        <w:rPr>
          <w:spacing w:val="-2"/>
          <w:sz w:val="24"/>
          <w:szCs w:val="24"/>
        </w:rPr>
        <w:t xml:space="preserve">cost.  If applicable, USB agrees to assume the contractual obligations assumed by </w:t>
      </w:r>
      <w:r w:rsidR="004F0A22">
        <w:rPr>
          <w:spacing w:val="-2"/>
          <w:sz w:val="24"/>
          <w:szCs w:val="24"/>
        </w:rPr>
        <w:t xml:space="preserve">Cooperator </w:t>
      </w:r>
      <w:r w:rsidRPr="000B0147">
        <w:rPr>
          <w:spacing w:val="-2"/>
          <w:sz w:val="24"/>
          <w:szCs w:val="24"/>
        </w:rPr>
        <w:t xml:space="preserve">under all outstanding agreements approved by USB and entered into by </w:t>
      </w:r>
      <w:r w:rsidR="004F0A22">
        <w:rPr>
          <w:spacing w:val="-2"/>
          <w:sz w:val="24"/>
          <w:szCs w:val="24"/>
        </w:rPr>
        <w:t xml:space="preserve">Cooperator </w:t>
      </w:r>
      <w:r w:rsidRPr="000B0147">
        <w:rPr>
          <w:spacing w:val="-2"/>
          <w:sz w:val="24"/>
          <w:szCs w:val="24"/>
        </w:rPr>
        <w:t>pursuant to this Agreement.</w:t>
      </w:r>
      <w:r w:rsidR="00C75D8B" w:rsidRPr="00131BB1">
        <w:rPr>
          <w:spacing w:val="-2"/>
          <w:sz w:val="24"/>
          <w:szCs w:val="24"/>
        </w:rPr>
        <w:t xml:space="preserve"> </w:t>
      </w:r>
    </w:p>
    <w:p w14:paraId="1E547824" w14:textId="77777777" w:rsidR="002C67E6" w:rsidRPr="00131BB1" w:rsidRDefault="002C67E6" w:rsidP="00666B50">
      <w:pPr>
        <w:suppressAutoHyphens/>
        <w:ind w:firstLine="720"/>
        <w:jc w:val="both"/>
        <w:rPr>
          <w:spacing w:val="-2"/>
          <w:sz w:val="24"/>
          <w:szCs w:val="24"/>
        </w:rPr>
      </w:pPr>
    </w:p>
    <w:p w14:paraId="2991ADDC" w14:textId="2FABE9B7" w:rsidR="002C67E6" w:rsidRPr="00131BB1" w:rsidRDefault="002C67E6" w:rsidP="00666B50">
      <w:pPr>
        <w:pStyle w:val="Heading2"/>
        <w:rPr>
          <w:szCs w:val="24"/>
        </w:rPr>
      </w:pPr>
      <w:r w:rsidRPr="00131BB1">
        <w:rPr>
          <w:szCs w:val="24"/>
        </w:rPr>
        <w:t>SECTION 4.</w:t>
      </w:r>
      <w:r w:rsidRPr="00131BB1">
        <w:rPr>
          <w:szCs w:val="24"/>
        </w:rPr>
        <w:tab/>
        <w:t>MISCELLANEOUS PROVISIONS</w:t>
      </w:r>
    </w:p>
    <w:p w14:paraId="54C78DEA" w14:textId="77777777" w:rsidR="002C67E6" w:rsidRPr="00131BB1" w:rsidRDefault="002C67E6" w:rsidP="00666B50">
      <w:pPr>
        <w:suppressAutoHyphens/>
        <w:jc w:val="both"/>
        <w:rPr>
          <w:spacing w:val="-2"/>
          <w:sz w:val="24"/>
          <w:szCs w:val="24"/>
        </w:rPr>
      </w:pPr>
    </w:p>
    <w:p w14:paraId="7925258F" w14:textId="77777777" w:rsidR="001C5E7E" w:rsidRPr="00131BB1" w:rsidRDefault="002C67E6" w:rsidP="00666B50">
      <w:pPr>
        <w:ind w:firstLine="720"/>
        <w:jc w:val="both"/>
        <w:rPr>
          <w:spacing w:val="-2"/>
          <w:sz w:val="24"/>
          <w:szCs w:val="24"/>
        </w:rPr>
      </w:pPr>
      <w:r w:rsidRPr="00131BB1">
        <w:rPr>
          <w:spacing w:val="-2"/>
          <w:sz w:val="24"/>
          <w:szCs w:val="24"/>
        </w:rPr>
        <w:t>4.1.</w:t>
      </w:r>
      <w:r w:rsidRPr="00131BB1">
        <w:rPr>
          <w:spacing w:val="-2"/>
          <w:sz w:val="24"/>
          <w:szCs w:val="24"/>
        </w:rPr>
        <w:tab/>
      </w:r>
      <w:r w:rsidR="001C5E7E" w:rsidRPr="00131BB1">
        <w:rPr>
          <w:spacing w:val="-2"/>
          <w:sz w:val="24"/>
          <w:szCs w:val="24"/>
          <w:u w:val="single"/>
        </w:rPr>
        <w:t>Compliance with Law</w:t>
      </w:r>
      <w:r w:rsidR="001C5E7E" w:rsidRPr="00131BB1">
        <w:rPr>
          <w:spacing w:val="-2"/>
          <w:sz w:val="24"/>
          <w:szCs w:val="24"/>
        </w:rPr>
        <w:t xml:space="preserve">.  </w:t>
      </w:r>
    </w:p>
    <w:p w14:paraId="37A31581" w14:textId="77777777" w:rsidR="001C5E7E" w:rsidRPr="00131BB1" w:rsidRDefault="001C5E7E" w:rsidP="00666B50">
      <w:pPr>
        <w:ind w:firstLine="720"/>
        <w:jc w:val="both"/>
        <w:rPr>
          <w:spacing w:val="-2"/>
          <w:sz w:val="24"/>
          <w:szCs w:val="24"/>
        </w:rPr>
      </w:pPr>
    </w:p>
    <w:p w14:paraId="6210A9EF" w14:textId="34DF5383" w:rsidR="001C5E7E" w:rsidRPr="00131BB1" w:rsidRDefault="001C5E7E" w:rsidP="00666B50">
      <w:pPr>
        <w:pStyle w:val="ListParagraph"/>
        <w:numPr>
          <w:ilvl w:val="0"/>
          <w:numId w:val="24"/>
        </w:numPr>
        <w:suppressAutoHyphens/>
        <w:ind w:left="0" w:firstLine="1800"/>
        <w:jc w:val="both"/>
        <w:rPr>
          <w:spacing w:val="-2"/>
          <w:sz w:val="24"/>
          <w:szCs w:val="24"/>
        </w:rPr>
      </w:pPr>
      <w:r w:rsidRPr="00131BB1">
        <w:rPr>
          <w:spacing w:val="-2"/>
          <w:sz w:val="24"/>
          <w:szCs w:val="24"/>
          <w:u w:val="single"/>
        </w:rPr>
        <w:t>General Compliance</w:t>
      </w:r>
      <w:r w:rsidRPr="00131BB1">
        <w:rPr>
          <w:spacing w:val="-2"/>
          <w:sz w:val="24"/>
          <w:szCs w:val="24"/>
        </w:rPr>
        <w:t xml:space="preserve">.  Cooperator must comply, and must cause its subcontractors to comply, with all applicable federal, state and local statutes, rules and regulations.  </w:t>
      </w:r>
      <w:r w:rsidR="00CC4439">
        <w:rPr>
          <w:spacing w:val="-2"/>
          <w:sz w:val="24"/>
          <w:szCs w:val="24"/>
        </w:rP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w:t>
      </w:r>
      <w:r w:rsidR="00E65B64">
        <w:rPr>
          <w:spacing w:val="-2"/>
          <w:sz w:val="24"/>
          <w:szCs w:val="24"/>
        </w:rPr>
        <w:t xml:space="preserve">tatutes, rules and regulations, including USDA policies and AMS Guidelines. </w:t>
      </w:r>
    </w:p>
    <w:p w14:paraId="19D54851" w14:textId="77777777" w:rsidR="001C5E7E" w:rsidRPr="00131BB1" w:rsidRDefault="001C5E7E" w:rsidP="00666B50">
      <w:pPr>
        <w:ind w:firstLine="1800"/>
        <w:jc w:val="both"/>
        <w:rPr>
          <w:spacing w:val="-2"/>
          <w:sz w:val="24"/>
          <w:szCs w:val="24"/>
        </w:rPr>
      </w:pPr>
    </w:p>
    <w:p w14:paraId="069C1E4E" w14:textId="4C19D9B1" w:rsidR="002C67E6" w:rsidRPr="00131BB1" w:rsidRDefault="002C67E6" w:rsidP="00666B50">
      <w:pPr>
        <w:pStyle w:val="ListParagraph"/>
        <w:numPr>
          <w:ilvl w:val="0"/>
          <w:numId w:val="24"/>
        </w:numPr>
        <w:ind w:left="0" w:firstLine="1800"/>
        <w:jc w:val="both"/>
        <w:rPr>
          <w:spacing w:val="-2"/>
          <w:sz w:val="24"/>
          <w:szCs w:val="24"/>
        </w:rPr>
      </w:pPr>
      <w:r w:rsidRPr="00131BB1">
        <w:rPr>
          <w:spacing w:val="-2"/>
          <w:sz w:val="24"/>
          <w:szCs w:val="24"/>
          <w:u w:val="single"/>
        </w:rPr>
        <w:t>Equal Employment Opportunity</w:t>
      </w:r>
      <w:r w:rsidRPr="00131BB1">
        <w:rPr>
          <w:spacing w:val="-2"/>
          <w:sz w:val="24"/>
          <w:szCs w:val="24"/>
        </w:rPr>
        <w:t xml:space="preserve">.  </w:t>
      </w:r>
      <w:r w:rsidR="001C5E7E" w:rsidRPr="00131BB1">
        <w:rPr>
          <w:spacing w:val="-2"/>
          <w:sz w:val="24"/>
          <w:szCs w:val="24"/>
        </w:rPr>
        <w:t xml:space="preserve">Without limiting the foregoing, </w:t>
      </w:r>
      <w:r w:rsidR="00AE7B47" w:rsidRPr="00131BB1">
        <w:rPr>
          <w:sz w:val="24"/>
          <w:szCs w:val="24"/>
        </w:rPr>
        <w:t>Cooperator agrees that, during the performance of this Agreement, it will not discriminate against any employee or applicant for employment because of race, color, national origin, religion, sex, age, disability, protected genetic information, or reprisal. Cooperator further agrees that it will fully comply with any and all applicable Federal, State and local equal employment opportunity statu</w:t>
      </w:r>
      <w:r w:rsidR="00231041">
        <w:rPr>
          <w:sz w:val="24"/>
          <w:szCs w:val="24"/>
        </w:rPr>
        <w:t>t</w:t>
      </w:r>
      <w:r w:rsidR="00AE7B47" w:rsidRPr="00131BB1">
        <w:rPr>
          <w:sz w:val="24"/>
          <w:szCs w:val="24"/>
        </w:rPr>
        <w:t>es, ordinances and regulations, including, but not limited to, Title VII of the Civil Rights Act of 1964, the Americans with Disabilities Act of 1990, the Age Discrimination in Employment Act of 1967, Genetic Information Act of 2008, and the Equal Pay Act of 1963. Nothing in this section shall require Cooperator to comply with or become liable under any law, ordinances, regulation or rule that does not otherwise apply to it.</w:t>
      </w:r>
    </w:p>
    <w:p w14:paraId="2E435713" w14:textId="77777777" w:rsidR="002C67E6" w:rsidRPr="00131BB1" w:rsidRDefault="002C67E6" w:rsidP="00666B50">
      <w:pPr>
        <w:suppressAutoHyphens/>
        <w:jc w:val="both"/>
        <w:rPr>
          <w:spacing w:val="-2"/>
          <w:sz w:val="24"/>
          <w:szCs w:val="24"/>
        </w:rPr>
      </w:pPr>
    </w:p>
    <w:p w14:paraId="68704B57" w14:textId="541D009E" w:rsidR="002C67E6" w:rsidRPr="00131BB1" w:rsidRDefault="002C67E6" w:rsidP="00666B50">
      <w:pPr>
        <w:suppressAutoHyphens/>
        <w:ind w:firstLine="720"/>
        <w:jc w:val="both"/>
        <w:rPr>
          <w:spacing w:val="-2"/>
          <w:sz w:val="24"/>
          <w:szCs w:val="24"/>
        </w:rPr>
      </w:pPr>
      <w:r w:rsidRPr="00131BB1">
        <w:rPr>
          <w:spacing w:val="-2"/>
          <w:sz w:val="24"/>
          <w:szCs w:val="24"/>
        </w:rPr>
        <w:lastRenderedPageBreak/>
        <w:t>4.2.</w:t>
      </w:r>
      <w:r w:rsidRPr="00131BB1">
        <w:rPr>
          <w:spacing w:val="-2"/>
          <w:sz w:val="24"/>
          <w:szCs w:val="24"/>
        </w:rPr>
        <w:tab/>
      </w:r>
      <w:r w:rsidRPr="00131BB1">
        <w:rPr>
          <w:spacing w:val="-2"/>
          <w:sz w:val="24"/>
          <w:szCs w:val="24"/>
          <w:u w:val="single"/>
        </w:rPr>
        <w:t>Assignment</w:t>
      </w:r>
      <w:r w:rsidRPr="00131BB1">
        <w:rPr>
          <w:spacing w:val="-2"/>
          <w:sz w:val="24"/>
          <w:szCs w:val="24"/>
        </w:rPr>
        <w:t xml:space="preserve">.  Cooperator may not assign or otherwise transfer its rights or obligations under this Agreement.  </w:t>
      </w:r>
      <w:r w:rsidR="000263F7" w:rsidRPr="00131BB1">
        <w:rPr>
          <w:spacing w:val="-2"/>
          <w:sz w:val="24"/>
          <w:szCs w:val="24"/>
        </w:rPr>
        <w:t xml:space="preserve">Cooperator may only subcontract specific tasks hereunder to outside parties with prior written approval of </w:t>
      </w:r>
      <w:r w:rsidR="0036698B">
        <w:rPr>
          <w:spacing w:val="-2"/>
          <w:sz w:val="24"/>
          <w:szCs w:val="24"/>
        </w:rPr>
        <w:t>Smithbucklin</w:t>
      </w:r>
      <w:r w:rsidR="000263F7" w:rsidRPr="00131BB1">
        <w:rPr>
          <w:spacing w:val="-2"/>
          <w:sz w:val="24"/>
          <w:szCs w:val="24"/>
        </w:rPr>
        <w:t xml:space="preserve">.  Should </w:t>
      </w:r>
      <w:r w:rsidR="0036698B">
        <w:rPr>
          <w:spacing w:val="-2"/>
          <w:sz w:val="24"/>
          <w:szCs w:val="24"/>
        </w:rPr>
        <w:t>Smithbucklin</w:t>
      </w:r>
      <w:r w:rsidR="000263F7" w:rsidRPr="00131BB1">
        <w:rPr>
          <w:spacing w:val="-2"/>
          <w:sz w:val="24"/>
          <w:szCs w:val="24"/>
        </w:rPr>
        <w:t xml:space="preserve"> approve a subcontractor hereunder, such subcontractor will be subject to the same contractual terms as Cooperator </w:t>
      </w:r>
      <w:r w:rsidR="003E0033" w:rsidRPr="00131BB1">
        <w:rPr>
          <w:spacing w:val="-2"/>
          <w:sz w:val="24"/>
          <w:szCs w:val="24"/>
        </w:rPr>
        <w:t>in regard to</w:t>
      </w:r>
      <w:r w:rsidR="000263F7" w:rsidRPr="00131BB1">
        <w:rPr>
          <w:spacing w:val="-2"/>
          <w:sz w:val="24"/>
          <w:szCs w:val="24"/>
        </w:rPr>
        <w:t xml:space="preserve"> reporting and record keeping, travel expenses, title of property, confidential information, influencing legislation and/or influencing governmental policy or action, and </w:t>
      </w:r>
      <w:r w:rsidR="004B5A7F" w:rsidRPr="00131BB1">
        <w:rPr>
          <w:spacing w:val="-2"/>
          <w:sz w:val="24"/>
          <w:szCs w:val="24"/>
        </w:rPr>
        <w:t xml:space="preserve">to comply with </w:t>
      </w:r>
      <w:r w:rsidR="00076717" w:rsidRPr="00131BB1">
        <w:rPr>
          <w:sz w:val="24"/>
          <w:szCs w:val="24"/>
        </w:rPr>
        <w:t>all applicable federal, state and local, statutes, rules and regulations, including USDA polices and AMS Guidelines</w:t>
      </w:r>
      <w:r w:rsidR="00B200CD">
        <w:rPr>
          <w:sz w:val="24"/>
          <w:szCs w:val="24"/>
        </w:rPr>
        <w:t xml:space="preserve"> and the Federal Civil Rights laws and policies noted above</w:t>
      </w:r>
      <w:r w:rsidR="000263F7" w:rsidRPr="00131BB1">
        <w:rPr>
          <w:spacing w:val="-2"/>
          <w:sz w:val="24"/>
          <w:szCs w:val="24"/>
        </w:rPr>
        <w:t>.  Cooperator will be fully responsible for the quality of all work product produced hereunder</w:t>
      </w:r>
      <w:r w:rsidR="007C738D" w:rsidRPr="00131BB1">
        <w:rPr>
          <w:spacing w:val="-2"/>
          <w:sz w:val="24"/>
          <w:szCs w:val="24"/>
        </w:rPr>
        <w:t xml:space="preserve"> and for any subcontractor’s performance or failure to perform hereunder</w:t>
      </w:r>
      <w:r w:rsidR="000263F7" w:rsidRPr="00131BB1">
        <w:rPr>
          <w:spacing w:val="-2"/>
          <w:sz w:val="24"/>
          <w:szCs w:val="24"/>
        </w:rPr>
        <w:t>.</w:t>
      </w:r>
    </w:p>
    <w:p w14:paraId="370747D6" w14:textId="77777777" w:rsidR="002C67E6" w:rsidRPr="00131BB1" w:rsidRDefault="002C67E6" w:rsidP="00666B50">
      <w:pPr>
        <w:suppressAutoHyphens/>
        <w:ind w:firstLine="720"/>
        <w:jc w:val="both"/>
        <w:rPr>
          <w:spacing w:val="-2"/>
          <w:sz w:val="24"/>
          <w:szCs w:val="24"/>
        </w:rPr>
      </w:pPr>
    </w:p>
    <w:p w14:paraId="2D5BA08E" w14:textId="5AB657F7" w:rsidR="002C67E6" w:rsidRPr="00131BB1" w:rsidRDefault="002C67E6" w:rsidP="00666B50">
      <w:pPr>
        <w:suppressAutoHyphens/>
        <w:ind w:firstLine="720"/>
        <w:jc w:val="both"/>
        <w:rPr>
          <w:spacing w:val="-2"/>
          <w:sz w:val="24"/>
          <w:szCs w:val="24"/>
        </w:rPr>
      </w:pPr>
      <w:r w:rsidRPr="00131BB1">
        <w:rPr>
          <w:spacing w:val="-2"/>
          <w:sz w:val="24"/>
          <w:szCs w:val="24"/>
        </w:rPr>
        <w:t>4.3</w:t>
      </w:r>
      <w:r w:rsidRPr="00131BB1">
        <w:rPr>
          <w:spacing w:val="-2"/>
          <w:sz w:val="24"/>
          <w:szCs w:val="24"/>
        </w:rPr>
        <w:tab/>
      </w:r>
      <w:r w:rsidRPr="00131BB1">
        <w:rPr>
          <w:spacing w:val="-2"/>
          <w:sz w:val="24"/>
          <w:szCs w:val="24"/>
          <w:u w:val="single"/>
        </w:rPr>
        <w:t>Management Agreement Termination.</w:t>
      </w:r>
      <w:r w:rsidRPr="00131BB1">
        <w:rPr>
          <w:spacing w:val="-2"/>
          <w:sz w:val="24"/>
          <w:szCs w:val="24"/>
        </w:rPr>
        <w:t xml:space="preserve">  Despite any provision to the contrary, </w:t>
      </w:r>
      <w:r w:rsidR="0036698B">
        <w:rPr>
          <w:sz w:val="24"/>
          <w:szCs w:val="24"/>
        </w:rPr>
        <w:t>Smithbucklin</w:t>
      </w:r>
      <w:r w:rsidRPr="00131BB1">
        <w:rPr>
          <w:spacing w:val="-2"/>
          <w:sz w:val="24"/>
          <w:szCs w:val="24"/>
        </w:rPr>
        <w:t xml:space="preserve"> will have no further duties, obligations or liabilities under this Agreement after the date the Management Agreement terminates.</w:t>
      </w:r>
    </w:p>
    <w:p w14:paraId="2F2B29D3" w14:textId="6FA2D6DB" w:rsidR="002C67E6" w:rsidRPr="00131BB1" w:rsidRDefault="002C67E6" w:rsidP="00666B50">
      <w:pPr>
        <w:pStyle w:val="BodyTextIndent2"/>
        <w:tabs>
          <w:tab w:val="clear" w:pos="360"/>
          <w:tab w:val="clear" w:pos="936"/>
          <w:tab w:val="clear" w:pos="1512"/>
          <w:tab w:val="clear" w:pos="2088"/>
          <w:tab w:val="clear" w:pos="2664"/>
          <w:tab w:val="clear" w:pos="3240"/>
          <w:tab w:val="clear" w:pos="3816"/>
          <w:tab w:val="clear" w:pos="4392"/>
          <w:tab w:val="clear" w:pos="4968"/>
          <w:tab w:val="clear" w:pos="5544"/>
          <w:tab w:val="clear" w:pos="6120"/>
          <w:tab w:val="clear" w:pos="6696"/>
          <w:tab w:val="clear" w:pos="7272"/>
          <w:tab w:val="clear" w:pos="7848"/>
          <w:tab w:val="clear" w:pos="8424"/>
          <w:tab w:val="clear" w:pos="9000"/>
          <w:tab w:val="clear" w:pos="9576"/>
          <w:tab w:val="clear" w:pos="10152"/>
          <w:tab w:val="clear" w:pos="10728"/>
          <w:tab w:val="clear" w:pos="11304"/>
          <w:tab w:val="clear" w:pos="11880"/>
          <w:tab w:val="clear" w:pos="12456"/>
          <w:tab w:val="clear" w:pos="13032"/>
          <w:tab w:val="clear" w:pos="13608"/>
          <w:tab w:val="clear" w:pos="14184"/>
          <w:tab w:val="clear" w:pos="14760"/>
          <w:tab w:val="clear" w:pos="15336"/>
          <w:tab w:val="clear" w:pos="15912"/>
          <w:tab w:val="clear" w:pos="16488"/>
          <w:tab w:val="clear" w:pos="17064"/>
          <w:tab w:val="clear" w:pos="17640"/>
          <w:tab w:val="clear" w:pos="18216"/>
          <w:tab w:val="clear" w:pos="18792"/>
          <w:tab w:val="clear" w:pos="19368"/>
          <w:tab w:val="clear" w:pos="19944"/>
          <w:tab w:val="clear" w:pos="20520"/>
          <w:tab w:val="clear" w:pos="21096"/>
          <w:tab w:val="clear" w:pos="21672"/>
          <w:tab w:val="clear" w:pos="22248"/>
        </w:tabs>
        <w:ind w:left="0" w:firstLine="720"/>
        <w:rPr>
          <w:rFonts w:ascii="Times New Roman" w:hAnsi="Times New Roman"/>
          <w:sz w:val="24"/>
          <w:szCs w:val="24"/>
        </w:rPr>
      </w:pPr>
      <w:r w:rsidRPr="00131BB1">
        <w:rPr>
          <w:rFonts w:ascii="Times New Roman" w:hAnsi="Times New Roman"/>
          <w:sz w:val="24"/>
          <w:szCs w:val="24"/>
        </w:rPr>
        <w:t>4.4.</w:t>
      </w:r>
      <w:r w:rsidRPr="00131BB1">
        <w:rPr>
          <w:rFonts w:ascii="Times New Roman" w:hAnsi="Times New Roman"/>
          <w:sz w:val="24"/>
          <w:szCs w:val="24"/>
        </w:rPr>
        <w:tab/>
      </w:r>
      <w:r w:rsidRPr="00131BB1">
        <w:rPr>
          <w:rFonts w:ascii="Times New Roman" w:hAnsi="Times New Roman"/>
          <w:sz w:val="24"/>
          <w:szCs w:val="24"/>
          <w:u w:val="single"/>
        </w:rPr>
        <w:t>Entire Agreement</w:t>
      </w:r>
      <w:r w:rsidRPr="00131BB1">
        <w:rPr>
          <w:rFonts w:ascii="Times New Roman" w:hAnsi="Times New Roman"/>
          <w:sz w:val="24"/>
          <w:szCs w:val="24"/>
        </w:rPr>
        <w:t xml:space="preserve">.  This Agreement and each RCA </w:t>
      </w:r>
      <w:r w:rsidR="00417570" w:rsidRPr="00131BB1">
        <w:rPr>
          <w:rFonts w:ascii="Times New Roman" w:hAnsi="Times New Roman"/>
          <w:sz w:val="24"/>
          <w:szCs w:val="24"/>
        </w:rPr>
        <w:t xml:space="preserve">executed hereunder </w:t>
      </w:r>
      <w:r w:rsidRPr="00131BB1">
        <w:rPr>
          <w:rFonts w:ascii="Times New Roman" w:hAnsi="Times New Roman"/>
          <w:sz w:val="24"/>
          <w:szCs w:val="24"/>
        </w:rPr>
        <w:t xml:space="preserve">constitutes the entire agreement between the parties </w:t>
      </w:r>
      <w:r w:rsidR="00417570" w:rsidRPr="00131BB1">
        <w:rPr>
          <w:rFonts w:ascii="Times New Roman" w:hAnsi="Times New Roman"/>
          <w:sz w:val="24"/>
          <w:szCs w:val="24"/>
        </w:rPr>
        <w:t xml:space="preserve">with respect to the subject matter hereof and thereof </w:t>
      </w:r>
      <w:r w:rsidRPr="00131BB1">
        <w:rPr>
          <w:rFonts w:ascii="Times New Roman" w:hAnsi="Times New Roman"/>
          <w:sz w:val="24"/>
          <w:szCs w:val="24"/>
        </w:rPr>
        <w:t>and supersedes any other written or oral agreement between the parties.  The parties may modify this Agreement only in w</w:t>
      </w:r>
      <w:r w:rsidR="00C641A1" w:rsidRPr="00131BB1">
        <w:rPr>
          <w:rFonts w:ascii="Times New Roman" w:hAnsi="Times New Roman"/>
          <w:sz w:val="24"/>
          <w:szCs w:val="24"/>
        </w:rPr>
        <w:t xml:space="preserve">riting </w:t>
      </w:r>
      <w:r w:rsidR="00417570" w:rsidRPr="00131BB1">
        <w:rPr>
          <w:rFonts w:ascii="Times New Roman" w:hAnsi="Times New Roman"/>
          <w:sz w:val="24"/>
          <w:szCs w:val="24"/>
        </w:rPr>
        <w:t xml:space="preserve">signed by both parties </w:t>
      </w:r>
      <w:r w:rsidR="00C641A1" w:rsidRPr="00131BB1">
        <w:rPr>
          <w:rFonts w:ascii="Times New Roman" w:hAnsi="Times New Roman"/>
          <w:sz w:val="24"/>
          <w:szCs w:val="24"/>
        </w:rPr>
        <w:t>and this requirement can</w:t>
      </w:r>
      <w:r w:rsidRPr="00131BB1">
        <w:rPr>
          <w:rFonts w:ascii="Times New Roman" w:hAnsi="Times New Roman"/>
          <w:sz w:val="24"/>
          <w:szCs w:val="24"/>
        </w:rPr>
        <w:t>not be waived by oral agreement.</w:t>
      </w:r>
    </w:p>
    <w:p w14:paraId="25F04D02" w14:textId="77777777" w:rsidR="002C67E6" w:rsidRPr="00131BB1" w:rsidRDefault="002C67E6" w:rsidP="00666B50">
      <w:pPr>
        <w:suppressAutoHyphens/>
        <w:jc w:val="both"/>
        <w:rPr>
          <w:spacing w:val="-2"/>
          <w:sz w:val="24"/>
          <w:szCs w:val="24"/>
        </w:rPr>
      </w:pPr>
    </w:p>
    <w:p w14:paraId="0EC718E6" w14:textId="7C85F89B" w:rsidR="002C67E6" w:rsidRPr="00131BB1" w:rsidRDefault="002C67E6" w:rsidP="00666B50">
      <w:pPr>
        <w:ind w:firstLine="720"/>
        <w:jc w:val="both"/>
        <w:rPr>
          <w:sz w:val="24"/>
          <w:szCs w:val="24"/>
        </w:rPr>
      </w:pPr>
      <w:r w:rsidRPr="00131BB1">
        <w:rPr>
          <w:spacing w:val="-2"/>
          <w:sz w:val="24"/>
          <w:szCs w:val="24"/>
        </w:rPr>
        <w:t>4.5.</w:t>
      </w:r>
      <w:r w:rsidRPr="00131BB1">
        <w:rPr>
          <w:spacing w:val="-2"/>
          <w:sz w:val="24"/>
          <w:szCs w:val="24"/>
        </w:rPr>
        <w:tab/>
      </w:r>
      <w:r w:rsidRPr="00131BB1">
        <w:rPr>
          <w:sz w:val="24"/>
          <w:szCs w:val="24"/>
          <w:u w:val="single"/>
        </w:rPr>
        <w:t>Notices</w:t>
      </w:r>
      <w:r w:rsidRPr="00131BB1">
        <w:rPr>
          <w:sz w:val="24"/>
          <w:szCs w:val="24"/>
        </w:rPr>
        <w:t>. The parties may deliver notices required by this Agreement personally, by facsimile, overnight courier or first-class mail to the addresses set forth above or to another address a party designates in writing.  Notice will be considered received</w:t>
      </w:r>
    </w:p>
    <w:p w14:paraId="0712FADD" w14:textId="77777777" w:rsidR="002C67E6" w:rsidRPr="00131BB1" w:rsidRDefault="002C67E6" w:rsidP="00666B50">
      <w:pPr>
        <w:ind w:left="720"/>
        <w:jc w:val="both"/>
        <w:rPr>
          <w:sz w:val="24"/>
          <w:szCs w:val="24"/>
        </w:rPr>
      </w:pPr>
      <w:r w:rsidRPr="00131BB1">
        <w:rPr>
          <w:sz w:val="24"/>
          <w:szCs w:val="24"/>
        </w:rPr>
        <w:t xml:space="preserve"> </w:t>
      </w:r>
    </w:p>
    <w:p w14:paraId="7E2E9273" w14:textId="77777777" w:rsidR="002C67E6" w:rsidRPr="00131BB1" w:rsidRDefault="002C67E6" w:rsidP="00666B50">
      <w:pPr>
        <w:ind w:left="720" w:firstLine="720"/>
        <w:jc w:val="both"/>
        <w:rPr>
          <w:sz w:val="24"/>
          <w:szCs w:val="24"/>
        </w:rPr>
      </w:pPr>
      <w:r w:rsidRPr="00131BB1">
        <w:rPr>
          <w:sz w:val="24"/>
          <w:szCs w:val="24"/>
        </w:rPr>
        <w:t>(a)</w:t>
      </w:r>
      <w:r w:rsidRPr="00131BB1">
        <w:rPr>
          <w:sz w:val="24"/>
          <w:szCs w:val="24"/>
        </w:rPr>
        <w:tab/>
        <w:t>on the date delivered or sent by facsimile (with confirmation),</w:t>
      </w:r>
    </w:p>
    <w:p w14:paraId="5BB53F62" w14:textId="77777777" w:rsidR="002C67E6" w:rsidRPr="00131BB1" w:rsidRDefault="002C67E6" w:rsidP="00666B50">
      <w:pPr>
        <w:ind w:left="1440"/>
        <w:jc w:val="both"/>
        <w:rPr>
          <w:sz w:val="24"/>
          <w:szCs w:val="24"/>
        </w:rPr>
      </w:pPr>
    </w:p>
    <w:p w14:paraId="534D8B4F" w14:textId="7DC09E26" w:rsidR="002C67E6" w:rsidRPr="00131BB1" w:rsidRDefault="002C67E6" w:rsidP="00666B50">
      <w:pPr>
        <w:ind w:left="720" w:firstLine="720"/>
        <w:jc w:val="both"/>
        <w:rPr>
          <w:sz w:val="24"/>
          <w:szCs w:val="24"/>
        </w:rPr>
      </w:pPr>
      <w:r w:rsidRPr="00131BB1">
        <w:rPr>
          <w:sz w:val="24"/>
          <w:szCs w:val="24"/>
        </w:rPr>
        <w:t>(b)</w:t>
      </w:r>
      <w:r w:rsidRPr="00131BB1">
        <w:rPr>
          <w:sz w:val="24"/>
          <w:szCs w:val="24"/>
        </w:rPr>
        <w:tab/>
        <w:t xml:space="preserve">one </w:t>
      </w:r>
      <w:r w:rsidR="00512EFF" w:rsidRPr="00131BB1">
        <w:rPr>
          <w:sz w:val="24"/>
          <w:szCs w:val="24"/>
        </w:rPr>
        <w:t xml:space="preserve">business </w:t>
      </w:r>
      <w:r w:rsidRPr="00131BB1">
        <w:rPr>
          <w:sz w:val="24"/>
          <w:szCs w:val="24"/>
        </w:rPr>
        <w:t>day after being sent by overnight carrier,</w:t>
      </w:r>
    </w:p>
    <w:p w14:paraId="60E64770" w14:textId="77777777" w:rsidR="002C67E6" w:rsidRPr="00131BB1" w:rsidRDefault="002C67E6" w:rsidP="00666B50">
      <w:pPr>
        <w:ind w:left="1440"/>
        <w:jc w:val="both"/>
        <w:rPr>
          <w:sz w:val="24"/>
          <w:szCs w:val="24"/>
        </w:rPr>
      </w:pPr>
    </w:p>
    <w:p w14:paraId="7D4F898C" w14:textId="77777777" w:rsidR="002C67E6" w:rsidRPr="00131BB1" w:rsidRDefault="002C67E6" w:rsidP="00666B50">
      <w:pPr>
        <w:ind w:left="720" w:firstLine="720"/>
        <w:jc w:val="both"/>
        <w:rPr>
          <w:sz w:val="24"/>
          <w:szCs w:val="24"/>
        </w:rPr>
      </w:pPr>
      <w:r w:rsidRPr="00131BB1">
        <w:rPr>
          <w:sz w:val="24"/>
          <w:szCs w:val="24"/>
        </w:rPr>
        <w:t>(c)</w:t>
      </w:r>
      <w:r w:rsidRPr="00131BB1">
        <w:rPr>
          <w:sz w:val="24"/>
          <w:szCs w:val="24"/>
        </w:rPr>
        <w:tab/>
        <w:t>five days after being sent by first-class mail, or</w:t>
      </w:r>
    </w:p>
    <w:p w14:paraId="6F5CB558" w14:textId="77777777" w:rsidR="002C67E6" w:rsidRPr="00131BB1" w:rsidRDefault="002C67E6" w:rsidP="00666B50">
      <w:pPr>
        <w:jc w:val="both"/>
        <w:rPr>
          <w:sz w:val="24"/>
          <w:szCs w:val="24"/>
        </w:rPr>
      </w:pPr>
    </w:p>
    <w:p w14:paraId="2E9B8ECA" w14:textId="42D52423" w:rsidR="002C67E6" w:rsidRPr="00131BB1" w:rsidRDefault="002C67E6" w:rsidP="002268AA">
      <w:pPr>
        <w:ind w:left="2160" w:hanging="720"/>
        <w:jc w:val="both"/>
        <w:rPr>
          <w:spacing w:val="-2"/>
          <w:sz w:val="24"/>
          <w:szCs w:val="24"/>
        </w:rPr>
      </w:pPr>
      <w:r w:rsidRPr="00131BB1">
        <w:rPr>
          <w:sz w:val="24"/>
          <w:szCs w:val="24"/>
        </w:rPr>
        <w:t>(d)</w:t>
      </w:r>
      <w:r w:rsidRPr="00131BB1">
        <w:rPr>
          <w:sz w:val="24"/>
          <w:szCs w:val="24"/>
        </w:rPr>
        <w:tab/>
        <w:t>as of the date indicated on the return receipt if sent by certified mail, return receipt requested.</w:t>
      </w:r>
    </w:p>
    <w:p w14:paraId="20C1A7E3" w14:textId="77777777" w:rsidR="002C67E6" w:rsidRPr="00131BB1" w:rsidRDefault="002C67E6" w:rsidP="00666B50">
      <w:pPr>
        <w:suppressAutoHyphens/>
        <w:ind w:firstLine="720"/>
        <w:jc w:val="both"/>
        <w:rPr>
          <w:spacing w:val="-2"/>
          <w:sz w:val="24"/>
          <w:szCs w:val="24"/>
        </w:rPr>
      </w:pPr>
    </w:p>
    <w:p w14:paraId="62EF3AC0" w14:textId="37C2C1C8" w:rsidR="00B200CD" w:rsidRDefault="002C67E6" w:rsidP="00666B50">
      <w:pPr>
        <w:suppressAutoHyphens/>
        <w:ind w:firstLine="720"/>
        <w:jc w:val="both"/>
        <w:rPr>
          <w:spacing w:val="-2"/>
          <w:sz w:val="24"/>
          <w:szCs w:val="24"/>
        </w:rPr>
      </w:pPr>
      <w:r w:rsidRPr="00DC21DD">
        <w:rPr>
          <w:spacing w:val="-2"/>
          <w:sz w:val="24"/>
          <w:szCs w:val="24"/>
        </w:rPr>
        <w:t>4.</w:t>
      </w:r>
      <w:r w:rsidR="002268AA" w:rsidRPr="00DC21DD">
        <w:rPr>
          <w:spacing w:val="-2"/>
          <w:sz w:val="24"/>
          <w:szCs w:val="24"/>
        </w:rPr>
        <w:t>6</w:t>
      </w:r>
      <w:r w:rsidRPr="00DC21DD">
        <w:rPr>
          <w:spacing w:val="-2"/>
          <w:sz w:val="24"/>
          <w:szCs w:val="24"/>
        </w:rPr>
        <w:t>.</w:t>
      </w:r>
      <w:r w:rsidRPr="00DC21DD">
        <w:rPr>
          <w:spacing w:val="-2"/>
          <w:sz w:val="24"/>
          <w:szCs w:val="24"/>
        </w:rPr>
        <w:tab/>
      </w:r>
      <w:r w:rsidR="00B200CD" w:rsidRPr="00DC21DD">
        <w:rPr>
          <w:sz w:val="24"/>
          <w:szCs w:val="24"/>
          <w:u w:val="single"/>
        </w:rPr>
        <w:t>Governing Law</w:t>
      </w:r>
      <w:r w:rsidR="00B200CD" w:rsidRPr="00DC21DD">
        <w:rPr>
          <w:sz w:val="24"/>
          <w:szCs w:val="24"/>
        </w:rPr>
        <w:t xml:space="preserve">.  </w:t>
      </w:r>
      <w:del w:id="4" w:author="Chandler Wilson" w:date="2024-03-25T14:27:00Z">
        <w:r w:rsidR="00B200CD" w:rsidRPr="00DC21DD" w:rsidDel="00DC21DD">
          <w:rPr>
            <w:sz w:val="24"/>
            <w:szCs w:val="24"/>
          </w:rPr>
          <w:delText>Missouri law governs this Agreement without regard to conflict of laws principles.  Contractor submits and consents to the personal jurisdiction of any Missouri state court</w:delText>
        </w:r>
        <w:r w:rsidR="00BF196E" w:rsidRPr="00DC21DD" w:rsidDel="00DC21DD">
          <w:rPr>
            <w:sz w:val="24"/>
            <w:szCs w:val="24"/>
          </w:rPr>
          <w:delText xml:space="preserve"> and federal court sitting in Missouri,</w:delText>
        </w:r>
        <w:r w:rsidR="00B200CD" w:rsidRPr="00DC21DD" w:rsidDel="00DC21DD">
          <w:rPr>
            <w:sz w:val="24"/>
            <w:szCs w:val="24"/>
          </w:rPr>
          <w:delText xml:space="preserve"> and agrees to accept service by mail.</w:delText>
        </w:r>
      </w:del>
      <w:ins w:id="5" w:author="Chandler Wilson" w:date="2024-03-25T14:27:00Z">
        <w:r w:rsidR="00DC21DD">
          <w:rPr>
            <w:sz w:val="24"/>
            <w:szCs w:val="24"/>
          </w:rPr>
          <w:t xml:space="preserve"> [SECTION INTENTIONALLY LEFT BLANK]</w:t>
        </w:r>
      </w:ins>
    </w:p>
    <w:p w14:paraId="3C991074" w14:textId="77777777" w:rsidR="00B200CD" w:rsidRDefault="00B200CD" w:rsidP="00666B50">
      <w:pPr>
        <w:suppressAutoHyphens/>
        <w:ind w:firstLine="720"/>
        <w:jc w:val="both"/>
        <w:rPr>
          <w:spacing w:val="-2"/>
          <w:sz w:val="24"/>
          <w:szCs w:val="24"/>
        </w:rPr>
      </w:pPr>
    </w:p>
    <w:p w14:paraId="40527466" w14:textId="4BD11B9B" w:rsidR="002C67E6" w:rsidRPr="00131BB1" w:rsidRDefault="00B200CD" w:rsidP="00666B50">
      <w:pPr>
        <w:suppressAutoHyphens/>
        <w:ind w:firstLine="720"/>
        <w:jc w:val="both"/>
        <w:rPr>
          <w:spacing w:val="-2"/>
          <w:sz w:val="24"/>
          <w:szCs w:val="24"/>
        </w:rPr>
      </w:pPr>
      <w:r w:rsidRPr="00B200CD">
        <w:rPr>
          <w:spacing w:val="-2"/>
          <w:sz w:val="24"/>
          <w:szCs w:val="24"/>
        </w:rPr>
        <w:t>4.7.</w:t>
      </w:r>
      <w:r w:rsidRPr="00B200CD">
        <w:rPr>
          <w:spacing w:val="-2"/>
          <w:sz w:val="24"/>
          <w:szCs w:val="24"/>
        </w:rPr>
        <w:tab/>
      </w:r>
      <w:r w:rsidR="002C67E6" w:rsidRPr="00131BB1">
        <w:rPr>
          <w:spacing w:val="-2"/>
          <w:sz w:val="24"/>
          <w:szCs w:val="24"/>
          <w:u w:val="single"/>
        </w:rPr>
        <w:t>Counterparts</w:t>
      </w:r>
      <w:r w:rsidR="002C67E6" w:rsidRPr="00131BB1">
        <w:rPr>
          <w:spacing w:val="-2"/>
          <w:sz w:val="24"/>
          <w:szCs w:val="24"/>
        </w:rPr>
        <w:t>.  This Agreement may be signed in counterparts.</w:t>
      </w:r>
    </w:p>
    <w:p w14:paraId="2810898A" w14:textId="1D794C9A" w:rsidR="000263F7" w:rsidRPr="00131BB1" w:rsidRDefault="000263F7" w:rsidP="00666B50">
      <w:pPr>
        <w:suppressAutoHyphens/>
        <w:ind w:firstLine="720"/>
        <w:jc w:val="both"/>
        <w:rPr>
          <w:spacing w:val="-2"/>
          <w:sz w:val="24"/>
          <w:szCs w:val="24"/>
        </w:rPr>
      </w:pPr>
    </w:p>
    <w:p w14:paraId="517C5EC6" w14:textId="23B8479C" w:rsidR="000263F7" w:rsidRPr="00131BB1" w:rsidRDefault="000263F7" w:rsidP="00666B50">
      <w:pPr>
        <w:suppressAutoHyphens/>
        <w:ind w:firstLine="720"/>
        <w:jc w:val="both"/>
        <w:rPr>
          <w:spacing w:val="-2"/>
          <w:sz w:val="24"/>
          <w:szCs w:val="24"/>
        </w:rPr>
      </w:pPr>
      <w:r w:rsidRPr="00131BB1">
        <w:rPr>
          <w:spacing w:val="-2"/>
          <w:sz w:val="24"/>
          <w:szCs w:val="24"/>
        </w:rPr>
        <w:t>4.</w:t>
      </w:r>
      <w:r w:rsidR="00B200CD">
        <w:rPr>
          <w:spacing w:val="-2"/>
          <w:sz w:val="24"/>
          <w:szCs w:val="24"/>
        </w:rPr>
        <w:t>8</w:t>
      </w:r>
      <w:r w:rsidRPr="00131BB1">
        <w:rPr>
          <w:spacing w:val="-2"/>
          <w:sz w:val="24"/>
          <w:szCs w:val="24"/>
        </w:rPr>
        <w:t>.</w:t>
      </w:r>
      <w:r w:rsidRPr="00131BB1">
        <w:rPr>
          <w:spacing w:val="-2"/>
          <w:sz w:val="24"/>
          <w:szCs w:val="24"/>
        </w:rPr>
        <w:tab/>
      </w:r>
      <w:r w:rsidRPr="00131BB1">
        <w:rPr>
          <w:spacing w:val="-2"/>
          <w:sz w:val="24"/>
          <w:szCs w:val="24"/>
          <w:u w:val="single"/>
        </w:rPr>
        <w:t>Relationship of the Parties</w:t>
      </w:r>
      <w:r w:rsidRPr="00131BB1">
        <w:rPr>
          <w:spacing w:val="-2"/>
          <w:sz w:val="24"/>
          <w:szCs w:val="24"/>
        </w:rPr>
        <w:t>.  Cooperator</w:t>
      </w:r>
      <w:r w:rsidR="007C738D" w:rsidRPr="00131BB1">
        <w:rPr>
          <w:spacing w:val="-2"/>
          <w:sz w:val="24"/>
          <w:szCs w:val="24"/>
        </w:rPr>
        <w:t xml:space="preserve"> </w:t>
      </w:r>
      <w:r w:rsidRPr="00131BB1">
        <w:rPr>
          <w:spacing w:val="-2"/>
          <w:sz w:val="24"/>
          <w:szCs w:val="24"/>
        </w:rPr>
        <w:t xml:space="preserve">and its agents </w:t>
      </w:r>
      <w:r w:rsidR="007C738D" w:rsidRPr="00131BB1">
        <w:rPr>
          <w:spacing w:val="-2"/>
          <w:sz w:val="24"/>
          <w:szCs w:val="24"/>
        </w:rPr>
        <w:t xml:space="preserve">(including Principal Investigator) </w:t>
      </w:r>
      <w:r w:rsidRPr="00131BB1">
        <w:rPr>
          <w:spacing w:val="-2"/>
          <w:sz w:val="24"/>
          <w:szCs w:val="24"/>
        </w:rPr>
        <w:t xml:space="preserve">are independent contractors and not officers, employees or agents of </w:t>
      </w:r>
      <w:r w:rsidR="0036698B">
        <w:rPr>
          <w:spacing w:val="-2"/>
          <w:sz w:val="24"/>
          <w:szCs w:val="24"/>
        </w:rPr>
        <w:t>Smithbucklin</w:t>
      </w:r>
      <w:r w:rsidRPr="00131BB1">
        <w:rPr>
          <w:spacing w:val="-2"/>
          <w:sz w:val="24"/>
          <w:szCs w:val="24"/>
        </w:rPr>
        <w:t xml:space="preserve">, USB, the Secretary, or any department, bureau, agency, commission, officer, or employee of the United States government.  </w:t>
      </w:r>
    </w:p>
    <w:p w14:paraId="0F648734" w14:textId="1EA3865F" w:rsidR="000263F7" w:rsidRPr="00131BB1" w:rsidRDefault="000263F7" w:rsidP="00666B50">
      <w:pPr>
        <w:suppressAutoHyphens/>
        <w:ind w:firstLine="720"/>
        <w:jc w:val="both"/>
        <w:rPr>
          <w:spacing w:val="-2"/>
          <w:sz w:val="24"/>
          <w:szCs w:val="24"/>
        </w:rPr>
      </w:pPr>
    </w:p>
    <w:p w14:paraId="0266B1FF" w14:textId="3C16F955" w:rsidR="000263F7" w:rsidRPr="00131BB1" w:rsidRDefault="000263F7" w:rsidP="00666B50">
      <w:pPr>
        <w:suppressAutoHyphens/>
        <w:ind w:firstLine="720"/>
        <w:jc w:val="both"/>
        <w:rPr>
          <w:spacing w:val="-2"/>
          <w:sz w:val="24"/>
          <w:szCs w:val="24"/>
        </w:rPr>
      </w:pPr>
      <w:r w:rsidRPr="00131BB1">
        <w:rPr>
          <w:spacing w:val="-2"/>
          <w:sz w:val="24"/>
          <w:szCs w:val="24"/>
        </w:rPr>
        <w:t>4.</w:t>
      </w:r>
      <w:r w:rsidR="00B200CD">
        <w:rPr>
          <w:spacing w:val="-2"/>
          <w:sz w:val="24"/>
          <w:szCs w:val="24"/>
        </w:rPr>
        <w:t>9</w:t>
      </w:r>
      <w:r w:rsidRPr="00131BB1">
        <w:rPr>
          <w:spacing w:val="-2"/>
          <w:sz w:val="24"/>
          <w:szCs w:val="24"/>
        </w:rPr>
        <w:t xml:space="preserve">. </w:t>
      </w:r>
      <w:r w:rsidRPr="00131BB1">
        <w:rPr>
          <w:spacing w:val="-2"/>
          <w:sz w:val="24"/>
          <w:szCs w:val="24"/>
        </w:rPr>
        <w:tab/>
      </w:r>
      <w:r w:rsidRPr="00131BB1">
        <w:rPr>
          <w:spacing w:val="-2"/>
          <w:sz w:val="24"/>
          <w:szCs w:val="24"/>
          <w:u w:val="single"/>
        </w:rPr>
        <w:t>Waivers; Severability</w:t>
      </w:r>
      <w:r w:rsidRPr="00131BB1">
        <w:rPr>
          <w:spacing w:val="-2"/>
          <w:sz w:val="24"/>
          <w:szCs w:val="24"/>
        </w:rPr>
        <w:t>. No failure or delay by either party in exercising any right under this Agreement will constitute a waiver of that right.</w:t>
      </w:r>
      <w:r w:rsidRPr="00131BB1">
        <w:rPr>
          <w:sz w:val="24"/>
          <w:szCs w:val="24"/>
        </w:rPr>
        <w:t xml:space="preserve"> </w:t>
      </w:r>
      <w:r w:rsidRPr="00131BB1">
        <w:rPr>
          <w:spacing w:val="-2"/>
          <w:sz w:val="24"/>
          <w:szCs w:val="24"/>
        </w:rPr>
        <w:t>If any term or provision of this Agreement is declared void or contrary to law, the term or provision may be severed from this Agreement to the extent necessary to meet any legal requirement.  The remainder of the Agreement will remain in effect as if the severed term or provision had not been included.</w:t>
      </w:r>
    </w:p>
    <w:p w14:paraId="36484B17" w14:textId="77777777" w:rsidR="002C67E6" w:rsidRPr="00131BB1" w:rsidRDefault="002C67E6">
      <w:pPr>
        <w:suppressAutoHyphens/>
        <w:jc w:val="both"/>
        <w:rPr>
          <w:spacing w:val="-2"/>
          <w:sz w:val="24"/>
          <w:szCs w:val="24"/>
        </w:rPr>
      </w:pPr>
    </w:p>
    <w:p w14:paraId="0E7589A0" w14:textId="77777777" w:rsidR="002C67E6" w:rsidRPr="00131BB1" w:rsidRDefault="002C67E6">
      <w:pPr>
        <w:suppressAutoHyphens/>
        <w:jc w:val="both"/>
        <w:rPr>
          <w:spacing w:val="-2"/>
          <w:sz w:val="24"/>
          <w:szCs w:val="24"/>
        </w:rPr>
      </w:pPr>
      <w:r w:rsidRPr="00131BB1">
        <w:rPr>
          <w:b/>
          <w:spacing w:val="-2"/>
          <w:sz w:val="24"/>
          <w:szCs w:val="24"/>
        </w:rPr>
        <w:t>APPROVED BY:</w:t>
      </w:r>
    </w:p>
    <w:p w14:paraId="4E2D718D" w14:textId="77777777" w:rsidR="002C67E6" w:rsidRPr="00131BB1" w:rsidRDefault="002C67E6">
      <w:pPr>
        <w:suppressAutoHyphens/>
        <w:jc w:val="both"/>
        <w:rPr>
          <w:spacing w:val="-2"/>
          <w:sz w:val="24"/>
          <w:szCs w:val="24"/>
        </w:rPr>
      </w:pPr>
    </w:p>
    <w:p w14:paraId="406A116E" w14:textId="078CDBC2" w:rsidR="002C67E6" w:rsidRPr="00E85735" w:rsidRDefault="00E85735">
      <w:pPr>
        <w:suppressAutoHyphens/>
        <w:jc w:val="both"/>
        <w:rPr>
          <w:b/>
          <w:bCs/>
          <w:spacing w:val="-2"/>
          <w:sz w:val="24"/>
          <w:szCs w:val="24"/>
        </w:rPr>
      </w:pPr>
      <w:r>
        <w:rPr>
          <w:b/>
          <w:bCs/>
          <w:sz w:val="24"/>
          <w:szCs w:val="24"/>
        </w:rPr>
        <w:t>AUBURN UNIVERSITY</w:t>
      </w:r>
    </w:p>
    <w:p w14:paraId="402B6F52" w14:textId="77777777" w:rsidR="002C67E6" w:rsidRDefault="002C67E6">
      <w:pPr>
        <w:suppressAutoHyphens/>
        <w:jc w:val="both"/>
        <w:rPr>
          <w:spacing w:val="-2"/>
          <w:sz w:val="24"/>
          <w:szCs w:val="24"/>
        </w:rPr>
      </w:pPr>
    </w:p>
    <w:p w14:paraId="7FD9C42B" w14:textId="77777777" w:rsidR="00E85735" w:rsidRPr="00131BB1" w:rsidRDefault="00E85735">
      <w:pPr>
        <w:suppressAutoHyphens/>
        <w:jc w:val="both"/>
        <w:rPr>
          <w:spacing w:val="-2"/>
          <w:sz w:val="24"/>
          <w:szCs w:val="24"/>
        </w:rPr>
      </w:pPr>
    </w:p>
    <w:p w14:paraId="5D5A65C5" w14:textId="3F1EC95C" w:rsidR="009C0BC6" w:rsidRPr="00131BB1" w:rsidRDefault="00E86F0B" w:rsidP="009C0BC6">
      <w:pPr>
        <w:suppressAutoHyphens/>
        <w:jc w:val="both"/>
        <w:rPr>
          <w:spacing w:val="-2"/>
          <w:sz w:val="24"/>
          <w:szCs w:val="24"/>
        </w:rPr>
      </w:pPr>
      <w:r w:rsidRPr="00131BB1">
        <w:rPr>
          <w:spacing w:val="-2"/>
          <w:sz w:val="24"/>
          <w:szCs w:val="24"/>
        </w:rPr>
        <w:t>______________________________</w:t>
      </w:r>
      <w:r w:rsidR="009C0BC6" w:rsidRPr="00131BB1">
        <w:rPr>
          <w:spacing w:val="-2"/>
          <w:sz w:val="24"/>
          <w:szCs w:val="24"/>
        </w:rPr>
        <w:tab/>
      </w:r>
      <w:r w:rsidR="009C0BC6" w:rsidRPr="00131BB1">
        <w:rPr>
          <w:spacing w:val="-2"/>
          <w:sz w:val="24"/>
          <w:szCs w:val="24"/>
        </w:rPr>
        <w:tab/>
        <w:t>__________________________</w:t>
      </w:r>
    </w:p>
    <w:p w14:paraId="6FFF0D41" w14:textId="77777777" w:rsidR="002C67E6" w:rsidRPr="00131BB1" w:rsidRDefault="002C67E6">
      <w:pPr>
        <w:suppressAutoHyphens/>
        <w:jc w:val="both"/>
        <w:rPr>
          <w:spacing w:val="-2"/>
          <w:sz w:val="24"/>
          <w:szCs w:val="24"/>
        </w:rPr>
      </w:pPr>
      <w:r w:rsidRPr="00131BB1">
        <w:rPr>
          <w:spacing w:val="-2"/>
          <w:sz w:val="24"/>
          <w:szCs w:val="24"/>
        </w:rPr>
        <w:t>Authorized Cooperator Representative</w:t>
      </w:r>
      <w:r w:rsidRPr="00131BB1">
        <w:rPr>
          <w:spacing w:val="-2"/>
          <w:sz w:val="24"/>
          <w:szCs w:val="24"/>
        </w:rPr>
        <w:tab/>
        <w:t>Date</w:t>
      </w:r>
    </w:p>
    <w:p w14:paraId="26AC7CE3" w14:textId="77777777" w:rsidR="002C67E6" w:rsidRPr="00131BB1" w:rsidRDefault="002C67E6">
      <w:pPr>
        <w:suppressAutoHyphens/>
        <w:jc w:val="both"/>
        <w:rPr>
          <w:spacing w:val="-2"/>
          <w:sz w:val="24"/>
          <w:szCs w:val="24"/>
        </w:rPr>
      </w:pPr>
    </w:p>
    <w:p w14:paraId="423FD71F" w14:textId="77777777" w:rsidR="002C67E6" w:rsidRPr="00131BB1" w:rsidRDefault="00340AF9">
      <w:pPr>
        <w:suppressAutoHyphens/>
        <w:jc w:val="both"/>
        <w:rPr>
          <w:spacing w:val="-2"/>
          <w:sz w:val="24"/>
          <w:szCs w:val="24"/>
        </w:rPr>
      </w:pPr>
      <w:r w:rsidRPr="00131BB1">
        <w:rPr>
          <w:b/>
          <w:spacing w:val="-2"/>
          <w:sz w:val="24"/>
          <w:szCs w:val="24"/>
        </w:rPr>
        <w:t>SMITHBUCKLIN CORPORATION</w:t>
      </w:r>
    </w:p>
    <w:p w14:paraId="262CA51E" w14:textId="77777777" w:rsidR="002C67E6" w:rsidRPr="00131BB1" w:rsidRDefault="002C67E6">
      <w:pPr>
        <w:suppressAutoHyphens/>
        <w:jc w:val="both"/>
        <w:rPr>
          <w:spacing w:val="-2"/>
          <w:sz w:val="24"/>
          <w:szCs w:val="24"/>
        </w:rPr>
      </w:pPr>
    </w:p>
    <w:p w14:paraId="19C7361C" w14:textId="77777777" w:rsidR="002C67E6" w:rsidRPr="00131BB1" w:rsidRDefault="002C67E6">
      <w:pPr>
        <w:suppressAutoHyphens/>
        <w:jc w:val="both"/>
        <w:rPr>
          <w:spacing w:val="-2"/>
          <w:sz w:val="24"/>
          <w:szCs w:val="24"/>
          <w:u w:val="single"/>
        </w:rPr>
      </w:pPr>
    </w:p>
    <w:p w14:paraId="057382E8" w14:textId="77777777" w:rsidR="006B0136" w:rsidRPr="00131BB1" w:rsidRDefault="006B0136" w:rsidP="006B0136">
      <w:pPr>
        <w:suppressAutoHyphens/>
        <w:jc w:val="both"/>
        <w:rPr>
          <w:spacing w:val="-2"/>
          <w:sz w:val="24"/>
          <w:szCs w:val="24"/>
        </w:rPr>
      </w:pPr>
      <w:r w:rsidRPr="00131BB1">
        <w:rPr>
          <w:spacing w:val="-2"/>
          <w:sz w:val="24"/>
          <w:szCs w:val="24"/>
        </w:rPr>
        <w:t>______________________________</w:t>
      </w:r>
      <w:r w:rsidRPr="00131BB1">
        <w:rPr>
          <w:spacing w:val="-2"/>
          <w:sz w:val="24"/>
          <w:szCs w:val="24"/>
        </w:rPr>
        <w:tab/>
      </w:r>
      <w:r w:rsidRPr="00131BB1">
        <w:rPr>
          <w:spacing w:val="-2"/>
          <w:sz w:val="24"/>
          <w:szCs w:val="24"/>
        </w:rPr>
        <w:tab/>
        <w:t>__________________________</w:t>
      </w:r>
    </w:p>
    <w:p w14:paraId="0DB09BEB" w14:textId="4E6AE0D9" w:rsidR="002C67E6" w:rsidRPr="00131BB1" w:rsidRDefault="00E86F0B" w:rsidP="00E86F0B">
      <w:pPr>
        <w:suppressAutoHyphens/>
        <w:jc w:val="both"/>
        <w:rPr>
          <w:spacing w:val="-2"/>
          <w:sz w:val="24"/>
          <w:szCs w:val="24"/>
        </w:rPr>
      </w:pPr>
      <w:r w:rsidRPr="00131BB1">
        <w:rPr>
          <w:spacing w:val="-2"/>
          <w:sz w:val="24"/>
          <w:szCs w:val="24"/>
        </w:rPr>
        <w:t>A</w:t>
      </w:r>
      <w:r w:rsidR="00C92646" w:rsidRPr="00131BB1">
        <w:rPr>
          <w:spacing w:val="-2"/>
          <w:sz w:val="24"/>
          <w:szCs w:val="24"/>
        </w:rPr>
        <w:t>ndreas Altemueller</w:t>
      </w:r>
      <w:r w:rsidR="00340AF9" w:rsidRPr="00131BB1">
        <w:rPr>
          <w:spacing w:val="-2"/>
          <w:sz w:val="24"/>
          <w:szCs w:val="24"/>
        </w:rPr>
        <w:tab/>
      </w:r>
      <w:r w:rsidR="002C67E6" w:rsidRPr="00131BB1">
        <w:rPr>
          <w:spacing w:val="-2"/>
          <w:sz w:val="24"/>
          <w:szCs w:val="24"/>
        </w:rPr>
        <w:tab/>
      </w:r>
      <w:r w:rsidR="002C67E6" w:rsidRPr="00131BB1">
        <w:rPr>
          <w:spacing w:val="-2"/>
          <w:sz w:val="24"/>
          <w:szCs w:val="24"/>
        </w:rPr>
        <w:tab/>
      </w:r>
      <w:r w:rsidR="00C92646" w:rsidRPr="00131BB1">
        <w:rPr>
          <w:spacing w:val="-2"/>
          <w:sz w:val="24"/>
          <w:szCs w:val="24"/>
        </w:rPr>
        <w:tab/>
      </w:r>
      <w:r w:rsidR="002C67E6" w:rsidRPr="00131BB1">
        <w:rPr>
          <w:spacing w:val="-2"/>
          <w:sz w:val="24"/>
          <w:szCs w:val="24"/>
        </w:rPr>
        <w:t>Date</w:t>
      </w:r>
    </w:p>
    <w:p w14:paraId="4B5A3F2B" w14:textId="4A928CEA" w:rsidR="00340AF9" w:rsidRPr="00131BB1" w:rsidRDefault="00E86F0B">
      <w:pPr>
        <w:suppressAutoHyphens/>
        <w:rPr>
          <w:spacing w:val="-2"/>
          <w:sz w:val="24"/>
          <w:szCs w:val="24"/>
        </w:rPr>
      </w:pPr>
      <w:r w:rsidRPr="00131BB1">
        <w:rPr>
          <w:spacing w:val="-2"/>
          <w:sz w:val="24"/>
          <w:szCs w:val="24"/>
        </w:rPr>
        <w:t>Vice President, St. Louis Operations</w:t>
      </w:r>
    </w:p>
    <w:p w14:paraId="60362252" w14:textId="77777777" w:rsidR="00340AF9" w:rsidRPr="00131BB1" w:rsidRDefault="00340AF9">
      <w:pPr>
        <w:suppressAutoHyphens/>
        <w:rPr>
          <w:spacing w:val="-2"/>
          <w:sz w:val="24"/>
          <w:szCs w:val="24"/>
        </w:rPr>
      </w:pPr>
    </w:p>
    <w:p w14:paraId="17CF8B7E" w14:textId="77777777" w:rsidR="002C67E6" w:rsidRPr="00131BB1" w:rsidRDefault="002C67E6">
      <w:pPr>
        <w:jc w:val="both"/>
        <w:rPr>
          <w:sz w:val="24"/>
          <w:szCs w:val="24"/>
        </w:rPr>
      </w:pPr>
    </w:p>
    <w:p w14:paraId="1027233D" w14:textId="77777777" w:rsidR="002C67E6" w:rsidRPr="00131BB1" w:rsidRDefault="002C67E6">
      <w:pPr>
        <w:jc w:val="both"/>
        <w:rPr>
          <w:sz w:val="24"/>
          <w:szCs w:val="24"/>
        </w:rPr>
      </w:pPr>
    </w:p>
    <w:p w14:paraId="487F930E" w14:textId="77777777" w:rsidR="002C67E6" w:rsidRPr="00131BB1" w:rsidRDefault="002C67E6">
      <w:pPr>
        <w:jc w:val="both"/>
        <w:rPr>
          <w:sz w:val="24"/>
          <w:szCs w:val="24"/>
        </w:rPr>
      </w:pPr>
    </w:p>
    <w:p w14:paraId="61396D41" w14:textId="77777777" w:rsidR="002C67E6" w:rsidRPr="00131BB1" w:rsidRDefault="002C67E6">
      <w:pPr>
        <w:jc w:val="both"/>
        <w:rPr>
          <w:sz w:val="24"/>
          <w:szCs w:val="24"/>
        </w:rPr>
      </w:pPr>
    </w:p>
    <w:sectPr w:rsidR="002C67E6" w:rsidRPr="00131BB1" w:rsidSect="00241067">
      <w:headerReference w:type="default" r:id="rId8"/>
      <w:footerReference w:type="default" r:id="rId9"/>
      <w:footerReference w:type="first" r:id="rId10"/>
      <w:pgSz w:w="12240" w:h="15840"/>
      <w:pgMar w:top="1440" w:right="1008" w:bottom="1152" w:left="1008" w:header="720" w:footer="72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B7E9" w14:textId="77777777" w:rsidR="00241067" w:rsidRDefault="00241067">
      <w:r>
        <w:separator/>
      </w:r>
    </w:p>
  </w:endnote>
  <w:endnote w:type="continuationSeparator" w:id="0">
    <w:p w14:paraId="79FE0F9C" w14:textId="77777777" w:rsidR="00241067" w:rsidRDefault="0024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92D0" w14:textId="77777777" w:rsidR="004A5598" w:rsidRDefault="00DC21DD">
    <w:pPr>
      <w:pStyle w:val="Footer"/>
    </w:pPr>
    <w:r>
      <w:rPr>
        <w:noProof/>
      </w:rPr>
      <w:pict w14:anchorId="050AA124">
        <v:shapetype id="_x0000_t202" coordsize="21600,21600" o:spt="202" path="m,l,21600r21600,l21600,xe">
          <v:stroke joinstyle="miter"/>
          <v:path gradientshapeok="t" o:connecttype="rect"/>
        </v:shapetype>
        <v:shape id="zzmpTrailer_1078_19" o:spid="_x0000_s1029"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inset="0,0,0,0">
            <w:txbxContent>
              <w:p w14:paraId="03D4A3A5" w14:textId="7012C7DA" w:rsidR="004A5598" w:rsidRPr="00246B38" w:rsidRDefault="004A5598">
                <w:pPr>
                  <w:pStyle w:val="MacPacTrailer"/>
                  <w:rPr>
                    <w:rFonts w:ascii="Times New Roman" w:hAnsi="Times New Roman"/>
                  </w:rPr>
                </w:pPr>
                <w:r w:rsidRPr="00246B38">
                  <w:rPr>
                    <w:rFonts w:ascii="Times New Roman" w:hAnsi="Times New Roman"/>
                  </w:rPr>
                  <w:t>US.125520916.03</w:t>
                </w:r>
              </w:p>
              <w:p w14:paraId="0F96A1F3" w14:textId="1621AC76" w:rsidR="004A5598" w:rsidRPr="00246B38" w:rsidRDefault="00246B38">
                <w:pPr>
                  <w:pStyle w:val="MacPacTrailer"/>
                  <w:rPr>
                    <w:rFonts w:ascii="Times New Roman" w:hAnsi="Times New Roman"/>
                  </w:rPr>
                </w:pPr>
                <w:r w:rsidRPr="00246B38">
                  <w:rPr>
                    <w:rFonts w:ascii="Times New Roman" w:hAnsi="Times New Roman"/>
                  </w:rPr>
                  <w:t>Rev20210106</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E246" w14:textId="77777777" w:rsidR="004A5598" w:rsidRDefault="00DC21DD">
    <w:pPr>
      <w:pStyle w:val="Footer"/>
    </w:pPr>
    <w:r>
      <w:rPr>
        <w:noProof/>
      </w:rPr>
      <w:pict w14:anchorId="2B37F782">
        <v:shapetype id="_x0000_t202" coordsize="21600,21600" o:spt="202" path="m,l,21600r21600,l21600,xe">
          <v:stroke joinstyle="miter"/>
          <v:path gradientshapeok="t" o:connecttype="rect"/>
        </v:shapetype>
        <v:shape id="zzmpTrailer_1078_1B" o:spid="_x0000_s1030"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style="mso-next-textbox:#zzmpTrailer_1078_1B" inset="0,0,0,0">
            <w:txbxContent>
              <w:p w14:paraId="1D1F1217" w14:textId="61A5473B" w:rsidR="004A5598" w:rsidRPr="00246B38" w:rsidRDefault="004A5598">
                <w:pPr>
                  <w:pStyle w:val="MacPacTrailer"/>
                  <w:rPr>
                    <w:rFonts w:ascii="Times New Roman" w:hAnsi="Times New Roman"/>
                  </w:rPr>
                </w:pPr>
                <w:r w:rsidRPr="00246B38">
                  <w:rPr>
                    <w:rFonts w:ascii="Times New Roman" w:hAnsi="Times New Roman"/>
                  </w:rPr>
                  <w:t>US.125520916.03</w:t>
                </w:r>
              </w:p>
              <w:p w14:paraId="1CAA7E73" w14:textId="7EC4E64E" w:rsidR="00352EFD" w:rsidRPr="00246B38" w:rsidRDefault="00352EFD">
                <w:pPr>
                  <w:pStyle w:val="MacPacTrailer"/>
                  <w:rPr>
                    <w:rFonts w:ascii="Times New Roman" w:hAnsi="Times New Roman"/>
                  </w:rPr>
                </w:pPr>
                <w:r w:rsidRPr="00246B38">
                  <w:rPr>
                    <w:rFonts w:ascii="Times New Roman" w:hAnsi="Times New Roman"/>
                  </w:rPr>
                  <w:t>Rev20210106</w:t>
                </w:r>
              </w:p>
              <w:p w14:paraId="4C05CA5B" w14:textId="791F3CDC" w:rsidR="004A5598" w:rsidRDefault="004A5598">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8636" w14:textId="77777777" w:rsidR="00241067" w:rsidRDefault="00241067">
      <w:r>
        <w:separator/>
      </w:r>
    </w:p>
  </w:footnote>
  <w:footnote w:type="continuationSeparator" w:id="0">
    <w:p w14:paraId="67186184" w14:textId="77777777" w:rsidR="00241067" w:rsidRDefault="00241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0D9C" w14:textId="77777777" w:rsidR="00C76501" w:rsidRPr="00246B38" w:rsidRDefault="00C76501">
    <w:pPr>
      <w:tabs>
        <w:tab w:val="right" w:pos="10170"/>
      </w:tabs>
    </w:pPr>
    <w:r w:rsidRPr="00246B38">
      <w:t>Memorandum of Understanding</w:t>
    </w:r>
    <w:r w:rsidRPr="00246B38">
      <w:tab/>
    </w:r>
  </w:p>
  <w:p w14:paraId="0044ED39" w14:textId="258D5E9D" w:rsidR="00C76501" w:rsidRPr="00246B38" w:rsidRDefault="0036698B">
    <w:pPr>
      <w:tabs>
        <w:tab w:val="right" w:pos="10170"/>
      </w:tabs>
    </w:pPr>
    <w:r>
      <w:t>Smithbucklin</w:t>
    </w:r>
    <w:r w:rsidR="00C76501" w:rsidRPr="00246B38">
      <w:t xml:space="preserve"> Corporation and </w:t>
    </w:r>
    <w:r w:rsidR="00E85735">
      <w:t>Auburn University</w:t>
    </w:r>
    <w:r w:rsidR="00C76501" w:rsidRPr="00246B38">
      <w:tab/>
      <w:t xml:space="preserve">Page </w:t>
    </w:r>
    <w:r w:rsidR="00C76501" w:rsidRPr="00246B38">
      <w:rPr>
        <w:rStyle w:val="PageNumber"/>
      </w:rPr>
      <w:fldChar w:fldCharType="begin"/>
    </w:r>
    <w:r w:rsidR="00C76501" w:rsidRPr="00246B38">
      <w:rPr>
        <w:rStyle w:val="PageNumber"/>
      </w:rPr>
      <w:instrText xml:space="preserve"> PAGE </w:instrText>
    </w:r>
    <w:r w:rsidR="00C76501" w:rsidRPr="00246B38">
      <w:rPr>
        <w:rStyle w:val="PageNumber"/>
      </w:rPr>
      <w:fldChar w:fldCharType="separate"/>
    </w:r>
    <w:r w:rsidR="00A75CEA">
      <w:rPr>
        <w:rStyle w:val="PageNumber"/>
        <w:noProof/>
      </w:rPr>
      <w:t>5</w:t>
    </w:r>
    <w:r w:rsidR="00C76501" w:rsidRPr="00246B38">
      <w:rPr>
        <w:rStyle w:val="PageNumber"/>
      </w:rPr>
      <w:fldChar w:fldCharType="end"/>
    </w:r>
    <w:r w:rsidR="00C76501" w:rsidRPr="00246B38">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6B6"/>
    <w:multiLevelType w:val="multilevel"/>
    <w:tmpl w:val="7E8C38D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9430A30"/>
    <w:multiLevelType w:val="multilevel"/>
    <w:tmpl w:val="7E8C38D8"/>
    <w:lvl w:ilvl="0">
      <w:start w:val="2"/>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130209C"/>
    <w:multiLevelType w:val="singleLevel"/>
    <w:tmpl w:val="8E2CA2E4"/>
    <w:lvl w:ilvl="0">
      <w:start w:val="2"/>
      <w:numFmt w:val="lowerLetter"/>
      <w:lvlText w:val="(%1)"/>
      <w:lvlJc w:val="left"/>
      <w:pPr>
        <w:tabs>
          <w:tab w:val="num" w:pos="2160"/>
        </w:tabs>
        <w:ind w:left="2160" w:hanging="720"/>
      </w:pPr>
      <w:rPr>
        <w:rFonts w:hint="default"/>
      </w:rPr>
    </w:lvl>
  </w:abstractNum>
  <w:abstractNum w:abstractNumId="3" w15:restartNumberingAfterBreak="0">
    <w:nsid w:val="13E03290"/>
    <w:multiLevelType w:val="singleLevel"/>
    <w:tmpl w:val="F90E4A36"/>
    <w:lvl w:ilvl="0">
      <w:start w:val="1"/>
      <w:numFmt w:val="lowerLetter"/>
      <w:lvlText w:val="(%1)"/>
      <w:lvlJc w:val="left"/>
      <w:pPr>
        <w:tabs>
          <w:tab w:val="num" w:pos="2160"/>
        </w:tabs>
        <w:ind w:left="2160" w:hanging="720"/>
      </w:pPr>
      <w:rPr>
        <w:rFonts w:hint="default"/>
      </w:rPr>
    </w:lvl>
  </w:abstractNum>
  <w:abstractNum w:abstractNumId="4" w15:restartNumberingAfterBreak="0">
    <w:nsid w:val="13E0351E"/>
    <w:multiLevelType w:val="hybridMultilevel"/>
    <w:tmpl w:val="61A2E7FC"/>
    <w:lvl w:ilvl="0" w:tplc="F676A2C6">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162704CE"/>
    <w:multiLevelType w:val="singleLevel"/>
    <w:tmpl w:val="FF3C3A98"/>
    <w:lvl w:ilvl="0">
      <w:start w:val="2"/>
      <w:numFmt w:val="lowerLetter"/>
      <w:lvlText w:val="(%1)"/>
      <w:lvlJc w:val="left"/>
      <w:pPr>
        <w:tabs>
          <w:tab w:val="num" w:pos="2160"/>
        </w:tabs>
        <w:ind w:left="2160" w:hanging="720"/>
      </w:pPr>
      <w:rPr>
        <w:rFonts w:hint="default"/>
      </w:rPr>
    </w:lvl>
  </w:abstractNum>
  <w:abstractNum w:abstractNumId="6" w15:restartNumberingAfterBreak="0">
    <w:nsid w:val="16C361F9"/>
    <w:multiLevelType w:val="singleLevel"/>
    <w:tmpl w:val="984E9822"/>
    <w:lvl w:ilvl="0">
      <w:start w:val="1"/>
      <w:numFmt w:val="lowerLetter"/>
      <w:lvlText w:val="(%1)"/>
      <w:lvlJc w:val="left"/>
      <w:pPr>
        <w:tabs>
          <w:tab w:val="num" w:pos="1800"/>
        </w:tabs>
        <w:ind w:left="1800" w:hanging="360"/>
      </w:pPr>
      <w:rPr>
        <w:rFonts w:hint="default"/>
      </w:rPr>
    </w:lvl>
  </w:abstractNum>
  <w:abstractNum w:abstractNumId="7" w15:restartNumberingAfterBreak="0">
    <w:nsid w:val="18EF33A1"/>
    <w:multiLevelType w:val="hybridMultilevel"/>
    <w:tmpl w:val="8E9C72FC"/>
    <w:lvl w:ilvl="0" w:tplc="C61A6E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6BF1AAC"/>
    <w:multiLevelType w:val="singleLevel"/>
    <w:tmpl w:val="E528E3D2"/>
    <w:lvl w:ilvl="0">
      <w:start w:val="1"/>
      <w:numFmt w:val="lowerLetter"/>
      <w:lvlText w:val=""/>
      <w:lvlJc w:val="left"/>
      <w:pPr>
        <w:tabs>
          <w:tab w:val="num" w:pos="1800"/>
        </w:tabs>
        <w:ind w:left="1800" w:hanging="360"/>
      </w:pPr>
      <w:rPr>
        <w:rFonts w:hint="default"/>
      </w:rPr>
    </w:lvl>
  </w:abstractNum>
  <w:abstractNum w:abstractNumId="9" w15:restartNumberingAfterBreak="0">
    <w:nsid w:val="2765143C"/>
    <w:multiLevelType w:val="singleLevel"/>
    <w:tmpl w:val="C6BEFA22"/>
    <w:lvl w:ilvl="0">
      <w:start w:val="2"/>
      <w:numFmt w:val="lowerLetter"/>
      <w:lvlText w:val="(%1)"/>
      <w:lvlJc w:val="left"/>
      <w:pPr>
        <w:tabs>
          <w:tab w:val="num" w:pos="1800"/>
        </w:tabs>
        <w:ind w:left="1800" w:hanging="360"/>
      </w:pPr>
      <w:rPr>
        <w:rFonts w:hint="default"/>
      </w:rPr>
    </w:lvl>
  </w:abstractNum>
  <w:abstractNum w:abstractNumId="10" w15:restartNumberingAfterBreak="0">
    <w:nsid w:val="324B13AE"/>
    <w:multiLevelType w:val="hybridMultilevel"/>
    <w:tmpl w:val="6D0278EE"/>
    <w:lvl w:ilvl="0" w:tplc="98382C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102FA0"/>
    <w:multiLevelType w:val="singleLevel"/>
    <w:tmpl w:val="705631D4"/>
    <w:lvl w:ilvl="0">
      <w:start w:val="1"/>
      <w:numFmt w:val="decimal"/>
      <w:lvlText w:val="(%1)"/>
      <w:lvlJc w:val="left"/>
      <w:pPr>
        <w:tabs>
          <w:tab w:val="num" w:pos="2520"/>
        </w:tabs>
        <w:ind w:left="2520" w:hanging="360"/>
      </w:pPr>
      <w:rPr>
        <w:rFonts w:hint="default"/>
      </w:rPr>
    </w:lvl>
  </w:abstractNum>
  <w:abstractNum w:abstractNumId="12" w15:restartNumberingAfterBreak="0">
    <w:nsid w:val="38B95DDA"/>
    <w:multiLevelType w:val="hybridMultilevel"/>
    <w:tmpl w:val="9906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435A5"/>
    <w:multiLevelType w:val="hybridMultilevel"/>
    <w:tmpl w:val="5B8428FA"/>
    <w:lvl w:ilvl="0" w:tplc="FC226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7656B"/>
    <w:multiLevelType w:val="singleLevel"/>
    <w:tmpl w:val="13FAD092"/>
    <w:lvl w:ilvl="0">
      <w:start w:val="1"/>
      <w:numFmt w:val="lowerLetter"/>
      <w:lvlText w:val="(%1)"/>
      <w:lvlJc w:val="left"/>
      <w:pPr>
        <w:tabs>
          <w:tab w:val="num" w:pos="2160"/>
        </w:tabs>
        <w:ind w:left="2160" w:hanging="720"/>
      </w:pPr>
      <w:rPr>
        <w:rFonts w:hint="default"/>
      </w:rPr>
    </w:lvl>
  </w:abstractNum>
  <w:abstractNum w:abstractNumId="15" w15:restartNumberingAfterBreak="0">
    <w:nsid w:val="43194823"/>
    <w:multiLevelType w:val="singleLevel"/>
    <w:tmpl w:val="5AC6E1CE"/>
    <w:lvl w:ilvl="0">
      <w:start w:val="1"/>
      <w:numFmt w:val="lowerLetter"/>
      <w:lvlText w:val="(%1)"/>
      <w:lvlJc w:val="left"/>
      <w:pPr>
        <w:tabs>
          <w:tab w:val="num" w:pos="2160"/>
        </w:tabs>
        <w:ind w:left="2160" w:hanging="720"/>
      </w:pPr>
      <w:rPr>
        <w:rFonts w:hint="default"/>
      </w:rPr>
    </w:lvl>
  </w:abstractNum>
  <w:abstractNum w:abstractNumId="16" w15:restartNumberingAfterBreak="0">
    <w:nsid w:val="440F39B7"/>
    <w:multiLevelType w:val="hybridMultilevel"/>
    <w:tmpl w:val="B08EAC54"/>
    <w:lvl w:ilvl="0" w:tplc="98C0AC58">
      <w:start w:val="3"/>
      <w:numFmt w:val="decimal"/>
      <w:lvlText w:val="%1)"/>
      <w:lvlJc w:val="left"/>
      <w:pPr>
        <w:tabs>
          <w:tab w:val="num" w:pos="1515"/>
        </w:tabs>
        <w:ind w:left="1515" w:hanging="585"/>
      </w:pPr>
      <w:rPr>
        <w:rFonts w:hint="default"/>
      </w:rPr>
    </w:lvl>
    <w:lvl w:ilvl="1" w:tplc="31B08CEC" w:tentative="1">
      <w:start w:val="1"/>
      <w:numFmt w:val="lowerLetter"/>
      <w:lvlText w:val="%2."/>
      <w:lvlJc w:val="left"/>
      <w:pPr>
        <w:tabs>
          <w:tab w:val="num" w:pos="2010"/>
        </w:tabs>
        <w:ind w:left="2010" w:hanging="360"/>
      </w:pPr>
    </w:lvl>
    <w:lvl w:ilvl="2" w:tplc="DD548F80" w:tentative="1">
      <w:start w:val="1"/>
      <w:numFmt w:val="lowerRoman"/>
      <w:lvlText w:val="%3."/>
      <w:lvlJc w:val="right"/>
      <w:pPr>
        <w:tabs>
          <w:tab w:val="num" w:pos="2730"/>
        </w:tabs>
        <w:ind w:left="2730" w:hanging="180"/>
      </w:pPr>
    </w:lvl>
    <w:lvl w:ilvl="3" w:tplc="B17A4546" w:tentative="1">
      <w:start w:val="1"/>
      <w:numFmt w:val="decimal"/>
      <w:lvlText w:val="%4."/>
      <w:lvlJc w:val="left"/>
      <w:pPr>
        <w:tabs>
          <w:tab w:val="num" w:pos="3450"/>
        </w:tabs>
        <w:ind w:left="3450" w:hanging="360"/>
      </w:pPr>
    </w:lvl>
    <w:lvl w:ilvl="4" w:tplc="FFB8D03C" w:tentative="1">
      <w:start w:val="1"/>
      <w:numFmt w:val="lowerLetter"/>
      <w:lvlText w:val="%5."/>
      <w:lvlJc w:val="left"/>
      <w:pPr>
        <w:tabs>
          <w:tab w:val="num" w:pos="4170"/>
        </w:tabs>
        <w:ind w:left="4170" w:hanging="360"/>
      </w:pPr>
    </w:lvl>
    <w:lvl w:ilvl="5" w:tplc="478EA2D0" w:tentative="1">
      <w:start w:val="1"/>
      <w:numFmt w:val="lowerRoman"/>
      <w:lvlText w:val="%6."/>
      <w:lvlJc w:val="right"/>
      <w:pPr>
        <w:tabs>
          <w:tab w:val="num" w:pos="4890"/>
        </w:tabs>
        <w:ind w:left="4890" w:hanging="180"/>
      </w:pPr>
    </w:lvl>
    <w:lvl w:ilvl="6" w:tplc="90FEF536" w:tentative="1">
      <w:start w:val="1"/>
      <w:numFmt w:val="decimal"/>
      <w:lvlText w:val="%7."/>
      <w:lvlJc w:val="left"/>
      <w:pPr>
        <w:tabs>
          <w:tab w:val="num" w:pos="5610"/>
        </w:tabs>
        <w:ind w:left="5610" w:hanging="360"/>
      </w:pPr>
    </w:lvl>
    <w:lvl w:ilvl="7" w:tplc="E1204BAA" w:tentative="1">
      <w:start w:val="1"/>
      <w:numFmt w:val="lowerLetter"/>
      <w:lvlText w:val="%8."/>
      <w:lvlJc w:val="left"/>
      <w:pPr>
        <w:tabs>
          <w:tab w:val="num" w:pos="6330"/>
        </w:tabs>
        <w:ind w:left="6330" w:hanging="360"/>
      </w:pPr>
    </w:lvl>
    <w:lvl w:ilvl="8" w:tplc="2B801A1E" w:tentative="1">
      <w:start w:val="1"/>
      <w:numFmt w:val="lowerRoman"/>
      <w:lvlText w:val="%9."/>
      <w:lvlJc w:val="right"/>
      <w:pPr>
        <w:tabs>
          <w:tab w:val="num" w:pos="7050"/>
        </w:tabs>
        <w:ind w:left="7050" w:hanging="180"/>
      </w:pPr>
    </w:lvl>
  </w:abstractNum>
  <w:abstractNum w:abstractNumId="17" w15:restartNumberingAfterBreak="0">
    <w:nsid w:val="4454126D"/>
    <w:multiLevelType w:val="singleLevel"/>
    <w:tmpl w:val="09F670D8"/>
    <w:lvl w:ilvl="0">
      <w:start w:val="2"/>
      <w:numFmt w:val="lowerLetter"/>
      <w:lvlText w:val="(%1)"/>
      <w:lvlJc w:val="left"/>
      <w:pPr>
        <w:tabs>
          <w:tab w:val="num" w:pos="1800"/>
        </w:tabs>
        <w:ind w:left="1800" w:hanging="360"/>
      </w:pPr>
      <w:rPr>
        <w:rFonts w:hint="default"/>
      </w:rPr>
    </w:lvl>
  </w:abstractNum>
  <w:abstractNum w:abstractNumId="18" w15:restartNumberingAfterBreak="0">
    <w:nsid w:val="45BD2A42"/>
    <w:multiLevelType w:val="hybridMultilevel"/>
    <w:tmpl w:val="7154240A"/>
    <w:lvl w:ilvl="0" w:tplc="A62A0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0741AE"/>
    <w:multiLevelType w:val="singleLevel"/>
    <w:tmpl w:val="C82CBC1C"/>
    <w:lvl w:ilvl="0">
      <w:start w:val="1"/>
      <w:numFmt w:val="decimal"/>
      <w:lvlText w:val="(%1)"/>
      <w:lvlJc w:val="left"/>
      <w:pPr>
        <w:tabs>
          <w:tab w:val="num" w:pos="2520"/>
        </w:tabs>
        <w:ind w:left="2520" w:hanging="360"/>
      </w:pPr>
      <w:rPr>
        <w:rFonts w:hint="default"/>
      </w:rPr>
    </w:lvl>
  </w:abstractNum>
  <w:abstractNum w:abstractNumId="20" w15:restartNumberingAfterBreak="0">
    <w:nsid w:val="462779C7"/>
    <w:multiLevelType w:val="hybridMultilevel"/>
    <w:tmpl w:val="E75A0E54"/>
    <w:lvl w:ilvl="0" w:tplc="EC5E794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6282605"/>
    <w:multiLevelType w:val="singleLevel"/>
    <w:tmpl w:val="8DA43DA4"/>
    <w:lvl w:ilvl="0">
      <w:start w:val="1"/>
      <w:numFmt w:val="lowerLetter"/>
      <w:lvlText w:val="(%1)"/>
      <w:lvlJc w:val="left"/>
      <w:pPr>
        <w:tabs>
          <w:tab w:val="num" w:pos="2160"/>
        </w:tabs>
        <w:ind w:left="2160" w:hanging="720"/>
      </w:pPr>
      <w:rPr>
        <w:rFonts w:hint="default"/>
      </w:rPr>
    </w:lvl>
  </w:abstractNum>
  <w:abstractNum w:abstractNumId="22" w15:restartNumberingAfterBreak="0">
    <w:nsid w:val="50BD174E"/>
    <w:multiLevelType w:val="multilevel"/>
    <w:tmpl w:val="7E8C38D8"/>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57540147"/>
    <w:multiLevelType w:val="multilevel"/>
    <w:tmpl w:val="7E8C38D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58F459C6"/>
    <w:multiLevelType w:val="singleLevel"/>
    <w:tmpl w:val="A134E4CC"/>
    <w:lvl w:ilvl="0">
      <w:start w:val="3"/>
      <w:numFmt w:val="lowerLetter"/>
      <w:lvlText w:val="(%1)"/>
      <w:lvlJc w:val="left"/>
      <w:pPr>
        <w:tabs>
          <w:tab w:val="num" w:pos="2160"/>
        </w:tabs>
        <w:ind w:left="2160" w:hanging="720"/>
      </w:pPr>
      <w:rPr>
        <w:rFonts w:hint="default"/>
      </w:rPr>
    </w:lvl>
  </w:abstractNum>
  <w:abstractNum w:abstractNumId="25" w15:restartNumberingAfterBreak="0">
    <w:nsid w:val="74D1561F"/>
    <w:multiLevelType w:val="singleLevel"/>
    <w:tmpl w:val="3F18C6E6"/>
    <w:lvl w:ilvl="0">
      <w:start w:val="1"/>
      <w:numFmt w:val="lowerLetter"/>
      <w:lvlText w:val="(%1)"/>
      <w:lvlJc w:val="left"/>
      <w:pPr>
        <w:tabs>
          <w:tab w:val="num" w:pos="2160"/>
        </w:tabs>
        <w:ind w:left="2160" w:hanging="720"/>
      </w:pPr>
      <w:rPr>
        <w:rFonts w:hint="default"/>
      </w:rPr>
    </w:lvl>
  </w:abstractNum>
  <w:abstractNum w:abstractNumId="26" w15:restartNumberingAfterBreak="0">
    <w:nsid w:val="76E21101"/>
    <w:multiLevelType w:val="multilevel"/>
    <w:tmpl w:val="7E8C38D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78AD53A3"/>
    <w:multiLevelType w:val="singleLevel"/>
    <w:tmpl w:val="96AA9A92"/>
    <w:lvl w:ilvl="0">
      <w:start w:val="1"/>
      <w:numFmt w:val="decimal"/>
      <w:lvlText w:val="(%1)"/>
      <w:lvlJc w:val="left"/>
      <w:pPr>
        <w:tabs>
          <w:tab w:val="num" w:pos="2880"/>
        </w:tabs>
        <w:ind w:left="2880" w:hanging="720"/>
      </w:pPr>
      <w:rPr>
        <w:rFonts w:hint="default"/>
      </w:rPr>
    </w:lvl>
  </w:abstractNum>
  <w:abstractNum w:abstractNumId="28" w15:restartNumberingAfterBreak="0">
    <w:nsid w:val="7F0C4804"/>
    <w:multiLevelType w:val="singleLevel"/>
    <w:tmpl w:val="1BB2C2B6"/>
    <w:lvl w:ilvl="0">
      <w:start w:val="1"/>
      <w:numFmt w:val="decimal"/>
      <w:lvlText w:val=""/>
      <w:lvlJc w:val="left"/>
      <w:pPr>
        <w:tabs>
          <w:tab w:val="num" w:pos="360"/>
        </w:tabs>
        <w:ind w:left="360" w:hanging="360"/>
      </w:pPr>
      <w:rPr>
        <w:rFonts w:hint="default"/>
      </w:rPr>
    </w:lvl>
  </w:abstractNum>
  <w:num w:numId="1" w16cid:durableId="1917476002">
    <w:abstractNumId w:val="16"/>
  </w:num>
  <w:num w:numId="2" w16cid:durableId="730080258">
    <w:abstractNumId w:val="22"/>
  </w:num>
  <w:num w:numId="3" w16cid:durableId="2105955253">
    <w:abstractNumId w:val="15"/>
  </w:num>
  <w:num w:numId="4" w16cid:durableId="784495538">
    <w:abstractNumId w:val="2"/>
  </w:num>
  <w:num w:numId="5" w16cid:durableId="1472363307">
    <w:abstractNumId w:val="24"/>
  </w:num>
  <w:num w:numId="6" w16cid:durableId="1894928871">
    <w:abstractNumId w:val="1"/>
  </w:num>
  <w:num w:numId="7" w16cid:durableId="1700201206">
    <w:abstractNumId w:val="0"/>
  </w:num>
  <w:num w:numId="8" w16cid:durableId="2032994775">
    <w:abstractNumId w:val="6"/>
  </w:num>
  <w:num w:numId="9" w16cid:durableId="298607979">
    <w:abstractNumId w:val="25"/>
  </w:num>
  <w:num w:numId="10" w16cid:durableId="1837645740">
    <w:abstractNumId w:val="26"/>
  </w:num>
  <w:num w:numId="11" w16cid:durableId="147527568">
    <w:abstractNumId w:val="3"/>
  </w:num>
  <w:num w:numId="12" w16cid:durableId="1135026327">
    <w:abstractNumId w:val="14"/>
  </w:num>
  <w:num w:numId="13" w16cid:durableId="2044744396">
    <w:abstractNumId w:val="5"/>
  </w:num>
  <w:num w:numId="14" w16cid:durableId="653875183">
    <w:abstractNumId w:val="9"/>
  </w:num>
  <w:num w:numId="15" w16cid:durableId="1695232820">
    <w:abstractNumId w:val="17"/>
  </w:num>
  <w:num w:numId="16" w16cid:durableId="1543203857">
    <w:abstractNumId w:val="19"/>
  </w:num>
  <w:num w:numId="17" w16cid:durableId="622886570">
    <w:abstractNumId w:val="28"/>
  </w:num>
  <w:num w:numId="18" w16cid:durableId="550265785">
    <w:abstractNumId w:val="11"/>
  </w:num>
  <w:num w:numId="19" w16cid:durableId="1023092974">
    <w:abstractNumId w:val="27"/>
  </w:num>
  <w:num w:numId="20" w16cid:durableId="1779256181">
    <w:abstractNumId w:val="8"/>
  </w:num>
  <w:num w:numId="21" w16cid:durableId="1635796591">
    <w:abstractNumId w:val="23"/>
  </w:num>
  <w:num w:numId="22" w16cid:durableId="1787118134">
    <w:abstractNumId w:val="18"/>
  </w:num>
  <w:num w:numId="23" w16cid:durableId="1991590262">
    <w:abstractNumId w:val="10"/>
  </w:num>
  <w:num w:numId="24" w16cid:durableId="669983811">
    <w:abstractNumId w:val="7"/>
  </w:num>
  <w:num w:numId="25" w16cid:durableId="1810704195">
    <w:abstractNumId w:val="21"/>
  </w:num>
  <w:num w:numId="26" w16cid:durableId="1507667445">
    <w:abstractNumId w:val="12"/>
  </w:num>
  <w:num w:numId="27" w16cid:durableId="1461654174">
    <w:abstractNumId w:val="4"/>
  </w:num>
  <w:num w:numId="28" w16cid:durableId="1956250840">
    <w:abstractNumId w:val="13"/>
  </w:num>
  <w:num w:numId="29" w16cid:durableId="200897068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dler Wilson">
    <w15:presenceInfo w15:providerId="AD" w15:userId="S::rcw0050@auburn.edu::fec949e0-fdc1-4f30-8b42-e60eef538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9B"/>
    <w:rsid w:val="00004D20"/>
    <w:rsid w:val="000169B5"/>
    <w:rsid w:val="000263F7"/>
    <w:rsid w:val="00053886"/>
    <w:rsid w:val="000631D1"/>
    <w:rsid w:val="00065F9F"/>
    <w:rsid w:val="00076717"/>
    <w:rsid w:val="0008623C"/>
    <w:rsid w:val="00087D9C"/>
    <w:rsid w:val="00097007"/>
    <w:rsid w:val="00097AC5"/>
    <w:rsid w:val="000A5834"/>
    <w:rsid w:val="000B0147"/>
    <w:rsid w:val="000D2DEC"/>
    <w:rsid w:val="000D3952"/>
    <w:rsid w:val="000E06E6"/>
    <w:rsid w:val="000E64B8"/>
    <w:rsid w:val="001278CC"/>
    <w:rsid w:val="00131BB1"/>
    <w:rsid w:val="00137EE8"/>
    <w:rsid w:val="00150E57"/>
    <w:rsid w:val="00151350"/>
    <w:rsid w:val="00154BB0"/>
    <w:rsid w:val="00164497"/>
    <w:rsid w:val="001662F8"/>
    <w:rsid w:val="001725CB"/>
    <w:rsid w:val="0017660D"/>
    <w:rsid w:val="001922E9"/>
    <w:rsid w:val="00195BE8"/>
    <w:rsid w:val="00197270"/>
    <w:rsid w:val="001A1EFE"/>
    <w:rsid w:val="001A465F"/>
    <w:rsid w:val="001C4281"/>
    <w:rsid w:val="001C5E7E"/>
    <w:rsid w:val="001D465F"/>
    <w:rsid w:val="001D6D75"/>
    <w:rsid w:val="001E6258"/>
    <w:rsid w:val="001F74B1"/>
    <w:rsid w:val="0021323E"/>
    <w:rsid w:val="00216331"/>
    <w:rsid w:val="002268AA"/>
    <w:rsid w:val="002306EC"/>
    <w:rsid w:val="00231041"/>
    <w:rsid w:val="00241067"/>
    <w:rsid w:val="00246B38"/>
    <w:rsid w:val="00260209"/>
    <w:rsid w:val="002708BF"/>
    <w:rsid w:val="002854D5"/>
    <w:rsid w:val="002A32BF"/>
    <w:rsid w:val="002A38A0"/>
    <w:rsid w:val="002A6DBD"/>
    <w:rsid w:val="002B09A4"/>
    <w:rsid w:val="002B13AD"/>
    <w:rsid w:val="002C56E2"/>
    <w:rsid w:val="002C67E6"/>
    <w:rsid w:val="002D1406"/>
    <w:rsid w:val="002E2F90"/>
    <w:rsid w:val="002F37D2"/>
    <w:rsid w:val="002F4EA6"/>
    <w:rsid w:val="0030008C"/>
    <w:rsid w:val="00303854"/>
    <w:rsid w:val="0032261B"/>
    <w:rsid w:val="00327BCD"/>
    <w:rsid w:val="003306EC"/>
    <w:rsid w:val="00340AF9"/>
    <w:rsid w:val="00345A55"/>
    <w:rsid w:val="00352EFD"/>
    <w:rsid w:val="003547B1"/>
    <w:rsid w:val="00365FC6"/>
    <w:rsid w:val="0036698B"/>
    <w:rsid w:val="00380281"/>
    <w:rsid w:val="00383F19"/>
    <w:rsid w:val="003922FD"/>
    <w:rsid w:val="003933DF"/>
    <w:rsid w:val="00394C9E"/>
    <w:rsid w:val="003A242F"/>
    <w:rsid w:val="003B15C2"/>
    <w:rsid w:val="003B1968"/>
    <w:rsid w:val="003C3339"/>
    <w:rsid w:val="003C4145"/>
    <w:rsid w:val="003C5388"/>
    <w:rsid w:val="003C7C64"/>
    <w:rsid w:val="003E0033"/>
    <w:rsid w:val="003E6CE8"/>
    <w:rsid w:val="00417570"/>
    <w:rsid w:val="0042410A"/>
    <w:rsid w:val="00437A8B"/>
    <w:rsid w:val="00456110"/>
    <w:rsid w:val="00461D51"/>
    <w:rsid w:val="00470098"/>
    <w:rsid w:val="004769EB"/>
    <w:rsid w:val="0048517B"/>
    <w:rsid w:val="004874E0"/>
    <w:rsid w:val="004876AF"/>
    <w:rsid w:val="00494E2B"/>
    <w:rsid w:val="004A1104"/>
    <w:rsid w:val="004A5598"/>
    <w:rsid w:val="004B234E"/>
    <w:rsid w:val="004B5A7F"/>
    <w:rsid w:val="004C2A10"/>
    <w:rsid w:val="004C3283"/>
    <w:rsid w:val="004E3989"/>
    <w:rsid w:val="004E69E1"/>
    <w:rsid w:val="004F0A22"/>
    <w:rsid w:val="00512EFF"/>
    <w:rsid w:val="00521520"/>
    <w:rsid w:val="00527559"/>
    <w:rsid w:val="0054612B"/>
    <w:rsid w:val="005511A9"/>
    <w:rsid w:val="00555CD3"/>
    <w:rsid w:val="00557166"/>
    <w:rsid w:val="005641BC"/>
    <w:rsid w:val="00570F91"/>
    <w:rsid w:val="00583895"/>
    <w:rsid w:val="005B589A"/>
    <w:rsid w:val="005C018D"/>
    <w:rsid w:val="005D5D1A"/>
    <w:rsid w:val="005D7EBB"/>
    <w:rsid w:val="0060181C"/>
    <w:rsid w:val="00637A64"/>
    <w:rsid w:val="00650116"/>
    <w:rsid w:val="00654E4A"/>
    <w:rsid w:val="006603B1"/>
    <w:rsid w:val="00666B50"/>
    <w:rsid w:val="00670EB9"/>
    <w:rsid w:val="00680B3A"/>
    <w:rsid w:val="006B0136"/>
    <w:rsid w:val="006B1E9F"/>
    <w:rsid w:val="006C4619"/>
    <w:rsid w:val="006D4423"/>
    <w:rsid w:val="006D7C14"/>
    <w:rsid w:val="006E4001"/>
    <w:rsid w:val="00700F6B"/>
    <w:rsid w:val="0075019A"/>
    <w:rsid w:val="00754455"/>
    <w:rsid w:val="007700BB"/>
    <w:rsid w:val="007703D0"/>
    <w:rsid w:val="0077440E"/>
    <w:rsid w:val="00793EA2"/>
    <w:rsid w:val="007963A5"/>
    <w:rsid w:val="007967D0"/>
    <w:rsid w:val="007A7E19"/>
    <w:rsid w:val="007B706C"/>
    <w:rsid w:val="007C0194"/>
    <w:rsid w:val="007C738D"/>
    <w:rsid w:val="007D2B65"/>
    <w:rsid w:val="007F5942"/>
    <w:rsid w:val="007F62B8"/>
    <w:rsid w:val="00806116"/>
    <w:rsid w:val="00816600"/>
    <w:rsid w:val="00821B38"/>
    <w:rsid w:val="00823C5B"/>
    <w:rsid w:val="00824D89"/>
    <w:rsid w:val="00834E39"/>
    <w:rsid w:val="00836D51"/>
    <w:rsid w:val="00851D55"/>
    <w:rsid w:val="008659B6"/>
    <w:rsid w:val="008762CD"/>
    <w:rsid w:val="00883114"/>
    <w:rsid w:val="00884C9B"/>
    <w:rsid w:val="008B7966"/>
    <w:rsid w:val="008C162E"/>
    <w:rsid w:val="008C21A7"/>
    <w:rsid w:val="008C3CEF"/>
    <w:rsid w:val="008C71C3"/>
    <w:rsid w:val="008F2988"/>
    <w:rsid w:val="008F5ABC"/>
    <w:rsid w:val="008F6CF3"/>
    <w:rsid w:val="00900216"/>
    <w:rsid w:val="00903D62"/>
    <w:rsid w:val="00904F9B"/>
    <w:rsid w:val="00906844"/>
    <w:rsid w:val="00916968"/>
    <w:rsid w:val="00925867"/>
    <w:rsid w:val="00925CE1"/>
    <w:rsid w:val="00942F0E"/>
    <w:rsid w:val="00960E14"/>
    <w:rsid w:val="009826BA"/>
    <w:rsid w:val="009859BD"/>
    <w:rsid w:val="00993EFE"/>
    <w:rsid w:val="00994271"/>
    <w:rsid w:val="009A1C10"/>
    <w:rsid w:val="009A55D2"/>
    <w:rsid w:val="009A6275"/>
    <w:rsid w:val="009C0BC6"/>
    <w:rsid w:val="009C42B1"/>
    <w:rsid w:val="009E7960"/>
    <w:rsid w:val="00A00073"/>
    <w:rsid w:val="00A020F3"/>
    <w:rsid w:val="00A10F81"/>
    <w:rsid w:val="00A14D0F"/>
    <w:rsid w:val="00A2022D"/>
    <w:rsid w:val="00A350DC"/>
    <w:rsid w:val="00A65638"/>
    <w:rsid w:val="00A75CEA"/>
    <w:rsid w:val="00A77E6C"/>
    <w:rsid w:val="00A83994"/>
    <w:rsid w:val="00AA2FEC"/>
    <w:rsid w:val="00AA65C7"/>
    <w:rsid w:val="00AB5477"/>
    <w:rsid w:val="00AC2277"/>
    <w:rsid w:val="00AD306F"/>
    <w:rsid w:val="00AE7B47"/>
    <w:rsid w:val="00AE7B49"/>
    <w:rsid w:val="00AF2729"/>
    <w:rsid w:val="00AF53B7"/>
    <w:rsid w:val="00B01DE5"/>
    <w:rsid w:val="00B02E27"/>
    <w:rsid w:val="00B200CD"/>
    <w:rsid w:val="00B855F2"/>
    <w:rsid w:val="00B968EA"/>
    <w:rsid w:val="00BA61BE"/>
    <w:rsid w:val="00BA7540"/>
    <w:rsid w:val="00BB765C"/>
    <w:rsid w:val="00BD334F"/>
    <w:rsid w:val="00BD62DD"/>
    <w:rsid w:val="00BE03E8"/>
    <w:rsid w:val="00BE2B45"/>
    <w:rsid w:val="00BF196E"/>
    <w:rsid w:val="00BF4B1C"/>
    <w:rsid w:val="00C02F1F"/>
    <w:rsid w:val="00C03DC5"/>
    <w:rsid w:val="00C1268C"/>
    <w:rsid w:val="00C17F44"/>
    <w:rsid w:val="00C25115"/>
    <w:rsid w:val="00C36E5F"/>
    <w:rsid w:val="00C41196"/>
    <w:rsid w:val="00C46E02"/>
    <w:rsid w:val="00C54E5A"/>
    <w:rsid w:val="00C641A1"/>
    <w:rsid w:val="00C665A8"/>
    <w:rsid w:val="00C75D8B"/>
    <w:rsid w:val="00C76501"/>
    <w:rsid w:val="00C76D35"/>
    <w:rsid w:val="00C83E32"/>
    <w:rsid w:val="00C84951"/>
    <w:rsid w:val="00C87770"/>
    <w:rsid w:val="00C92646"/>
    <w:rsid w:val="00C93CB7"/>
    <w:rsid w:val="00CA5AF4"/>
    <w:rsid w:val="00CB3778"/>
    <w:rsid w:val="00CB42B0"/>
    <w:rsid w:val="00CC4439"/>
    <w:rsid w:val="00CC53FC"/>
    <w:rsid w:val="00CD0945"/>
    <w:rsid w:val="00CD5287"/>
    <w:rsid w:val="00CE252C"/>
    <w:rsid w:val="00CE2A70"/>
    <w:rsid w:val="00CF00EE"/>
    <w:rsid w:val="00CF3EB1"/>
    <w:rsid w:val="00D057E0"/>
    <w:rsid w:val="00D108F6"/>
    <w:rsid w:val="00D21698"/>
    <w:rsid w:val="00D41BAC"/>
    <w:rsid w:val="00D52A3E"/>
    <w:rsid w:val="00D706F1"/>
    <w:rsid w:val="00D84E28"/>
    <w:rsid w:val="00D876AB"/>
    <w:rsid w:val="00DA3C3C"/>
    <w:rsid w:val="00DB0C50"/>
    <w:rsid w:val="00DB15C6"/>
    <w:rsid w:val="00DB6253"/>
    <w:rsid w:val="00DC21DD"/>
    <w:rsid w:val="00DD59B4"/>
    <w:rsid w:val="00DD72E7"/>
    <w:rsid w:val="00E06541"/>
    <w:rsid w:val="00E2045C"/>
    <w:rsid w:val="00E319E9"/>
    <w:rsid w:val="00E43B29"/>
    <w:rsid w:val="00E57683"/>
    <w:rsid w:val="00E65B64"/>
    <w:rsid w:val="00E72555"/>
    <w:rsid w:val="00E74C02"/>
    <w:rsid w:val="00E85735"/>
    <w:rsid w:val="00E86F0B"/>
    <w:rsid w:val="00EA6810"/>
    <w:rsid w:val="00EB1B3B"/>
    <w:rsid w:val="00EC12A2"/>
    <w:rsid w:val="00ED25E6"/>
    <w:rsid w:val="00EE285A"/>
    <w:rsid w:val="00EE4592"/>
    <w:rsid w:val="00EE7AE8"/>
    <w:rsid w:val="00EF65D9"/>
    <w:rsid w:val="00F02C10"/>
    <w:rsid w:val="00F0371A"/>
    <w:rsid w:val="00F05786"/>
    <w:rsid w:val="00F169D5"/>
    <w:rsid w:val="00F22FFF"/>
    <w:rsid w:val="00F563E5"/>
    <w:rsid w:val="00F6153B"/>
    <w:rsid w:val="00F61C19"/>
    <w:rsid w:val="00F63289"/>
    <w:rsid w:val="00F76288"/>
    <w:rsid w:val="00F860A2"/>
    <w:rsid w:val="00F92EA6"/>
    <w:rsid w:val="00FD1F97"/>
    <w:rsid w:val="00FD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6FA30"/>
  <w15:docId w15:val="{30876B6C-12B7-4583-B5ED-77B3BE2B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555"/>
  </w:style>
  <w:style w:type="paragraph" w:styleId="Heading1">
    <w:name w:val="heading 1"/>
    <w:basedOn w:val="Normal"/>
    <w:next w:val="Normal"/>
    <w:qFormat/>
    <w:rsid w:val="00E72555"/>
    <w:pPr>
      <w:keepNext/>
      <w:suppressAutoHyphens/>
      <w:jc w:val="right"/>
      <w:outlineLvl w:val="0"/>
    </w:pPr>
    <w:rPr>
      <w:b/>
      <w:spacing w:val="-2"/>
      <w:sz w:val="24"/>
    </w:rPr>
  </w:style>
  <w:style w:type="paragraph" w:styleId="Heading2">
    <w:name w:val="heading 2"/>
    <w:basedOn w:val="Normal"/>
    <w:next w:val="Normal"/>
    <w:qFormat/>
    <w:rsid w:val="00E72555"/>
    <w:pPr>
      <w:keepNext/>
      <w:suppressAutoHyphens/>
      <w:jc w:val="both"/>
      <w:outlineLvl w:val="1"/>
    </w:pPr>
    <w:rPr>
      <w:b/>
      <w:spacing w:val="-2"/>
      <w:sz w:val="24"/>
    </w:rPr>
  </w:style>
  <w:style w:type="paragraph" w:styleId="Heading3">
    <w:name w:val="heading 3"/>
    <w:basedOn w:val="Normal"/>
    <w:next w:val="Normal"/>
    <w:link w:val="Heading3Char"/>
    <w:semiHidden/>
    <w:unhideWhenUsed/>
    <w:qFormat/>
    <w:rsid w:val="000970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72555"/>
    <w:pPr>
      <w:tabs>
        <w:tab w:val="center" w:pos="4320"/>
        <w:tab w:val="right" w:pos="8640"/>
      </w:tabs>
    </w:pPr>
  </w:style>
  <w:style w:type="paragraph" w:styleId="Footer">
    <w:name w:val="footer"/>
    <w:basedOn w:val="Normal"/>
    <w:link w:val="FooterChar"/>
    <w:rsid w:val="00E72555"/>
    <w:pPr>
      <w:tabs>
        <w:tab w:val="center" w:pos="4320"/>
        <w:tab w:val="right" w:pos="8640"/>
      </w:tabs>
    </w:pPr>
  </w:style>
  <w:style w:type="character" w:styleId="PageNumber">
    <w:name w:val="page number"/>
    <w:basedOn w:val="DefaultParagraphFont"/>
    <w:rsid w:val="00E72555"/>
  </w:style>
  <w:style w:type="paragraph" w:styleId="BodyTextIndent">
    <w:name w:val="Body Text Indent"/>
    <w:basedOn w:val="Normal"/>
    <w:rsid w:val="00E72555"/>
    <w:pPr>
      <w:keepLines/>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 w:val="left" w:pos="18792"/>
        <w:tab w:val="left" w:pos="19368"/>
        <w:tab w:val="left" w:pos="19944"/>
        <w:tab w:val="left" w:pos="20520"/>
        <w:tab w:val="left" w:pos="21096"/>
        <w:tab w:val="left" w:pos="21672"/>
        <w:tab w:val="left" w:pos="22248"/>
      </w:tabs>
      <w:suppressAutoHyphens/>
      <w:ind w:left="1512" w:hanging="1512"/>
      <w:jc w:val="both"/>
    </w:pPr>
    <w:rPr>
      <w:rFonts w:ascii="Arial" w:hAnsi="Arial"/>
      <w:spacing w:val="-2"/>
      <w:sz w:val="22"/>
    </w:rPr>
  </w:style>
  <w:style w:type="paragraph" w:styleId="BodyTextIndent2">
    <w:name w:val="Body Text Indent 2"/>
    <w:basedOn w:val="Normal"/>
    <w:rsid w:val="00E72555"/>
    <w:pPr>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 w:val="left" w:pos="18792"/>
        <w:tab w:val="left" w:pos="19368"/>
        <w:tab w:val="left" w:pos="19944"/>
        <w:tab w:val="left" w:pos="20520"/>
        <w:tab w:val="left" w:pos="21096"/>
        <w:tab w:val="left" w:pos="21672"/>
        <w:tab w:val="left" w:pos="22248"/>
      </w:tabs>
      <w:suppressAutoHyphens/>
      <w:spacing w:before="240"/>
      <w:ind w:left="936" w:hanging="936"/>
      <w:jc w:val="both"/>
    </w:pPr>
    <w:rPr>
      <w:rFonts w:ascii="Arial" w:hAnsi="Arial"/>
      <w:spacing w:val="-2"/>
      <w:sz w:val="22"/>
    </w:rPr>
  </w:style>
  <w:style w:type="paragraph" w:styleId="BodyTextIndent3">
    <w:name w:val="Body Text Indent 3"/>
    <w:basedOn w:val="Normal"/>
    <w:rsid w:val="00E72555"/>
    <w:pPr>
      <w:suppressAutoHyphens/>
      <w:ind w:left="2160" w:hanging="720"/>
      <w:jc w:val="both"/>
    </w:pPr>
    <w:rPr>
      <w:spacing w:val="-2"/>
      <w:sz w:val="24"/>
    </w:rPr>
  </w:style>
  <w:style w:type="paragraph" w:styleId="BalloonText">
    <w:name w:val="Balloon Text"/>
    <w:basedOn w:val="Normal"/>
    <w:semiHidden/>
    <w:rsid w:val="00884C9B"/>
    <w:rPr>
      <w:rFonts w:ascii="Tahoma" w:hAnsi="Tahoma" w:cs="Tahoma"/>
      <w:sz w:val="16"/>
      <w:szCs w:val="16"/>
    </w:rPr>
  </w:style>
  <w:style w:type="character" w:customStyle="1" w:styleId="DocID">
    <w:name w:val="DocID"/>
    <w:basedOn w:val="DefaultParagraphFont"/>
    <w:rsid w:val="005D7EBB"/>
    <w:rPr>
      <w:b w:val="0"/>
      <w:sz w:val="16"/>
    </w:rPr>
  </w:style>
  <w:style w:type="character" w:styleId="CommentReference">
    <w:name w:val="annotation reference"/>
    <w:basedOn w:val="DefaultParagraphFont"/>
    <w:semiHidden/>
    <w:unhideWhenUsed/>
    <w:rsid w:val="00AE7B49"/>
    <w:rPr>
      <w:sz w:val="16"/>
      <w:szCs w:val="16"/>
    </w:rPr>
  </w:style>
  <w:style w:type="paragraph" w:styleId="CommentText">
    <w:name w:val="annotation text"/>
    <w:basedOn w:val="Normal"/>
    <w:link w:val="CommentTextChar"/>
    <w:unhideWhenUsed/>
    <w:rsid w:val="00AE7B49"/>
  </w:style>
  <w:style w:type="character" w:customStyle="1" w:styleId="CommentTextChar">
    <w:name w:val="Comment Text Char"/>
    <w:basedOn w:val="DefaultParagraphFont"/>
    <w:link w:val="CommentText"/>
    <w:rsid w:val="00AE7B49"/>
  </w:style>
  <w:style w:type="paragraph" w:styleId="CommentSubject">
    <w:name w:val="annotation subject"/>
    <w:basedOn w:val="CommentText"/>
    <w:next w:val="CommentText"/>
    <w:link w:val="CommentSubjectChar"/>
    <w:semiHidden/>
    <w:unhideWhenUsed/>
    <w:rsid w:val="00AE7B49"/>
    <w:rPr>
      <w:b/>
      <w:bCs/>
    </w:rPr>
  </w:style>
  <w:style w:type="character" w:customStyle="1" w:styleId="CommentSubjectChar">
    <w:name w:val="Comment Subject Char"/>
    <w:basedOn w:val="CommentTextChar"/>
    <w:link w:val="CommentSubject"/>
    <w:semiHidden/>
    <w:rsid w:val="00AE7B49"/>
    <w:rPr>
      <w:b/>
      <w:bCs/>
    </w:rPr>
  </w:style>
  <w:style w:type="paragraph" w:styleId="FootnoteText">
    <w:name w:val="footnote text"/>
    <w:basedOn w:val="Normal"/>
    <w:link w:val="FootnoteTextChar"/>
    <w:semiHidden/>
    <w:unhideWhenUsed/>
    <w:rsid w:val="001D465F"/>
  </w:style>
  <w:style w:type="character" w:customStyle="1" w:styleId="FootnoteTextChar">
    <w:name w:val="Footnote Text Char"/>
    <w:basedOn w:val="DefaultParagraphFont"/>
    <w:link w:val="FootnoteText"/>
    <w:semiHidden/>
    <w:rsid w:val="001D465F"/>
  </w:style>
  <w:style w:type="character" w:styleId="FootnoteReference">
    <w:name w:val="footnote reference"/>
    <w:basedOn w:val="DefaultParagraphFont"/>
    <w:semiHidden/>
    <w:unhideWhenUsed/>
    <w:rsid w:val="001D465F"/>
    <w:rPr>
      <w:vertAlign w:val="superscript"/>
    </w:rPr>
  </w:style>
  <w:style w:type="paragraph" w:styleId="ListParagraph">
    <w:name w:val="List Paragraph"/>
    <w:basedOn w:val="Normal"/>
    <w:uiPriority w:val="34"/>
    <w:qFormat/>
    <w:rsid w:val="001C5E7E"/>
    <w:pPr>
      <w:ind w:left="720"/>
      <w:contextualSpacing/>
    </w:pPr>
  </w:style>
  <w:style w:type="character" w:styleId="Hyperlink">
    <w:name w:val="Hyperlink"/>
    <w:basedOn w:val="DefaultParagraphFont"/>
    <w:unhideWhenUsed/>
    <w:rsid w:val="00097007"/>
    <w:rPr>
      <w:color w:val="0000FF" w:themeColor="hyperlink"/>
      <w:u w:val="single"/>
    </w:rPr>
  </w:style>
  <w:style w:type="character" w:customStyle="1" w:styleId="UnresolvedMention1">
    <w:name w:val="Unresolved Mention1"/>
    <w:basedOn w:val="DefaultParagraphFont"/>
    <w:uiPriority w:val="99"/>
    <w:semiHidden/>
    <w:unhideWhenUsed/>
    <w:rsid w:val="00097007"/>
    <w:rPr>
      <w:color w:val="808080"/>
      <w:shd w:val="clear" w:color="auto" w:fill="E6E6E6"/>
    </w:rPr>
  </w:style>
  <w:style w:type="character" w:customStyle="1" w:styleId="Heading3Char">
    <w:name w:val="Heading 3 Char"/>
    <w:basedOn w:val="DefaultParagraphFont"/>
    <w:link w:val="Heading3"/>
    <w:semiHidden/>
    <w:rsid w:val="00097007"/>
    <w:rPr>
      <w:rFonts w:asciiTheme="majorHAnsi" w:eastAsiaTheme="majorEastAsia" w:hAnsiTheme="majorHAnsi" w:cstheme="majorBidi"/>
      <w:color w:val="243F60" w:themeColor="accent1" w:themeShade="7F"/>
      <w:sz w:val="24"/>
      <w:szCs w:val="24"/>
    </w:rPr>
  </w:style>
  <w:style w:type="paragraph" w:styleId="Title">
    <w:name w:val="Title"/>
    <w:basedOn w:val="Normal"/>
    <w:link w:val="TitleChar"/>
    <w:qFormat/>
    <w:rsid w:val="00097007"/>
    <w:pPr>
      <w:jc w:val="center"/>
    </w:pPr>
    <w:rPr>
      <w:b/>
      <w:sz w:val="24"/>
      <w:u w:val="single"/>
    </w:rPr>
  </w:style>
  <w:style w:type="character" w:customStyle="1" w:styleId="TitleChar">
    <w:name w:val="Title Char"/>
    <w:basedOn w:val="DefaultParagraphFont"/>
    <w:link w:val="Title"/>
    <w:rsid w:val="00097007"/>
    <w:rPr>
      <w:b/>
      <w:sz w:val="24"/>
      <w:u w:val="single"/>
    </w:rPr>
  </w:style>
  <w:style w:type="paragraph" w:styleId="BodyText">
    <w:name w:val="Body Text"/>
    <w:basedOn w:val="Normal"/>
    <w:link w:val="BodyTextChar"/>
    <w:semiHidden/>
    <w:unhideWhenUsed/>
    <w:rsid w:val="001F74B1"/>
    <w:pPr>
      <w:spacing w:after="120"/>
    </w:pPr>
  </w:style>
  <w:style w:type="character" w:customStyle="1" w:styleId="BodyTextChar">
    <w:name w:val="Body Text Char"/>
    <w:basedOn w:val="DefaultParagraphFont"/>
    <w:link w:val="BodyText"/>
    <w:semiHidden/>
    <w:rsid w:val="001F74B1"/>
  </w:style>
  <w:style w:type="character" w:customStyle="1" w:styleId="FooterChar">
    <w:name w:val="Footer Char"/>
    <w:basedOn w:val="DefaultParagraphFont"/>
    <w:link w:val="Footer"/>
    <w:rsid w:val="00DD72E7"/>
  </w:style>
  <w:style w:type="paragraph" w:customStyle="1" w:styleId="MacPacTrailer">
    <w:name w:val="MacPac Trailer"/>
    <w:rsid w:val="004A5598"/>
    <w:pPr>
      <w:widowControl w:val="0"/>
    </w:pPr>
    <w:rPr>
      <w:rFonts w:ascii="Garamond" w:hAnsi="Garamond"/>
      <w:sz w:val="16"/>
      <w:szCs w:val="22"/>
    </w:rPr>
  </w:style>
  <w:style w:type="character" w:styleId="PlaceholderText">
    <w:name w:val="Placeholder Text"/>
    <w:basedOn w:val="DefaultParagraphFont"/>
    <w:uiPriority w:val="99"/>
    <w:semiHidden/>
    <w:rsid w:val="00DD72E7"/>
    <w:rPr>
      <w:color w:val="808080"/>
    </w:rPr>
  </w:style>
  <w:style w:type="paragraph" w:styleId="Revision">
    <w:name w:val="Revision"/>
    <w:hidden/>
    <w:uiPriority w:val="99"/>
    <w:semiHidden/>
    <w:rsid w:val="0001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martsheet.com/b/form/70cc2c3a61c24f28b389b3a2395ebddd"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2940</TotalTime>
  <Pages>10</Pages>
  <Words>4134</Words>
  <Characters>25904</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 McRoberts</dc:creator>
  <cp:lastModifiedBy>Chandler Wilson</cp:lastModifiedBy>
  <cp:revision>3</cp:revision>
  <dcterms:created xsi:type="dcterms:W3CDTF">2024-03-21T20:29:00Z</dcterms:created>
  <dcterms:modified xsi:type="dcterms:W3CDTF">2024-03-25T19:29:00Z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US.125520916.02</vt:lpwstr>
  </property>
</Properties>
</file>