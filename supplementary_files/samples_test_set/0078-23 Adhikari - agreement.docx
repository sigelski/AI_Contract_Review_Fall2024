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2BC25" w14:textId="77777777" w:rsidR="00654DBD" w:rsidRDefault="0008649B">
      <w:pPr>
        <w:pStyle w:val="Heading1"/>
        <w:spacing w:before="72"/>
        <w:ind w:left="2723" w:right="488" w:hanging="1794"/>
      </w:pPr>
      <w:r>
        <w:t>UNITED</w:t>
      </w:r>
      <w:r>
        <w:rPr>
          <w:spacing w:val="-7"/>
        </w:rPr>
        <w:t xml:space="preserve"> </w:t>
      </w:r>
      <w:r>
        <w:t>STATES</w:t>
      </w:r>
      <w:r>
        <w:rPr>
          <w:spacing w:val="-7"/>
        </w:rPr>
        <w:t xml:space="preserve"> </w:t>
      </w:r>
      <w:r>
        <w:t>ENDOWMENT</w:t>
      </w:r>
      <w:r>
        <w:rPr>
          <w:spacing w:val="-7"/>
        </w:rPr>
        <w:t xml:space="preserve"> </w:t>
      </w:r>
      <w:r>
        <w:t>FOR</w:t>
      </w:r>
      <w:r>
        <w:rPr>
          <w:spacing w:val="-7"/>
        </w:rPr>
        <w:t xml:space="preserve"> </w:t>
      </w:r>
      <w:r>
        <w:t>FORESTRY</w:t>
      </w:r>
      <w:r>
        <w:rPr>
          <w:spacing w:val="-7"/>
        </w:rPr>
        <w:t xml:space="preserve"> </w:t>
      </w:r>
      <w:r>
        <w:t>AND</w:t>
      </w:r>
      <w:r>
        <w:rPr>
          <w:spacing w:val="-7"/>
        </w:rPr>
        <w:t xml:space="preserve"> </w:t>
      </w:r>
      <w:r>
        <w:t>COMMUNITIES SUBRECIPIENT AGREEMENT 22-00374</w:t>
      </w:r>
    </w:p>
    <w:p w14:paraId="4788D279" w14:textId="77777777" w:rsidR="00654DBD" w:rsidRDefault="00654DBD">
      <w:pPr>
        <w:pStyle w:val="BodyText"/>
        <w:rPr>
          <w:b/>
          <w:sz w:val="20"/>
        </w:rPr>
      </w:pPr>
    </w:p>
    <w:p w14:paraId="66FF4FAF" w14:textId="77777777" w:rsidR="00654DBD" w:rsidRDefault="00654DBD">
      <w:pPr>
        <w:pStyle w:val="BodyText"/>
        <w:spacing w:before="2"/>
        <w:rPr>
          <w:b/>
          <w:sz w:val="20"/>
        </w:rPr>
      </w:pPr>
    </w:p>
    <w:p w14:paraId="6BA0E3B5" w14:textId="77777777" w:rsidR="00654DBD" w:rsidRDefault="0008649B">
      <w:pPr>
        <w:pStyle w:val="BodyText"/>
        <w:spacing w:before="90"/>
        <w:ind w:left="140" w:right="488"/>
      </w:pPr>
      <w:r>
        <w:rPr>
          <w:b/>
        </w:rPr>
        <w:t>PROJECT:</w:t>
      </w:r>
      <w:r>
        <w:rPr>
          <w:b/>
          <w:spacing w:val="-5"/>
        </w:rPr>
        <w:t xml:space="preserve"> </w:t>
      </w:r>
      <w:r>
        <w:t>Production</w:t>
      </w:r>
      <w:r>
        <w:rPr>
          <w:spacing w:val="-5"/>
        </w:rPr>
        <w:t xml:space="preserve"> </w:t>
      </w:r>
      <w:r>
        <w:t>of</w:t>
      </w:r>
      <w:r>
        <w:rPr>
          <w:spacing w:val="-5"/>
        </w:rPr>
        <w:t xml:space="preserve"> </w:t>
      </w:r>
      <w:r>
        <w:t>Compostable</w:t>
      </w:r>
      <w:r>
        <w:rPr>
          <w:spacing w:val="-5"/>
        </w:rPr>
        <w:t xml:space="preserve"> </w:t>
      </w:r>
      <w:r>
        <w:t>Horticulture</w:t>
      </w:r>
      <w:r>
        <w:rPr>
          <w:spacing w:val="-5"/>
        </w:rPr>
        <w:t xml:space="preserve"> </w:t>
      </w:r>
      <w:r>
        <w:t>Plant</w:t>
      </w:r>
      <w:r>
        <w:rPr>
          <w:spacing w:val="-5"/>
        </w:rPr>
        <w:t xml:space="preserve"> </w:t>
      </w:r>
      <w:r>
        <w:t>Containers</w:t>
      </w:r>
      <w:r>
        <w:rPr>
          <w:spacing w:val="-5"/>
        </w:rPr>
        <w:t xml:space="preserve"> </w:t>
      </w:r>
      <w:r>
        <w:t>using</w:t>
      </w:r>
      <w:r>
        <w:rPr>
          <w:spacing w:val="-5"/>
        </w:rPr>
        <w:t xml:space="preserve"> </w:t>
      </w:r>
      <w:r>
        <w:t>Biochar</w:t>
      </w:r>
      <w:r>
        <w:rPr>
          <w:spacing w:val="-5"/>
        </w:rPr>
        <w:t xml:space="preserve"> </w:t>
      </w:r>
      <w:r>
        <w:t>from Downed Timber</w:t>
      </w:r>
    </w:p>
    <w:p w14:paraId="164C8F9E" w14:textId="77777777" w:rsidR="00654DBD" w:rsidRDefault="00654DBD">
      <w:pPr>
        <w:pStyle w:val="BodyText"/>
        <w:rPr>
          <w:sz w:val="26"/>
        </w:rPr>
      </w:pPr>
    </w:p>
    <w:p w14:paraId="122E536D" w14:textId="77777777" w:rsidR="00654DBD" w:rsidRDefault="00654DBD">
      <w:pPr>
        <w:pStyle w:val="BodyText"/>
        <w:rPr>
          <w:sz w:val="22"/>
        </w:rPr>
      </w:pPr>
    </w:p>
    <w:p w14:paraId="16434AD3" w14:textId="77777777" w:rsidR="00654DBD" w:rsidRDefault="0008649B">
      <w:pPr>
        <w:ind w:left="140"/>
        <w:rPr>
          <w:sz w:val="24"/>
        </w:rPr>
      </w:pPr>
      <w:r>
        <w:rPr>
          <w:b/>
          <w:sz w:val="24"/>
        </w:rPr>
        <w:t xml:space="preserve">SUBRECIPIENT: </w:t>
      </w:r>
      <w:r>
        <w:rPr>
          <w:sz w:val="24"/>
        </w:rPr>
        <w:t xml:space="preserve">Auburn </w:t>
      </w:r>
      <w:r>
        <w:rPr>
          <w:spacing w:val="-2"/>
          <w:sz w:val="24"/>
        </w:rPr>
        <w:t>University</w:t>
      </w:r>
    </w:p>
    <w:p w14:paraId="2E9A4C68" w14:textId="77777777" w:rsidR="00654DBD" w:rsidRDefault="00654DBD">
      <w:pPr>
        <w:pStyle w:val="BodyText"/>
        <w:rPr>
          <w:sz w:val="26"/>
        </w:rPr>
      </w:pPr>
    </w:p>
    <w:p w14:paraId="7071FDC2" w14:textId="77777777" w:rsidR="00654DBD" w:rsidRDefault="00654DBD">
      <w:pPr>
        <w:pStyle w:val="BodyText"/>
        <w:rPr>
          <w:sz w:val="22"/>
        </w:rPr>
      </w:pPr>
    </w:p>
    <w:p w14:paraId="6020DC5B" w14:textId="77777777" w:rsidR="00654DBD" w:rsidRDefault="0008649B">
      <w:pPr>
        <w:ind w:left="140"/>
        <w:rPr>
          <w:sz w:val="24"/>
        </w:rPr>
      </w:pPr>
      <w:r>
        <w:rPr>
          <w:b/>
          <w:sz w:val="24"/>
        </w:rPr>
        <w:t xml:space="preserve">ORGANIZATION TYPE: </w:t>
      </w:r>
      <w:r>
        <w:rPr>
          <w:spacing w:val="-2"/>
          <w:sz w:val="24"/>
        </w:rPr>
        <w:t>University</w:t>
      </w:r>
    </w:p>
    <w:p w14:paraId="67B28A04" w14:textId="77777777" w:rsidR="00654DBD" w:rsidRDefault="00654DBD">
      <w:pPr>
        <w:pStyle w:val="BodyText"/>
        <w:rPr>
          <w:sz w:val="26"/>
        </w:rPr>
      </w:pPr>
    </w:p>
    <w:p w14:paraId="47659810" w14:textId="77777777" w:rsidR="00654DBD" w:rsidRDefault="00654DBD">
      <w:pPr>
        <w:pStyle w:val="BodyText"/>
        <w:rPr>
          <w:sz w:val="22"/>
        </w:rPr>
      </w:pPr>
    </w:p>
    <w:p w14:paraId="1F878B23" w14:textId="77777777" w:rsidR="00654DBD" w:rsidRDefault="0008649B">
      <w:pPr>
        <w:ind w:left="140"/>
        <w:rPr>
          <w:sz w:val="24"/>
        </w:rPr>
      </w:pPr>
      <w:r>
        <w:rPr>
          <w:b/>
          <w:sz w:val="24"/>
        </w:rPr>
        <w:t xml:space="preserve">PERIOD OF PERFORMANCE: </w:t>
      </w:r>
      <w:r>
        <w:rPr>
          <w:sz w:val="24"/>
        </w:rPr>
        <w:t xml:space="preserve">August 1, </w:t>
      </w:r>
      <w:proofErr w:type="gramStart"/>
      <w:r>
        <w:rPr>
          <w:sz w:val="24"/>
        </w:rPr>
        <w:t>2022</w:t>
      </w:r>
      <w:proofErr w:type="gramEnd"/>
      <w:r>
        <w:rPr>
          <w:sz w:val="24"/>
        </w:rPr>
        <w:t xml:space="preserve"> to June 30, </w:t>
      </w:r>
      <w:r>
        <w:rPr>
          <w:spacing w:val="-4"/>
          <w:sz w:val="24"/>
        </w:rPr>
        <w:t>2025</w:t>
      </w:r>
    </w:p>
    <w:p w14:paraId="2DF171B7" w14:textId="77777777" w:rsidR="00654DBD" w:rsidRDefault="00654DBD">
      <w:pPr>
        <w:pStyle w:val="BodyText"/>
        <w:rPr>
          <w:sz w:val="26"/>
        </w:rPr>
      </w:pPr>
    </w:p>
    <w:p w14:paraId="22A45592" w14:textId="77777777" w:rsidR="00654DBD" w:rsidRDefault="00654DBD">
      <w:pPr>
        <w:pStyle w:val="BodyText"/>
        <w:rPr>
          <w:sz w:val="22"/>
        </w:rPr>
      </w:pPr>
    </w:p>
    <w:p w14:paraId="15737E96" w14:textId="77777777" w:rsidR="00654DBD" w:rsidRDefault="0008649B">
      <w:pPr>
        <w:pStyle w:val="BodyText"/>
        <w:ind w:left="140" w:right="471"/>
      </w:pPr>
      <w:r>
        <w:rPr>
          <w:b/>
        </w:rPr>
        <w:t xml:space="preserve">PROJECT DESCRIPTION: </w:t>
      </w:r>
      <w:r>
        <w:t>The team proposes producing “carbon-negative” compostable plant containers utilizing biochar produced</w:t>
      </w:r>
      <w:r>
        <w:rPr>
          <w:spacing w:val="-1"/>
        </w:rPr>
        <w:t xml:space="preserve"> </w:t>
      </w:r>
      <w:r>
        <w:t xml:space="preserve">from downed timber. Biochar will be produced using a rotary kiln from biomass commonly available in Alabama. The team will collect mass and energy balance data to develop an energy-efficient </w:t>
      </w:r>
      <w:proofErr w:type="spellStart"/>
      <w:r>
        <w:t>pyrolyzer</w:t>
      </w:r>
      <w:proofErr w:type="spellEnd"/>
      <w:r>
        <w:t xml:space="preserve"> with minimal environmental impacts. Thermal and mechanical properties will be collected for biochar-polymer blends to develop compostable plant containers that will have better or comparable characteristics compared</w:t>
      </w:r>
      <w:r>
        <w:rPr>
          <w:spacing w:val="-3"/>
        </w:rPr>
        <w:t xml:space="preserve"> </w:t>
      </w:r>
      <w:r>
        <w:t>to</w:t>
      </w:r>
      <w:r>
        <w:rPr>
          <w:spacing w:val="-3"/>
        </w:rPr>
        <w:t xml:space="preserve"> </w:t>
      </w:r>
      <w:r>
        <w:t>those</w:t>
      </w:r>
      <w:r>
        <w:rPr>
          <w:spacing w:val="-3"/>
        </w:rPr>
        <w:t xml:space="preserve"> </w:t>
      </w:r>
      <w:r>
        <w:t>on</w:t>
      </w:r>
      <w:r>
        <w:rPr>
          <w:spacing w:val="-3"/>
        </w:rPr>
        <w:t xml:space="preserve"> </w:t>
      </w:r>
      <w:r>
        <w:t>the</w:t>
      </w:r>
      <w:r>
        <w:rPr>
          <w:spacing w:val="-3"/>
        </w:rPr>
        <w:t xml:space="preserve"> </w:t>
      </w:r>
      <w:r>
        <w:t>market.</w:t>
      </w:r>
      <w:r>
        <w:rPr>
          <w:spacing w:val="-3"/>
        </w:rPr>
        <w:t xml:space="preserve"> </w:t>
      </w:r>
      <w:r>
        <w:t>These</w:t>
      </w:r>
      <w:r>
        <w:rPr>
          <w:spacing w:val="-4"/>
        </w:rPr>
        <w:t xml:space="preserve"> </w:t>
      </w:r>
      <w:r>
        <w:t>containers,</w:t>
      </w:r>
      <w:r>
        <w:rPr>
          <w:spacing w:val="-3"/>
        </w:rPr>
        <w:t xml:space="preserve"> </w:t>
      </w:r>
      <w:r>
        <w:t>after</w:t>
      </w:r>
      <w:r>
        <w:rPr>
          <w:spacing w:val="-3"/>
        </w:rPr>
        <w:t xml:space="preserve"> </w:t>
      </w:r>
      <w:r>
        <w:t>the</w:t>
      </w:r>
      <w:r>
        <w:rPr>
          <w:spacing w:val="-3"/>
        </w:rPr>
        <w:t xml:space="preserve"> </w:t>
      </w:r>
      <w:r>
        <w:t>end-of-life,</w:t>
      </w:r>
      <w:r>
        <w:rPr>
          <w:spacing w:val="-3"/>
        </w:rPr>
        <w:t xml:space="preserve"> </w:t>
      </w:r>
      <w:r>
        <w:t>will</w:t>
      </w:r>
      <w:r>
        <w:rPr>
          <w:spacing w:val="-3"/>
        </w:rPr>
        <w:t xml:space="preserve"> </w:t>
      </w:r>
      <w:r>
        <w:t>store</w:t>
      </w:r>
      <w:r>
        <w:rPr>
          <w:spacing w:val="-3"/>
        </w:rPr>
        <w:t xml:space="preserve"> </w:t>
      </w:r>
      <w:r>
        <w:t>carbon</w:t>
      </w:r>
      <w:r>
        <w:rPr>
          <w:spacing w:val="-3"/>
        </w:rPr>
        <w:t xml:space="preserve"> </w:t>
      </w:r>
      <w:r>
        <w:t>in</w:t>
      </w:r>
      <w:r>
        <w:rPr>
          <w:spacing w:val="-3"/>
        </w:rPr>
        <w:t xml:space="preserve"> </w:t>
      </w:r>
      <w:r>
        <w:t>soil. Further, the team will perform techno-economic and life-cycle analysis of biochar production from the downed timber, and the manufacturing of containers using biochar. In addition, the researchers will collect primary data from Alabama forest-land owners to understand the impact of extreme weather on their forests and the need to create new markets for downed timber. The proposed project addresses two of three priorities of the current solicitation: products (biochar), and markets (compostable plant containers) and forest management (removal of biomass for product development) in a sustainable manner. In order to achieve project objectives, a multi- disciplinary team from Auburn University, Tuskegee University, and the USDA-Forest Service (FS) Forest Products Laboratory (FPL) has been assembled.</w:t>
      </w:r>
    </w:p>
    <w:p w14:paraId="0ACBEAFB" w14:textId="77777777" w:rsidR="00654DBD" w:rsidRDefault="00654DBD">
      <w:pPr>
        <w:pStyle w:val="BodyText"/>
        <w:rPr>
          <w:sz w:val="26"/>
        </w:rPr>
      </w:pPr>
    </w:p>
    <w:p w14:paraId="4C025249" w14:textId="77777777" w:rsidR="00654DBD" w:rsidRDefault="00654DBD">
      <w:pPr>
        <w:pStyle w:val="BodyText"/>
        <w:rPr>
          <w:sz w:val="22"/>
        </w:rPr>
      </w:pPr>
    </w:p>
    <w:p w14:paraId="101B8FB7" w14:textId="77777777" w:rsidR="00654DBD" w:rsidRDefault="0008649B">
      <w:pPr>
        <w:ind w:left="140"/>
        <w:rPr>
          <w:sz w:val="24"/>
        </w:rPr>
      </w:pPr>
      <w:r>
        <w:rPr>
          <w:b/>
          <w:sz w:val="24"/>
        </w:rPr>
        <w:t xml:space="preserve">AWARD: </w:t>
      </w:r>
      <w:r>
        <w:rPr>
          <w:spacing w:val="-2"/>
          <w:sz w:val="24"/>
        </w:rPr>
        <w:t>$499,098</w:t>
      </w:r>
    </w:p>
    <w:p w14:paraId="0C65271E" w14:textId="77777777" w:rsidR="00654DBD" w:rsidRDefault="00654DBD">
      <w:pPr>
        <w:pStyle w:val="BodyText"/>
        <w:rPr>
          <w:sz w:val="26"/>
        </w:rPr>
      </w:pPr>
    </w:p>
    <w:p w14:paraId="1F9A4FE4" w14:textId="77777777" w:rsidR="00654DBD" w:rsidRDefault="00654DBD">
      <w:pPr>
        <w:pStyle w:val="BodyText"/>
        <w:rPr>
          <w:sz w:val="22"/>
        </w:rPr>
      </w:pPr>
    </w:p>
    <w:p w14:paraId="7DF794D2" w14:textId="77777777" w:rsidR="00654DBD" w:rsidRDefault="0008649B">
      <w:pPr>
        <w:pStyle w:val="Heading1"/>
      </w:pPr>
      <w:r>
        <w:t xml:space="preserve">FUNDING </w:t>
      </w:r>
      <w:r>
        <w:rPr>
          <w:spacing w:val="-2"/>
        </w:rPr>
        <w:t>SOURCE(S):</w:t>
      </w:r>
    </w:p>
    <w:p w14:paraId="1E1548EF" w14:textId="77777777" w:rsidR="00654DBD" w:rsidRDefault="00654DBD">
      <w:pPr>
        <w:pStyle w:val="BodyText"/>
        <w:rPr>
          <w:b/>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12"/>
        <w:gridCol w:w="2996"/>
        <w:gridCol w:w="2731"/>
      </w:tblGrid>
      <w:tr w:rsidR="00654DBD" w14:paraId="4A5D2D19" w14:textId="77777777">
        <w:trPr>
          <w:trHeight w:val="937"/>
        </w:trPr>
        <w:tc>
          <w:tcPr>
            <w:tcW w:w="3612" w:type="dxa"/>
            <w:shd w:val="clear" w:color="auto" w:fill="E0E0E0"/>
          </w:tcPr>
          <w:p w14:paraId="319BAA0E" w14:textId="77777777" w:rsidR="00654DBD" w:rsidRDefault="00654DBD">
            <w:pPr>
              <w:pStyle w:val="TableParagraph"/>
              <w:spacing w:before="9"/>
              <w:rPr>
                <w:b/>
                <w:sz w:val="28"/>
              </w:rPr>
            </w:pPr>
          </w:p>
          <w:p w14:paraId="3BD79B86" w14:textId="77777777" w:rsidR="00654DBD" w:rsidRDefault="0008649B">
            <w:pPr>
              <w:pStyle w:val="TableParagraph"/>
              <w:ind w:left="57"/>
              <w:rPr>
                <w:b/>
                <w:sz w:val="24"/>
              </w:rPr>
            </w:pPr>
            <w:r>
              <w:rPr>
                <w:b/>
                <w:sz w:val="24"/>
              </w:rPr>
              <w:t xml:space="preserve">Funding Source </w:t>
            </w:r>
            <w:r>
              <w:rPr>
                <w:b/>
                <w:spacing w:val="-4"/>
                <w:sz w:val="24"/>
              </w:rPr>
              <w:t>Name</w:t>
            </w:r>
          </w:p>
        </w:tc>
        <w:tc>
          <w:tcPr>
            <w:tcW w:w="2996" w:type="dxa"/>
            <w:shd w:val="clear" w:color="auto" w:fill="E0E0E0"/>
          </w:tcPr>
          <w:p w14:paraId="5976459C" w14:textId="77777777" w:rsidR="00654DBD" w:rsidRDefault="00654DBD">
            <w:pPr>
              <w:pStyle w:val="TableParagraph"/>
              <w:spacing w:before="9"/>
              <w:rPr>
                <w:b/>
                <w:sz w:val="28"/>
              </w:rPr>
            </w:pPr>
          </w:p>
          <w:p w14:paraId="29595B06" w14:textId="77777777" w:rsidR="00654DBD" w:rsidRDefault="0008649B">
            <w:pPr>
              <w:pStyle w:val="TableParagraph"/>
              <w:ind w:left="71"/>
              <w:rPr>
                <w:b/>
                <w:sz w:val="24"/>
              </w:rPr>
            </w:pPr>
            <w:r>
              <w:rPr>
                <w:b/>
                <w:spacing w:val="-2"/>
                <w:sz w:val="24"/>
              </w:rPr>
              <w:t>Amount</w:t>
            </w:r>
          </w:p>
        </w:tc>
        <w:tc>
          <w:tcPr>
            <w:tcW w:w="2731" w:type="dxa"/>
            <w:shd w:val="clear" w:color="auto" w:fill="E0E0E0"/>
          </w:tcPr>
          <w:p w14:paraId="6405B77D" w14:textId="77777777" w:rsidR="00654DBD" w:rsidRDefault="0008649B">
            <w:pPr>
              <w:pStyle w:val="TableParagraph"/>
              <w:spacing w:before="55"/>
              <w:ind w:left="62"/>
              <w:rPr>
                <w:sz w:val="24"/>
              </w:rPr>
            </w:pPr>
            <w:r>
              <w:rPr>
                <w:b/>
                <w:sz w:val="24"/>
              </w:rPr>
              <w:t xml:space="preserve">Assistance Listing # </w:t>
            </w:r>
            <w:r>
              <w:rPr>
                <w:sz w:val="24"/>
              </w:rPr>
              <w:t>(Certain</w:t>
            </w:r>
            <w:r>
              <w:rPr>
                <w:spacing w:val="-15"/>
                <w:sz w:val="24"/>
              </w:rPr>
              <w:t xml:space="preserve"> </w:t>
            </w:r>
            <w:r>
              <w:rPr>
                <w:sz w:val="24"/>
              </w:rPr>
              <w:t>Federal</w:t>
            </w:r>
            <w:r>
              <w:rPr>
                <w:spacing w:val="-15"/>
                <w:sz w:val="24"/>
              </w:rPr>
              <w:t xml:space="preserve"> </w:t>
            </w:r>
            <w:r>
              <w:rPr>
                <w:sz w:val="24"/>
              </w:rPr>
              <w:t xml:space="preserve">Awards </w:t>
            </w:r>
            <w:r>
              <w:rPr>
                <w:spacing w:val="-2"/>
                <w:sz w:val="24"/>
              </w:rPr>
              <w:t>Only)</w:t>
            </w:r>
          </w:p>
        </w:tc>
      </w:tr>
      <w:tr w:rsidR="00654DBD" w14:paraId="67C1F7C0" w14:textId="77777777">
        <w:trPr>
          <w:trHeight w:val="666"/>
        </w:trPr>
        <w:tc>
          <w:tcPr>
            <w:tcW w:w="3612" w:type="dxa"/>
          </w:tcPr>
          <w:p w14:paraId="7397E721" w14:textId="77777777" w:rsidR="00654DBD" w:rsidRDefault="0008649B">
            <w:pPr>
              <w:pStyle w:val="TableParagraph"/>
              <w:spacing w:before="60"/>
              <w:ind w:left="57" w:right="90"/>
              <w:rPr>
                <w:sz w:val="24"/>
              </w:rPr>
            </w:pPr>
            <w:r>
              <w:rPr>
                <w:sz w:val="24"/>
              </w:rPr>
              <w:t>Forest</w:t>
            </w:r>
            <w:r>
              <w:rPr>
                <w:spacing w:val="-15"/>
                <w:sz w:val="24"/>
              </w:rPr>
              <w:t xml:space="preserve"> </w:t>
            </w:r>
            <w:r>
              <w:rPr>
                <w:sz w:val="24"/>
              </w:rPr>
              <w:t>Service</w:t>
            </w:r>
            <w:r>
              <w:rPr>
                <w:spacing w:val="-15"/>
                <w:sz w:val="24"/>
              </w:rPr>
              <w:t xml:space="preserve"> </w:t>
            </w:r>
            <w:r>
              <w:rPr>
                <w:sz w:val="24"/>
              </w:rPr>
              <w:t xml:space="preserve">21-JV-11111124- </w:t>
            </w:r>
            <w:r>
              <w:rPr>
                <w:spacing w:val="-4"/>
                <w:sz w:val="24"/>
              </w:rPr>
              <w:t>037</w:t>
            </w:r>
          </w:p>
        </w:tc>
        <w:tc>
          <w:tcPr>
            <w:tcW w:w="2996" w:type="dxa"/>
          </w:tcPr>
          <w:p w14:paraId="258ACF08" w14:textId="77777777" w:rsidR="00654DBD" w:rsidRDefault="0008649B">
            <w:pPr>
              <w:pStyle w:val="TableParagraph"/>
              <w:spacing w:before="60"/>
              <w:ind w:left="71"/>
              <w:rPr>
                <w:sz w:val="24"/>
              </w:rPr>
            </w:pPr>
            <w:r>
              <w:rPr>
                <w:spacing w:val="-2"/>
                <w:sz w:val="24"/>
              </w:rPr>
              <w:t>$499,098</w:t>
            </w:r>
          </w:p>
        </w:tc>
        <w:tc>
          <w:tcPr>
            <w:tcW w:w="2731" w:type="dxa"/>
          </w:tcPr>
          <w:p w14:paraId="59352B10" w14:textId="77777777" w:rsidR="00654DBD" w:rsidRDefault="00654DBD">
            <w:pPr>
              <w:pStyle w:val="TableParagraph"/>
            </w:pPr>
          </w:p>
        </w:tc>
      </w:tr>
    </w:tbl>
    <w:p w14:paraId="174A7305" w14:textId="77777777" w:rsidR="00654DBD" w:rsidRDefault="00654DBD">
      <w:pPr>
        <w:pStyle w:val="BodyText"/>
        <w:rPr>
          <w:b/>
          <w:sz w:val="26"/>
        </w:rPr>
      </w:pPr>
    </w:p>
    <w:p w14:paraId="1E2B3A5F" w14:textId="77777777" w:rsidR="00654DBD" w:rsidRDefault="00654DBD">
      <w:pPr>
        <w:pStyle w:val="BodyText"/>
        <w:rPr>
          <w:b/>
          <w:sz w:val="26"/>
        </w:rPr>
      </w:pPr>
    </w:p>
    <w:p w14:paraId="7B6B00C9" w14:textId="77777777" w:rsidR="00654DBD" w:rsidRDefault="00654DBD">
      <w:pPr>
        <w:pStyle w:val="BodyText"/>
        <w:rPr>
          <w:b/>
          <w:sz w:val="26"/>
        </w:rPr>
      </w:pPr>
    </w:p>
    <w:p w14:paraId="530A1AA6" w14:textId="77777777" w:rsidR="00654DBD" w:rsidRDefault="00654DBD">
      <w:pPr>
        <w:pStyle w:val="BodyText"/>
        <w:spacing w:before="2"/>
        <w:rPr>
          <w:b/>
          <w:sz w:val="30"/>
        </w:rPr>
      </w:pPr>
    </w:p>
    <w:p w14:paraId="45AD476B" w14:textId="77777777" w:rsidR="00654DBD" w:rsidRDefault="0008649B">
      <w:pPr>
        <w:spacing w:before="1"/>
        <w:ind w:left="3201" w:right="3300"/>
        <w:jc w:val="center"/>
        <w:rPr>
          <w:sz w:val="18"/>
        </w:rPr>
      </w:pPr>
      <w:r>
        <w:rPr>
          <w:sz w:val="18"/>
        </w:rPr>
        <w:t xml:space="preserve">Page 1 of </w:t>
      </w:r>
      <w:r>
        <w:rPr>
          <w:spacing w:val="-5"/>
          <w:sz w:val="18"/>
        </w:rPr>
        <w:t>31</w:t>
      </w:r>
    </w:p>
    <w:p w14:paraId="2399AA0A" w14:textId="77777777" w:rsidR="00654DBD" w:rsidRDefault="0008649B">
      <w:pPr>
        <w:ind w:left="1748" w:right="1846"/>
        <w:jc w:val="center"/>
        <w:rPr>
          <w:sz w:val="18"/>
        </w:rPr>
      </w:pPr>
      <w:r>
        <w:rPr>
          <w:sz w:val="18"/>
        </w:rPr>
        <w:t xml:space="preserve">22-00374 (Auburn </w:t>
      </w:r>
      <w:r>
        <w:rPr>
          <w:spacing w:val="-2"/>
          <w:sz w:val="18"/>
        </w:rPr>
        <w:t>University</w:t>
      </w:r>
    </w:p>
    <w:p w14:paraId="591D1720" w14:textId="77777777" w:rsidR="00654DBD" w:rsidRDefault="0008649B">
      <w:pPr>
        <w:ind w:left="3201" w:right="3300"/>
        <w:jc w:val="center"/>
        <w:rPr>
          <w:sz w:val="18"/>
        </w:rPr>
      </w:pPr>
      <w:r>
        <w:rPr>
          <w:sz w:val="18"/>
        </w:rPr>
        <w:t xml:space="preserve">Endowment Form: </w:t>
      </w:r>
      <w:r>
        <w:rPr>
          <w:spacing w:val="-2"/>
          <w:sz w:val="18"/>
        </w:rPr>
        <w:t>12.31.15</w:t>
      </w:r>
    </w:p>
    <w:p w14:paraId="4C0D0A21" w14:textId="77777777" w:rsidR="00654DBD" w:rsidRDefault="00654DBD">
      <w:pPr>
        <w:jc w:val="center"/>
        <w:rPr>
          <w:sz w:val="18"/>
        </w:rPr>
        <w:sectPr w:rsidR="00654DBD">
          <w:type w:val="continuous"/>
          <w:pgSz w:w="12240" w:h="15840"/>
          <w:pgMar w:top="480" w:right="1080" w:bottom="280" w:left="1200" w:header="720" w:footer="720" w:gutter="0"/>
          <w:cols w:space="720"/>
        </w:sectPr>
      </w:pPr>
    </w:p>
    <w:p w14:paraId="2B4A7639" w14:textId="77777777" w:rsidR="00654DBD" w:rsidRDefault="0008649B">
      <w:pPr>
        <w:pStyle w:val="BodyText"/>
        <w:spacing w:before="60"/>
        <w:ind w:left="139" w:right="488"/>
      </w:pPr>
      <w:r>
        <w:lastRenderedPageBreak/>
        <w:t>The United States Endowment for Forestry and Communities (“Endowment”) agrees to provide the</w:t>
      </w:r>
      <w:r>
        <w:rPr>
          <w:spacing w:val="-3"/>
        </w:rPr>
        <w:t xml:space="preserve"> </w:t>
      </w:r>
      <w:r>
        <w:t>Award</w:t>
      </w:r>
      <w:r>
        <w:rPr>
          <w:spacing w:val="-3"/>
        </w:rPr>
        <w:t xml:space="preserve"> </w:t>
      </w:r>
      <w:r>
        <w:t>to</w:t>
      </w:r>
      <w:r>
        <w:rPr>
          <w:spacing w:val="-3"/>
        </w:rPr>
        <w:t xml:space="preserve"> </w:t>
      </w:r>
      <w:r>
        <w:t>the</w:t>
      </w:r>
      <w:r>
        <w:rPr>
          <w:spacing w:val="-3"/>
        </w:rPr>
        <w:t xml:space="preserve"> </w:t>
      </w:r>
      <w:r>
        <w:t>Subrecipient</w:t>
      </w:r>
      <w:r>
        <w:rPr>
          <w:spacing w:val="-4"/>
        </w:rPr>
        <w:t xml:space="preserve"> </w:t>
      </w:r>
      <w:r>
        <w:t>for</w:t>
      </w:r>
      <w:r>
        <w:rPr>
          <w:spacing w:val="-3"/>
        </w:rPr>
        <w:t xml:space="preserve"> </w:t>
      </w:r>
      <w:r>
        <w:t>the</w:t>
      </w:r>
      <w:r>
        <w:rPr>
          <w:spacing w:val="-3"/>
        </w:rPr>
        <w:t xml:space="preserve"> </w:t>
      </w:r>
      <w:r>
        <w:t>purposes</w:t>
      </w:r>
      <w:r>
        <w:rPr>
          <w:spacing w:val="-3"/>
        </w:rPr>
        <w:t xml:space="preserve"> </w:t>
      </w:r>
      <w:r>
        <w:t>of</w:t>
      </w:r>
      <w:r>
        <w:rPr>
          <w:spacing w:val="-3"/>
        </w:rPr>
        <w:t xml:space="preserve"> </w:t>
      </w:r>
      <w:r>
        <w:t>satisfactorily</w:t>
      </w:r>
      <w:r>
        <w:rPr>
          <w:spacing w:val="-4"/>
        </w:rPr>
        <w:t xml:space="preserve"> </w:t>
      </w:r>
      <w:r>
        <w:t>performing</w:t>
      </w:r>
      <w:r>
        <w:rPr>
          <w:spacing w:val="-3"/>
        </w:rPr>
        <w:t xml:space="preserve"> </w:t>
      </w:r>
      <w:r>
        <w:t>the</w:t>
      </w:r>
      <w:r>
        <w:rPr>
          <w:spacing w:val="-3"/>
        </w:rPr>
        <w:t xml:space="preserve"> </w:t>
      </w:r>
      <w:r>
        <w:t>Project</w:t>
      </w:r>
      <w:r>
        <w:rPr>
          <w:spacing w:val="-3"/>
        </w:rPr>
        <w:t xml:space="preserve"> </w:t>
      </w:r>
      <w:r>
        <w:t xml:space="preserve">described in the </w:t>
      </w:r>
      <w:r>
        <w:rPr>
          <w:b/>
        </w:rPr>
        <w:t xml:space="preserve">Work Plan </w:t>
      </w:r>
      <w:r>
        <w:t xml:space="preserve">and </w:t>
      </w:r>
      <w:r>
        <w:rPr>
          <w:b/>
        </w:rPr>
        <w:t xml:space="preserve">Budget </w:t>
      </w:r>
      <w:r>
        <w:t>as found in Appendix A and C. Project must be completed, with all funds spent, during the Period of Performance as set forth above. The Award is provided on the condition that the Subrecipient agrees that it will raise and spend at least $340,940.00 in Matching Contributions on the Project. Project must be completed, with all matching contributions spent, during the Period of Performance as set forth above.</w:t>
      </w:r>
    </w:p>
    <w:p w14:paraId="62A62134" w14:textId="77777777" w:rsidR="00654DBD" w:rsidRDefault="00654DBD">
      <w:pPr>
        <w:pStyle w:val="BodyText"/>
        <w:rPr>
          <w:sz w:val="26"/>
        </w:rPr>
      </w:pPr>
    </w:p>
    <w:p w14:paraId="1A54A015" w14:textId="77777777" w:rsidR="00654DBD" w:rsidRDefault="00654DBD">
      <w:pPr>
        <w:pStyle w:val="BodyText"/>
        <w:rPr>
          <w:sz w:val="22"/>
        </w:rPr>
      </w:pPr>
    </w:p>
    <w:p w14:paraId="3B8E1774" w14:textId="77777777" w:rsidR="00654DBD" w:rsidRDefault="0008649B">
      <w:pPr>
        <w:pStyle w:val="Heading1"/>
      </w:pPr>
      <w:r>
        <w:t xml:space="preserve">SUBRECIPIENT CONTACT </w:t>
      </w:r>
      <w:r>
        <w:rPr>
          <w:spacing w:val="-2"/>
        </w:rPr>
        <w:t>INFORMATION</w:t>
      </w:r>
    </w:p>
    <w:p w14:paraId="55267E1A" w14:textId="77777777" w:rsidR="00654DBD" w:rsidRDefault="0008649B">
      <w:pPr>
        <w:pStyle w:val="BodyText"/>
        <w:tabs>
          <w:tab w:val="left" w:pos="3739"/>
        </w:tabs>
        <w:ind w:left="140" w:right="4411"/>
      </w:pPr>
      <w:r>
        <w:t>Subrecipient Name:</w:t>
      </w:r>
      <w:r>
        <w:tab/>
        <w:t>Darren May Subrecipient Organization:</w:t>
      </w:r>
      <w:r>
        <w:tab/>
        <w:t>Auburn</w:t>
      </w:r>
      <w:r>
        <w:rPr>
          <w:spacing w:val="-15"/>
        </w:rPr>
        <w:t xml:space="preserve"> </w:t>
      </w:r>
      <w:r>
        <w:t>University</w:t>
      </w:r>
    </w:p>
    <w:p w14:paraId="40C097CB" w14:textId="77777777" w:rsidR="00654DBD" w:rsidRDefault="0008649B">
      <w:pPr>
        <w:pStyle w:val="BodyText"/>
        <w:tabs>
          <w:tab w:val="left" w:pos="3739"/>
        </w:tabs>
        <w:spacing w:line="276" w:lineRule="auto"/>
        <w:ind w:left="3740" w:right="3518" w:hanging="3600"/>
      </w:pPr>
      <w:r>
        <w:t>Subrecipient Address:</w:t>
      </w:r>
      <w:r>
        <w:tab/>
        <w:t>540</w:t>
      </w:r>
      <w:r>
        <w:rPr>
          <w:spacing w:val="-9"/>
        </w:rPr>
        <w:t xml:space="preserve"> </w:t>
      </w:r>
      <w:r>
        <w:t>Devall</w:t>
      </w:r>
      <w:r>
        <w:rPr>
          <w:spacing w:val="-9"/>
        </w:rPr>
        <w:t xml:space="preserve"> </w:t>
      </w:r>
      <w:r>
        <w:t>Drive,</w:t>
      </w:r>
      <w:r>
        <w:rPr>
          <w:spacing w:val="-10"/>
        </w:rPr>
        <w:t xml:space="preserve"> </w:t>
      </w:r>
      <w:r>
        <w:t>Suite</w:t>
      </w:r>
      <w:r>
        <w:rPr>
          <w:spacing w:val="-9"/>
        </w:rPr>
        <w:t xml:space="preserve"> </w:t>
      </w:r>
      <w:r>
        <w:t xml:space="preserve">200 </w:t>
      </w:r>
      <w:proofErr w:type="spellStart"/>
      <w:proofErr w:type="gramStart"/>
      <w:r>
        <w:t>Auburn,AL</w:t>
      </w:r>
      <w:proofErr w:type="spellEnd"/>
      <w:proofErr w:type="gramEnd"/>
      <w:r>
        <w:t xml:space="preserve"> 36832-5888</w:t>
      </w:r>
    </w:p>
    <w:p w14:paraId="378C1340" w14:textId="77777777" w:rsidR="00654DBD" w:rsidRDefault="0008649B">
      <w:pPr>
        <w:pStyle w:val="BodyText"/>
        <w:tabs>
          <w:tab w:val="left" w:pos="3739"/>
        </w:tabs>
        <w:ind w:left="140"/>
      </w:pPr>
      <w:r>
        <w:t xml:space="preserve">Subrecipient </w:t>
      </w:r>
      <w:r>
        <w:rPr>
          <w:spacing w:val="-2"/>
        </w:rPr>
        <w:t>Phone:</w:t>
      </w:r>
      <w:r>
        <w:tab/>
        <w:t>(334)</w:t>
      </w:r>
      <w:r>
        <w:rPr>
          <w:spacing w:val="-2"/>
        </w:rPr>
        <w:t xml:space="preserve"> </w:t>
      </w:r>
      <w:r>
        <w:t>844-</w:t>
      </w:r>
      <w:r>
        <w:rPr>
          <w:spacing w:val="-4"/>
        </w:rPr>
        <w:t>4438</w:t>
      </w:r>
    </w:p>
    <w:p w14:paraId="13CB4330" w14:textId="77777777" w:rsidR="00654DBD" w:rsidRDefault="0008649B">
      <w:pPr>
        <w:pStyle w:val="BodyText"/>
        <w:tabs>
          <w:tab w:val="left" w:pos="3739"/>
        </w:tabs>
        <w:ind w:left="140"/>
      </w:pPr>
      <w:r>
        <w:t xml:space="preserve">Subrecipient </w:t>
      </w:r>
      <w:r>
        <w:rPr>
          <w:spacing w:val="-2"/>
        </w:rPr>
        <w:t>Email:</w:t>
      </w:r>
      <w:r>
        <w:tab/>
      </w:r>
      <w:hyperlink r:id="rId7">
        <w:r>
          <w:rPr>
            <w:spacing w:val="-2"/>
          </w:rPr>
          <w:t>maydarr@auburn.edu</w:t>
        </w:r>
      </w:hyperlink>
    </w:p>
    <w:p w14:paraId="77DD401B" w14:textId="77777777" w:rsidR="00654DBD" w:rsidRDefault="00654DBD">
      <w:pPr>
        <w:pStyle w:val="BodyText"/>
      </w:pPr>
    </w:p>
    <w:p w14:paraId="7DF14A6F" w14:textId="77777777" w:rsidR="00654DBD" w:rsidRDefault="0008649B">
      <w:pPr>
        <w:pStyle w:val="Heading1"/>
      </w:pPr>
      <w:r>
        <w:t xml:space="preserve">ENDOWMENT ADMINISTRATIVE CONTACT </w:t>
      </w:r>
      <w:r>
        <w:rPr>
          <w:spacing w:val="-2"/>
        </w:rPr>
        <w:t>INFORMATION</w:t>
      </w:r>
    </w:p>
    <w:p w14:paraId="2CC183A1" w14:textId="77777777" w:rsidR="00654DBD" w:rsidRDefault="0008649B">
      <w:pPr>
        <w:pStyle w:val="BodyText"/>
        <w:tabs>
          <w:tab w:val="left" w:pos="3739"/>
        </w:tabs>
        <w:ind w:left="140" w:right="4351"/>
      </w:pPr>
      <w:r>
        <w:t>Endowment Administrator:</w:t>
      </w:r>
      <w:r>
        <w:tab/>
        <w:t>Aleta Rogers Endowment Address:</w:t>
      </w:r>
      <w:r>
        <w:tab/>
        <w:t>908</w:t>
      </w:r>
      <w:r>
        <w:rPr>
          <w:spacing w:val="-13"/>
        </w:rPr>
        <w:t xml:space="preserve"> </w:t>
      </w:r>
      <w:r>
        <w:t>E.</w:t>
      </w:r>
      <w:r>
        <w:rPr>
          <w:spacing w:val="-13"/>
        </w:rPr>
        <w:t xml:space="preserve"> </w:t>
      </w:r>
      <w:r>
        <w:t>North</w:t>
      </w:r>
      <w:r>
        <w:rPr>
          <w:spacing w:val="-13"/>
        </w:rPr>
        <w:t xml:space="preserve"> </w:t>
      </w:r>
      <w:r>
        <w:t>Street</w:t>
      </w:r>
    </w:p>
    <w:p w14:paraId="16E38258" w14:textId="77777777" w:rsidR="00654DBD" w:rsidRDefault="0008649B">
      <w:pPr>
        <w:pStyle w:val="BodyText"/>
        <w:ind w:left="3740"/>
      </w:pPr>
      <w:r>
        <w:t xml:space="preserve">Greenville, SC </w:t>
      </w:r>
      <w:r>
        <w:rPr>
          <w:spacing w:val="-2"/>
        </w:rPr>
        <w:t>29601</w:t>
      </w:r>
    </w:p>
    <w:p w14:paraId="310C2F0E" w14:textId="77777777" w:rsidR="00654DBD" w:rsidRDefault="0008649B">
      <w:pPr>
        <w:pStyle w:val="BodyText"/>
        <w:tabs>
          <w:tab w:val="left" w:pos="3739"/>
        </w:tabs>
        <w:ind w:left="140"/>
      </w:pPr>
      <w:r>
        <w:t xml:space="preserve">Endowment </w:t>
      </w:r>
      <w:r>
        <w:rPr>
          <w:spacing w:val="-2"/>
        </w:rPr>
        <w:t>Phone:</w:t>
      </w:r>
      <w:r>
        <w:tab/>
        <w:t>864-233-</w:t>
      </w:r>
      <w:r>
        <w:rPr>
          <w:spacing w:val="-4"/>
        </w:rPr>
        <w:t>7646</w:t>
      </w:r>
    </w:p>
    <w:p w14:paraId="3B75F1B2" w14:textId="77777777" w:rsidR="00654DBD" w:rsidRDefault="0008649B">
      <w:pPr>
        <w:pStyle w:val="BodyText"/>
        <w:tabs>
          <w:tab w:val="left" w:pos="3739"/>
        </w:tabs>
        <w:ind w:left="140"/>
      </w:pPr>
      <w:r>
        <w:t xml:space="preserve">Endowment </w:t>
      </w:r>
      <w:r>
        <w:rPr>
          <w:spacing w:val="-2"/>
        </w:rPr>
        <w:t>Email:</w:t>
      </w:r>
      <w:r>
        <w:tab/>
      </w:r>
      <w:hyperlink r:id="rId8">
        <w:r>
          <w:rPr>
            <w:spacing w:val="-2"/>
          </w:rPr>
          <w:t>aleta@usendowment.org</w:t>
        </w:r>
      </w:hyperlink>
    </w:p>
    <w:p w14:paraId="36C609B0" w14:textId="77777777" w:rsidR="00654DBD" w:rsidRDefault="00654DBD">
      <w:pPr>
        <w:pStyle w:val="BodyText"/>
        <w:rPr>
          <w:sz w:val="26"/>
        </w:rPr>
      </w:pPr>
    </w:p>
    <w:p w14:paraId="666E7E7A" w14:textId="77777777" w:rsidR="00654DBD" w:rsidRDefault="00654DBD">
      <w:pPr>
        <w:pStyle w:val="BodyText"/>
        <w:rPr>
          <w:sz w:val="22"/>
        </w:rPr>
      </w:pPr>
    </w:p>
    <w:p w14:paraId="37F6EA7C" w14:textId="77777777" w:rsidR="00654DBD" w:rsidRDefault="0008649B">
      <w:pPr>
        <w:pStyle w:val="Heading1"/>
      </w:pPr>
      <w:r>
        <w:t xml:space="preserve">ENDOWMENT TECHNICAL CONTACT </w:t>
      </w:r>
      <w:r>
        <w:rPr>
          <w:spacing w:val="-2"/>
        </w:rPr>
        <w:t>INFORMATION</w:t>
      </w:r>
    </w:p>
    <w:p w14:paraId="168E5A8F" w14:textId="77777777" w:rsidR="00654DBD" w:rsidRDefault="0008649B">
      <w:pPr>
        <w:pStyle w:val="BodyText"/>
        <w:tabs>
          <w:tab w:val="left" w:pos="3739"/>
        </w:tabs>
        <w:ind w:left="140" w:right="4351"/>
      </w:pPr>
      <w:r>
        <w:t>Endowment Program Officer:</w:t>
      </w:r>
      <w:r>
        <w:tab/>
        <w:t>Michael Goergen Endowment Address:</w:t>
      </w:r>
      <w:r>
        <w:tab/>
        <w:t>908</w:t>
      </w:r>
      <w:r>
        <w:rPr>
          <w:spacing w:val="-13"/>
        </w:rPr>
        <w:t xml:space="preserve"> </w:t>
      </w:r>
      <w:r>
        <w:t>E.</w:t>
      </w:r>
      <w:r>
        <w:rPr>
          <w:spacing w:val="-13"/>
        </w:rPr>
        <w:t xml:space="preserve"> </w:t>
      </w:r>
      <w:r>
        <w:t>North</w:t>
      </w:r>
      <w:r>
        <w:rPr>
          <w:spacing w:val="-13"/>
        </w:rPr>
        <w:t xml:space="preserve"> </w:t>
      </w:r>
      <w:r>
        <w:t>Street</w:t>
      </w:r>
    </w:p>
    <w:p w14:paraId="6E34ECAC" w14:textId="77777777" w:rsidR="00654DBD" w:rsidRDefault="0008649B">
      <w:pPr>
        <w:pStyle w:val="BodyText"/>
        <w:ind w:left="3740"/>
      </w:pPr>
      <w:r>
        <w:t xml:space="preserve">Greenville, SC </w:t>
      </w:r>
      <w:r>
        <w:rPr>
          <w:spacing w:val="-2"/>
        </w:rPr>
        <w:t>29601</w:t>
      </w:r>
    </w:p>
    <w:p w14:paraId="7F6882AF" w14:textId="77777777" w:rsidR="00654DBD" w:rsidRDefault="0008649B">
      <w:pPr>
        <w:pStyle w:val="BodyText"/>
        <w:tabs>
          <w:tab w:val="left" w:pos="3739"/>
        </w:tabs>
        <w:ind w:left="140"/>
      </w:pPr>
      <w:r>
        <w:t xml:space="preserve">Endowment </w:t>
      </w:r>
      <w:r>
        <w:rPr>
          <w:spacing w:val="-2"/>
        </w:rPr>
        <w:t>Phone:</w:t>
      </w:r>
      <w:r>
        <w:tab/>
        <w:t>864-233-</w:t>
      </w:r>
      <w:r>
        <w:rPr>
          <w:spacing w:val="-4"/>
        </w:rPr>
        <w:t>7646</w:t>
      </w:r>
    </w:p>
    <w:p w14:paraId="676A6BAF" w14:textId="77777777" w:rsidR="00654DBD" w:rsidRDefault="0008649B">
      <w:pPr>
        <w:pStyle w:val="BodyText"/>
        <w:tabs>
          <w:tab w:val="left" w:pos="3739"/>
        </w:tabs>
        <w:ind w:left="140"/>
      </w:pPr>
      <w:r>
        <w:t xml:space="preserve">Endowment </w:t>
      </w:r>
      <w:r>
        <w:rPr>
          <w:spacing w:val="-2"/>
        </w:rPr>
        <w:t>Email:</w:t>
      </w:r>
      <w:r>
        <w:tab/>
      </w:r>
      <w:hyperlink r:id="rId9">
        <w:r>
          <w:rPr>
            <w:spacing w:val="-2"/>
          </w:rPr>
          <w:t>michael@usendowment.org</w:t>
        </w:r>
      </w:hyperlink>
    </w:p>
    <w:p w14:paraId="78B1F901" w14:textId="77777777" w:rsidR="00654DBD" w:rsidRDefault="00654DBD">
      <w:pPr>
        <w:pStyle w:val="BodyText"/>
        <w:rPr>
          <w:sz w:val="26"/>
        </w:rPr>
      </w:pPr>
    </w:p>
    <w:p w14:paraId="5EAA92CC" w14:textId="77777777" w:rsidR="00654DBD" w:rsidRDefault="00654DBD">
      <w:pPr>
        <w:pStyle w:val="BodyText"/>
        <w:rPr>
          <w:sz w:val="22"/>
        </w:rPr>
      </w:pPr>
    </w:p>
    <w:p w14:paraId="50CE8AA1" w14:textId="77777777" w:rsidR="00654DBD" w:rsidRDefault="0008649B">
      <w:pPr>
        <w:ind w:left="367" w:right="488" w:hanging="98"/>
        <w:rPr>
          <w:b/>
          <w:sz w:val="24"/>
        </w:rPr>
      </w:pPr>
      <w:r>
        <w:rPr>
          <w:b/>
          <w:sz w:val="24"/>
        </w:rPr>
        <w:t>To</w:t>
      </w:r>
      <w:r>
        <w:rPr>
          <w:b/>
          <w:spacing w:val="-4"/>
          <w:sz w:val="24"/>
        </w:rPr>
        <w:t xml:space="preserve"> </w:t>
      </w:r>
      <w:r>
        <w:rPr>
          <w:b/>
          <w:sz w:val="24"/>
        </w:rPr>
        <w:t>the</w:t>
      </w:r>
      <w:r>
        <w:rPr>
          <w:b/>
          <w:spacing w:val="-4"/>
          <w:sz w:val="24"/>
        </w:rPr>
        <w:t xml:space="preserve"> </w:t>
      </w:r>
      <w:r>
        <w:rPr>
          <w:b/>
          <w:sz w:val="24"/>
        </w:rPr>
        <w:t>extent</w:t>
      </w:r>
      <w:r>
        <w:rPr>
          <w:b/>
          <w:spacing w:val="-4"/>
          <w:sz w:val="24"/>
        </w:rPr>
        <w:t xml:space="preserve"> </w:t>
      </w:r>
      <w:r>
        <w:rPr>
          <w:b/>
          <w:sz w:val="24"/>
        </w:rPr>
        <w:t>possible,</w:t>
      </w:r>
      <w:r>
        <w:rPr>
          <w:b/>
          <w:spacing w:val="-4"/>
          <w:sz w:val="24"/>
        </w:rPr>
        <w:t xml:space="preserve"> </w:t>
      </w:r>
      <w:r>
        <w:rPr>
          <w:b/>
          <w:sz w:val="24"/>
        </w:rPr>
        <w:t>all</w:t>
      </w:r>
      <w:r>
        <w:rPr>
          <w:b/>
          <w:spacing w:val="-4"/>
          <w:sz w:val="24"/>
        </w:rPr>
        <w:t xml:space="preserve"> </w:t>
      </w:r>
      <w:r>
        <w:rPr>
          <w:b/>
          <w:sz w:val="24"/>
        </w:rPr>
        <w:t>communication</w:t>
      </w:r>
      <w:r>
        <w:rPr>
          <w:b/>
          <w:spacing w:val="-4"/>
          <w:sz w:val="24"/>
        </w:rPr>
        <w:t xml:space="preserve"> </w:t>
      </w:r>
      <w:r>
        <w:rPr>
          <w:b/>
          <w:sz w:val="24"/>
        </w:rPr>
        <w:t>should</w:t>
      </w:r>
      <w:r>
        <w:rPr>
          <w:b/>
          <w:spacing w:val="-4"/>
          <w:sz w:val="24"/>
        </w:rPr>
        <w:t xml:space="preserve"> </w:t>
      </w:r>
      <w:r>
        <w:rPr>
          <w:b/>
          <w:sz w:val="24"/>
        </w:rPr>
        <w:t>take</w:t>
      </w:r>
      <w:r>
        <w:rPr>
          <w:b/>
          <w:spacing w:val="-4"/>
          <w:sz w:val="24"/>
        </w:rPr>
        <w:t xml:space="preserve"> </w:t>
      </w:r>
      <w:r>
        <w:rPr>
          <w:b/>
          <w:sz w:val="24"/>
        </w:rPr>
        <w:t>place</w:t>
      </w:r>
      <w:r>
        <w:rPr>
          <w:b/>
          <w:spacing w:val="-4"/>
          <w:sz w:val="24"/>
        </w:rPr>
        <w:t xml:space="preserve"> </w:t>
      </w:r>
      <w:r>
        <w:rPr>
          <w:b/>
          <w:sz w:val="24"/>
        </w:rPr>
        <w:t>electronically</w:t>
      </w:r>
      <w:r>
        <w:rPr>
          <w:b/>
          <w:spacing w:val="-4"/>
          <w:sz w:val="24"/>
        </w:rPr>
        <w:t xml:space="preserve"> </w:t>
      </w:r>
      <w:r>
        <w:rPr>
          <w:b/>
          <w:sz w:val="24"/>
        </w:rPr>
        <w:t>via</w:t>
      </w:r>
      <w:r>
        <w:rPr>
          <w:b/>
          <w:spacing w:val="-4"/>
          <w:sz w:val="24"/>
        </w:rPr>
        <w:t xml:space="preserve"> </w:t>
      </w:r>
      <w:r>
        <w:rPr>
          <w:b/>
          <w:sz w:val="24"/>
        </w:rPr>
        <w:t>the</w:t>
      </w:r>
      <w:r>
        <w:rPr>
          <w:b/>
          <w:spacing w:val="-4"/>
          <w:sz w:val="24"/>
        </w:rPr>
        <w:t xml:space="preserve"> </w:t>
      </w:r>
      <w:r>
        <w:rPr>
          <w:b/>
          <w:sz w:val="24"/>
        </w:rPr>
        <w:t>address provided above. Please reference the project number, 22-00374, in any communication.</w:t>
      </w:r>
    </w:p>
    <w:p w14:paraId="1EA91942" w14:textId="77777777" w:rsidR="00654DBD" w:rsidRDefault="00654DBD">
      <w:pPr>
        <w:pStyle w:val="BodyText"/>
        <w:rPr>
          <w:b/>
        </w:rPr>
      </w:pPr>
    </w:p>
    <w:p w14:paraId="583AB97D" w14:textId="77777777" w:rsidR="00654DBD" w:rsidRDefault="0008649B">
      <w:pPr>
        <w:ind w:left="140"/>
        <w:rPr>
          <w:b/>
          <w:sz w:val="24"/>
        </w:rPr>
      </w:pPr>
      <w:r>
        <w:rPr>
          <w:b/>
          <w:sz w:val="24"/>
          <w:u w:val="single"/>
        </w:rPr>
        <w:t xml:space="preserve">TERMS AND </w:t>
      </w:r>
      <w:r>
        <w:rPr>
          <w:b/>
          <w:spacing w:val="-2"/>
          <w:sz w:val="24"/>
          <w:u w:val="single"/>
        </w:rPr>
        <w:t>CONDITIONS</w:t>
      </w:r>
    </w:p>
    <w:p w14:paraId="5FEAD94F" w14:textId="77777777" w:rsidR="00654DBD" w:rsidRDefault="00654DBD">
      <w:pPr>
        <w:pStyle w:val="BodyText"/>
        <w:spacing w:before="2"/>
        <w:rPr>
          <w:b/>
          <w:sz w:val="16"/>
        </w:rPr>
      </w:pPr>
    </w:p>
    <w:p w14:paraId="4F9F90ED" w14:textId="77777777" w:rsidR="00654DBD" w:rsidRDefault="0008649B">
      <w:pPr>
        <w:pStyle w:val="ListParagraph"/>
        <w:numPr>
          <w:ilvl w:val="0"/>
          <w:numId w:val="12"/>
        </w:numPr>
        <w:tabs>
          <w:tab w:val="left" w:pos="500"/>
        </w:tabs>
        <w:spacing w:before="90"/>
        <w:ind w:right="672"/>
        <w:rPr>
          <w:sz w:val="24"/>
        </w:rPr>
      </w:pPr>
      <w:r>
        <w:rPr>
          <w:b/>
          <w:sz w:val="24"/>
          <w:u w:val="single"/>
        </w:rPr>
        <w:t>Payment</w:t>
      </w:r>
      <w:r>
        <w:rPr>
          <w:b/>
          <w:spacing w:val="-4"/>
          <w:sz w:val="24"/>
          <w:u w:val="single"/>
        </w:rPr>
        <w:t xml:space="preserve"> </w:t>
      </w:r>
      <w:r>
        <w:rPr>
          <w:b/>
          <w:sz w:val="24"/>
          <w:u w:val="single"/>
        </w:rPr>
        <w:t>of</w:t>
      </w:r>
      <w:r>
        <w:rPr>
          <w:b/>
          <w:spacing w:val="-4"/>
          <w:sz w:val="24"/>
          <w:u w:val="single"/>
        </w:rPr>
        <w:t xml:space="preserve"> </w:t>
      </w:r>
      <w:r>
        <w:rPr>
          <w:b/>
          <w:sz w:val="24"/>
          <w:u w:val="single"/>
        </w:rPr>
        <w:t>Funds</w:t>
      </w:r>
      <w:r>
        <w:rPr>
          <w:sz w:val="24"/>
        </w:rPr>
        <w:t>:</w:t>
      </w:r>
      <w:r>
        <w:rPr>
          <w:spacing w:val="-4"/>
          <w:sz w:val="24"/>
        </w:rPr>
        <w:t xml:space="preserve"> </w:t>
      </w:r>
      <w:r>
        <w:rPr>
          <w:sz w:val="24"/>
        </w:rPr>
        <w:t>The</w:t>
      </w:r>
      <w:r>
        <w:rPr>
          <w:spacing w:val="-4"/>
          <w:sz w:val="24"/>
        </w:rPr>
        <w:t xml:space="preserve"> </w:t>
      </w:r>
      <w:r>
        <w:rPr>
          <w:sz w:val="24"/>
        </w:rPr>
        <w:t>Endowment</w:t>
      </w:r>
      <w:r>
        <w:rPr>
          <w:spacing w:val="-4"/>
          <w:sz w:val="24"/>
        </w:rPr>
        <w:t xml:space="preserve"> </w:t>
      </w:r>
      <w:r>
        <w:rPr>
          <w:sz w:val="24"/>
        </w:rPr>
        <w:t>will</w:t>
      </w:r>
      <w:r>
        <w:rPr>
          <w:spacing w:val="-4"/>
          <w:sz w:val="24"/>
        </w:rPr>
        <w:t xml:space="preserve"> </w:t>
      </w:r>
      <w:r>
        <w:rPr>
          <w:sz w:val="24"/>
        </w:rPr>
        <w:t>reimburse</w:t>
      </w:r>
      <w:r>
        <w:rPr>
          <w:spacing w:val="-4"/>
          <w:sz w:val="24"/>
        </w:rPr>
        <w:t xml:space="preserve"> </w:t>
      </w:r>
      <w:r>
        <w:rPr>
          <w:sz w:val="24"/>
        </w:rPr>
        <w:t>Subrecipient</w:t>
      </w:r>
      <w:r>
        <w:rPr>
          <w:spacing w:val="-4"/>
          <w:sz w:val="24"/>
        </w:rPr>
        <w:t xml:space="preserve"> </w:t>
      </w:r>
      <w:r>
        <w:rPr>
          <w:sz w:val="24"/>
        </w:rPr>
        <w:t>for</w:t>
      </w:r>
      <w:r>
        <w:rPr>
          <w:spacing w:val="-4"/>
          <w:sz w:val="24"/>
        </w:rPr>
        <w:t xml:space="preserve"> </w:t>
      </w:r>
      <w:r>
        <w:rPr>
          <w:sz w:val="24"/>
        </w:rPr>
        <w:t>allowable</w:t>
      </w:r>
      <w:r>
        <w:rPr>
          <w:spacing w:val="-4"/>
          <w:sz w:val="24"/>
        </w:rPr>
        <w:t xml:space="preserve"> </w:t>
      </w:r>
      <w:r>
        <w:rPr>
          <w:sz w:val="24"/>
        </w:rPr>
        <w:t>costs</w:t>
      </w:r>
      <w:r>
        <w:rPr>
          <w:spacing w:val="-4"/>
          <w:sz w:val="24"/>
        </w:rPr>
        <w:t xml:space="preserve"> </w:t>
      </w:r>
      <w:r>
        <w:rPr>
          <w:sz w:val="24"/>
        </w:rPr>
        <w:t>in</w:t>
      </w:r>
      <w:r>
        <w:rPr>
          <w:spacing w:val="-4"/>
          <w:sz w:val="24"/>
        </w:rPr>
        <w:t xml:space="preserve"> </w:t>
      </w:r>
      <w:r>
        <w:rPr>
          <w:sz w:val="24"/>
        </w:rPr>
        <w:t>the performance of this Subaward.</w:t>
      </w:r>
      <w:r>
        <w:rPr>
          <w:spacing w:val="40"/>
          <w:sz w:val="24"/>
        </w:rPr>
        <w:t xml:space="preserve"> </w:t>
      </w:r>
      <w:r>
        <w:rPr>
          <w:sz w:val="24"/>
        </w:rPr>
        <w:t>Such reimbursement shall not exceed the Award identified above, as detailed in the Budget in Appendix C.</w:t>
      </w:r>
    </w:p>
    <w:p w14:paraId="3787BD26" w14:textId="77777777" w:rsidR="00654DBD" w:rsidRDefault="00654DBD">
      <w:pPr>
        <w:pStyle w:val="BodyText"/>
      </w:pPr>
    </w:p>
    <w:p w14:paraId="6D70279B" w14:textId="77777777" w:rsidR="00654DBD" w:rsidRDefault="0008649B">
      <w:pPr>
        <w:pStyle w:val="ListParagraph"/>
        <w:numPr>
          <w:ilvl w:val="1"/>
          <w:numId w:val="12"/>
        </w:numPr>
        <w:tabs>
          <w:tab w:val="left" w:pos="2390"/>
        </w:tabs>
        <w:ind w:right="637"/>
        <w:rPr>
          <w:sz w:val="24"/>
        </w:rPr>
      </w:pPr>
      <w:r>
        <w:rPr>
          <w:sz w:val="24"/>
        </w:rPr>
        <w:t>To be eligible to receive Funds, the Subrecipient must 1) return to the Endowment</w:t>
      </w:r>
      <w:r>
        <w:rPr>
          <w:spacing w:val="-4"/>
          <w:sz w:val="24"/>
        </w:rPr>
        <w:t xml:space="preserve"> </w:t>
      </w:r>
      <w:r>
        <w:rPr>
          <w:sz w:val="24"/>
        </w:rPr>
        <w:t>an</w:t>
      </w:r>
      <w:r>
        <w:rPr>
          <w:spacing w:val="-4"/>
          <w:sz w:val="24"/>
        </w:rPr>
        <w:t xml:space="preserve"> </w:t>
      </w:r>
      <w:r>
        <w:rPr>
          <w:sz w:val="24"/>
        </w:rPr>
        <w:t>original</w:t>
      </w:r>
      <w:r>
        <w:rPr>
          <w:spacing w:val="-4"/>
          <w:sz w:val="24"/>
        </w:rPr>
        <w:t xml:space="preserve"> </w:t>
      </w:r>
      <w:r>
        <w:rPr>
          <w:sz w:val="24"/>
        </w:rPr>
        <w:t>executed</w:t>
      </w:r>
      <w:r>
        <w:rPr>
          <w:spacing w:val="-4"/>
          <w:sz w:val="24"/>
        </w:rPr>
        <w:t xml:space="preserve"> </w:t>
      </w:r>
      <w:r>
        <w:rPr>
          <w:sz w:val="24"/>
        </w:rPr>
        <w:t>copy</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Agreement</w:t>
      </w:r>
      <w:r>
        <w:rPr>
          <w:spacing w:val="-4"/>
          <w:sz w:val="24"/>
        </w:rPr>
        <w:t xml:space="preserve"> </w:t>
      </w:r>
      <w:r>
        <w:rPr>
          <w:sz w:val="24"/>
        </w:rPr>
        <w:t>for</w:t>
      </w:r>
      <w:r>
        <w:rPr>
          <w:spacing w:val="-4"/>
          <w:sz w:val="24"/>
        </w:rPr>
        <w:t xml:space="preserve"> </w:t>
      </w:r>
      <w:r>
        <w:rPr>
          <w:sz w:val="24"/>
        </w:rPr>
        <w:t>the</w:t>
      </w:r>
      <w:r>
        <w:rPr>
          <w:spacing w:val="-4"/>
          <w:sz w:val="24"/>
        </w:rPr>
        <w:t xml:space="preserve"> </w:t>
      </w:r>
      <w:proofErr w:type="gramStart"/>
      <w:r>
        <w:rPr>
          <w:sz w:val="24"/>
        </w:rPr>
        <w:t>Project;</w:t>
      </w:r>
      <w:proofErr w:type="gramEnd"/>
    </w:p>
    <w:p w14:paraId="02AC461F" w14:textId="77777777" w:rsidR="00654DBD" w:rsidRDefault="00654DBD">
      <w:pPr>
        <w:rPr>
          <w:sz w:val="24"/>
        </w:rPr>
        <w:sectPr w:rsidR="00654DBD">
          <w:footerReference w:type="default" r:id="rId10"/>
          <w:pgSz w:w="12240" w:h="15840"/>
          <w:pgMar w:top="1320" w:right="1080" w:bottom="1340" w:left="1200" w:header="0" w:footer="1146" w:gutter="0"/>
          <w:pgNumType w:start="2"/>
          <w:cols w:space="720"/>
        </w:sectPr>
      </w:pPr>
    </w:p>
    <w:p w14:paraId="260ABA73" w14:textId="77777777" w:rsidR="00654DBD" w:rsidRDefault="0008649B">
      <w:pPr>
        <w:pStyle w:val="BodyText"/>
        <w:spacing w:before="60"/>
        <w:ind w:left="2390" w:right="488"/>
      </w:pPr>
      <w:r>
        <w:lastRenderedPageBreak/>
        <w:t>2) submit any due financial and programmatic reports; and 3) submit a complete and accurate payment request. Subrecipient may request advance payment of funds prior to expenditure provided that 1) Subrecipient</w:t>
      </w:r>
      <w:r>
        <w:rPr>
          <w:spacing w:val="-5"/>
        </w:rPr>
        <w:t xml:space="preserve"> </w:t>
      </w:r>
      <w:r>
        <w:t>demonstrates</w:t>
      </w:r>
      <w:r>
        <w:rPr>
          <w:spacing w:val="-5"/>
        </w:rPr>
        <w:t xml:space="preserve"> </w:t>
      </w:r>
      <w:r>
        <w:t>an</w:t>
      </w:r>
      <w:r>
        <w:rPr>
          <w:spacing w:val="-5"/>
        </w:rPr>
        <w:t xml:space="preserve"> </w:t>
      </w:r>
      <w:r>
        <w:t>immediate</w:t>
      </w:r>
      <w:r>
        <w:rPr>
          <w:spacing w:val="-5"/>
        </w:rPr>
        <w:t xml:space="preserve"> </w:t>
      </w:r>
      <w:r>
        <w:t>need</w:t>
      </w:r>
      <w:r>
        <w:rPr>
          <w:spacing w:val="-6"/>
        </w:rPr>
        <w:t xml:space="preserve"> </w:t>
      </w:r>
      <w:r>
        <w:t>for</w:t>
      </w:r>
      <w:r>
        <w:rPr>
          <w:spacing w:val="-5"/>
        </w:rPr>
        <w:t xml:space="preserve"> </w:t>
      </w:r>
      <w:r>
        <w:t>advance</w:t>
      </w:r>
      <w:r>
        <w:rPr>
          <w:spacing w:val="-5"/>
        </w:rPr>
        <w:t xml:space="preserve"> </w:t>
      </w:r>
      <w:r>
        <w:t>payment;</w:t>
      </w:r>
      <w:r>
        <w:rPr>
          <w:spacing w:val="-5"/>
        </w:rPr>
        <w:t xml:space="preserve"> </w:t>
      </w:r>
      <w:r>
        <w:t>and</w:t>
      </w:r>
    </w:p>
    <w:p w14:paraId="049FA78C" w14:textId="77777777" w:rsidR="00654DBD" w:rsidRDefault="0008649B">
      <w:pPr>
        <w:pStyle w:val="BodyText"/>
        <w:ind w:left="2390" w:right="471"/>
      </w:pPr>
      <w:r>
        <w:t>2) Subrecipient documents expenditure of advanced funds on the next payment request and/or required financial report to the Endowment. Approval of advance payment of Funds is made at the sole discretion of the Endowment, based on an assessment of the Subrecipient’s needs. In all other cases, Funds are disbursed on a reimbursable basis. The Endowment</w:t>
      </w:r>
      <w:r>
        <w:rPr>
          <w:spacing w:val="-4"/>
        </w:rPr>
        <w:t xml:space="preserve"> </w:t>
      </w:r>
      <w:r>
        <w:t>reserves</w:t>
      </w:r>
      <w:r>
        <w:rPr>
          <w:spacing w:val="-4"/>
        </w:rPr>
        <w:t xml:space="preserve"> </w:t>
      </w:r>
      <w:r>
        <w:t>the</w:t>
      </w:r>
      <w:r>
        <w:rPr>
          <w:spacing w:val="-4"/>
        </w:rPr>
        <w:t xml:space="preserve"> </w:t>
      </w:r>
      <w:r>
        <w:t>right</w:t>
      </w:r>
      <w:r>
        <w:rPr>
          <w:spacing w:val="-4"/>
        </w:rPr>
        <w:t xml:space="preserve"> </w:t>
      </w:r>
      <w:r>
        <w:t>to</w:t>
      </w:r>
      <w:r>
        <w:rPr>
          <w:spacing w:val="-4"/>
        </w:rPr>
        <w:t xml:space="preserve"> </w:t>
      </w:r>
      <w:r>
        <w:t>retain</w:t>
      </w:r>
      <w:r>
        <w:rPr>
          <w:spacing w:val="-4"/>
        </w:rPr>
        <w:t xml:space="preserve"> </w:t>
      </w:r>
      <w:r>
        <w:t>up</w:t>
      </w:r>
      <w:r>
        <w:rPr>
          <w:spacing w:val="-4"/>
        </w:rPr>
        <w:t xml:space="preserve"> </w:t>
      </w:r>
      <w:r>
        <w:t>to</w:t>
      </w:r>
      <w:r>
        <w:rPr>
          <w:spacing w:val="-4"/>
        </w:rPr>
        <w:t xml:space="preserve"> </w:t>
      </w:r>
      <w:r>
        <w:t>ten</w:t>
      </w:r>
      <w:r>
        <w:rPr>
          <w:spacing w:val="-4"/>
        </w:rPr>
        <w:t xml:space="preserve"> </w:t>
      </w:r>
      <w:r>
        <w:t>percent</w:t>
      </w:r>
      <w:r>
        <w:rPr>
          <w:spacing w:val="-4"/>
        </w:rPr>
        <w:t xml:space="preserve"> </w:t>
      </w:r>
      <w:r>
        <w:t>(10%)</w:t>
      </w:r>
      <w:r>
        <w:rPr>
          <w:spacing w:val="-4"/>
        </w:rPr>
        <w:t xml:space="preserve"> </w:t>
      </w:r>
      <w:r>
        <w:t>of</w:t>
      </w:r>
      <w:r>
        <w:rPr>
          <w:spacing w:val="-4"/>
        </w:rPr>
        <w:t xml:space="preserve"> </w:t>
      </w:r>
      <w:r>
        <w:t>Funds until submission and acceptance of the Final Reports.</w:t>
      </w:r>
    </w:p>
    <w:p w14:paraId="7BEB6133" w14:textId="77777777" w:rsidR="00654DBD" w:rsidRDefault="00654DBD">
      <w:pPr>
        <w:pStyle w:val="BodyText"/>
      </w:pPr>
    </w:p>
    <w:p w14:paraId="0FFCDC57" w14:textId="77777777" w:rsidR="00654DBD" w:rsidRDefault="0008649B">
      <w:pPr>
        <w:pStyle w:val="ListParagraph"/>
        <w:numPr>
          <w:ilvl w:val="1"/>
          <w:numId w:val="12"/>
        </w:numPr>
        <w:tabs>
          <w:tab w:val="left" w:pos="2390"/>
        </w:tabs>
        <w:ind w:right="477"/>
        <w:rPr>
          <w:sz w:val="24"/>
        </w:rPr>
      </w:pPr>
      <w:r>
        <w:rPr>
          <w:sz w:val="24"/>
        </w:rPr>
        <w:t>Payments by the Endowment to the Subrecipient shall be made upon receipt and approval of invoices from the Subrecipient.</w:t>
      </w:r>
      <w:r>
        <w:rPr>
          <w:spacing w:val="40"/>
          <w:sz w:val="24"/>
        </w:rPr>
        <w:t xml:space="preserve"> </w:t>
      </w:r>
      <w:r>
        <w:rPr>
          <w:sz w:val="24"/>
        </w:rPr>
        <w:t>Invoices shall be submitted</w:t>
      </w:r>
      <w:r>
        <w:rPr>
          <w:spacing w:val="-2"/>
          <w:sz w:val="24"/>
        </w:rPr>
        <w:t xml:space="preserve"> </w:t>
      </w:r>
      <w:r>
        <w:rPr>
          <w:sz w:val="24"/>
        </w:rPr>
        <w:t>by</w:t>
      </w:r>
      <w:r>
        <w:rPr>
          <w:spacing w:val="-2"/>
          <w:sz w:val="24"/>
        </w:rPr>
        <w:t xml:space="preserve"> </w:t>
      </w:r>
      <w:r>
        <w:rPr>
          <w:sz w:val="24"/>
        </w:rPr>
        <w:t>the</w:t>
      </w:r>
      <w:r>
        <w:rPr>
          <w:spacing w:val="-2"/>
          <w:sz w:val="24"/>
        </w:rPr>
        <w:t xml:space="preserve"> </w:t>
      </w:r>
      <w:r>
        <w:rPr>
          <w:sz w:val="24"/>
        </w:rPr>
        <w:t>Subrecipient</w:t>
      </w:r>
      <w:r>
        <w:rPr>
          <w:spacing w:val="-2"/>
          <w:sz w:val="24"/>
        </w:rPr>
        <w:t xml:space="preserve"> </w:t>
      </w:r>
      <w:r>
        <w:rPr>
          <w:sz w:val="24"/>
        </w:rPr>
        <w:t>no</w:t>
      </w:r>
      <w:r>
        <w:rPr>
          <w:spacing w:val="-2"/>
          <w:sz w:val="24"/>
        </w:rPr>
        <w:t xml:space="preserve"> </w:t>
      </w:r>
      <w:r>
        <w:rPr>
          <w:sz w:val="24"/>
        </w:rPr>
        <w:t>more</w:t>
      </w:r>
      <w:r>
        <w:rPr>
          <w:spacing w:val="-2"/>
          <w:sz w:val="24"/>
        </w:rPr>
        <w:t xml:space="preserve"> </w:t>
      </w:r>
      <w:r>
        <w:rPr>
          <w:sz w:val="24"/>
        </w:rPr>
        <w:t>frequently</w:t>
      </w:r>
      <w:r>
        <w:rPr>
          <w:spacing w:val="-3"/>
          <w:sz w:val="24"/>
        </w:rPr>
        <w:t xml:space="preserve"> </w:t>
      </w:r>
      <w:r>
        <w:rPr>
          <w:sz w:val="24"/>
        </w:rPr>
        <w:t>than</w:t>
      </w:r>
      <w:r>
        <w:rPr>
          <w:spacing w:val="-2"/>
          <w:sz w:val="24"/>
        </w:rPr>
        <w:t xml:space="preserve"> </w:t>
      </w:r>
      <w:r>
        <w:rPr>
          <w:sz w:val="24"/>
        </w:rPr>
        <w:t>quarterly,</w:t>
      </w:r>
      <w:r>
        <w:rPr>
          <w:spacing w:val="-2"/>
          <w:sz w:val="24"/>
        </w:rPr>
        <w:t xml:space="preserve"> </w:t>
      </w:r>
      <w:r>
        <w:rPr>
          <w:sz w:val="24"/>
        </w:rPr>
        <w:t>with</w:t>
      </w:r>
      <w:r>
        <w:rPr>
          <w:spacing w:val="-3"/>
          <w:sz w:val="24"/>
        </w:rPr>
        <w:t xml:space="preserve"> </w:t>
      </w:r>
      <w:r>
        <w:rPr>
          <w:sz w:val="24"/>
        </w:rPr>
        <w:t>the final invoice to be submitted no later than thirty (30) days following the expiration</w:t>
      </w:r>
      <w:r>
        <w:rPr>
          <w:spacing w:val="-4"/>
          <w:sz w:val="24"/>
        </w:rPr>
        <w:t xml:space="preserve"> </w:t>
      </w:r>
      <w:r>
        <w:rPr>
          <w:sz w:val="24"/>
        </w:rPr>
        <w:t>date</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Period</w:t>
      </w:r>
      <w:r>
        <w:rPr>
          <w:spacing w:val="-4"/>
          <w:sz w:val="24"/>
        </w:rPr>
        <w:t xml:space="preserve"> </w:t>
      </w:r>
      <w:r>
        <w:rPr>
          <w:sz w:val="24"/>
        </w:rPr>
        <w:t>of</w:t>
      </w:r>
      <w:r>
        <w:rPr>
          <w:spacing w:val="-4"/>
          <w:sz w:val="24"/>
        </w:rPr>
        <w:t xml:space="preserve"> </w:t>
      </w:r>
      <w:r>
        <w:rPr>
          <w:sz w:val="24"/>
        </w:rPr>
        <w:t>Performance.</w:t>
      </w:r>
      <w:r>
        <w:rPr>
          <w:spacing w:val="40"/>
          <w:sz w:val="24"/>
        </w:rPr>
        <w:t xml:space="preserve"> </w:t>
      </w:r>
      <w:r>
        <w:rPr>
          <w:sz w:val="24"/>
        </w:rPr>
        <w:t>Invoices</w:t>
      </w:r>
      <w:r>
        <w:rPr>
          <w:spacing w:val="-4"/>
          <w:sz w:val="24"/>
        </w:rPr>
        <w:t xml:space="preserve"> </w:t>
      </w:r>
      <w:r>
        <w:rPr>
          <w:sz w:val="24"/>
        </w:rPr>
        <w:t>shall</w:t>
      </w:r>
      <w:r>
        <w:rPr>
          <w:spacing w:val="-4"/>
          <w:sz w:val="24"/>
        </w:rPr>
        <w:t xml:space="preserve"> </w:t>
      </w:r>
      <w:r>
        <w:rPr>
          <w:sz w:val="24"/>
        </w:rPr>
        <w:t>show</w:t>
      </w:r>
      <w:r>
        <w:rPr>
          <w:spacing w:val="-4"/>
          <w:sz w:val="24"/>
        </w:rPr>
        <w:t xml:space="preserve"> </w:t>
      </w:r>
      <w:r>
        <w:rPr>
          <w:sz w:val="24"/>
        </w:rPr>
        <w:t xml:space="preserve">current claim and cumulative expenses incurred to date, by budget category. All invoices should be submitted via the Endowment’s online portal </w:t>
      </w:r>
      <w:hyperlink r:id="rId11">
        <w:r>
          <w:rPr>
            <w:color w:val="0000FF"/>
            <w:sz w:val="24"/>
          </w:rPr>
          <w:t>https://usendowment.force.com/grantee</w:t>
        </w:r>
      </w:hyperlink>
      <w:r>
        <w:rPr>
          <w:sz w:val="24"/>
        </w:rPr>
        <w:t>. For any questions on using the portal or if you need access, please contact</w:t>
      </w:r>
      <w:r>
        <w:rPr>
          <w:spacing w:val="40"/>
          <w:sz w:val="24"/>
        </w:rPr>
        <w:t xml:space="preserve"> </w:t>
      </w:r>
      <w:hyperlink r:id="rId12">
        <w:r>
          <w:rPr>
            <w:color w:val="0000FF"/>
            <w:sz w:val="24"/>
            <w:u w:val="single" w:color="0000FF"/>
          </w:rPr>
          <w:t>subawards@usendowment.org</w:t>
        </w:r>
      </w:hyperlink>
      <w:r>
        <w:rPr>
          <w:color w:val="0000FF"/>
          <w:sz w:val="24"/>
        </w:rPr>
        <w:t xml:space="preserve"> </w:t>
      </w:r>
      <w:r>
        <w:rPr>
          <w:sz w:val="24"/>
        </w:rPr>
        <w:t>and include your project number.</w:t>
      </w:r>
    </w:p>
    <w:p w14:paraId="729D9DFD" w14:textId="77777777" w:rsidR="00654DBD" w:rsidRDefault="00654DBD">
      <w:pPr>
        <w:pStyle w:val="BodyText"/>
        <w:spacing w:before="2"/>
        <w:rPr>
          <w:sz w:val="16"/>
        </w:rPr>
      </w:pPr>
    </w:p>
    <w:p w14:paraId="23C2EF71" w14:textId="77777777" w:rsidR="00654DBD" w:rsidRDefault="0008649B">
      <w:pPr>
        <w:pStyle w:val="ListParagraph"/>
        <w:numPr>
          <w:ilvl w:val="0"/>
          <w:numId w:val="12"/>
        </w:numPr>
        <w:tabs>
          <w:tab w:val="left" w:pos="500"/>
        </w:tabs>
        <w:spacing w:before="90"/>
        <w:ind w:right="486"/>
        <w:rPr>
          <w:sz w:val="24"/>
        </w:rPr>
      </w:pPr>
      <w:r>
        <w:rPr>
          <w:b/>
          <w:sz w:val="24"/>
          <w:u w:val="single"/>
        </w:rPr>
        <w:t>Restrictions on Use of Funds</w:t>
      </w:r>
      <w:r>
        <w:rPr>
          <w:sz w:val="24"/>
        </w:rPr>
        <w:t>: No Funds provided by the Endowment pursuant to this Agreement</w:t>
      </w:r>
      <w:r>
        <w:rPr>
          <w:spacing w:val="-4"/>
          <w:sz w:val="24"/>
        </w:rPr>
        <w:t xml:space="preserve"> </w:t>
      </w:r>
      <w:r>
        <w:rPr>
          <w:sz w:val="24"/>
        </w:rPr>
        <w:t>may</w:t>
      </w:r>
      <w:r>
        <w:rPr>
          <w:spacing w:val="-4"/>
          <w:sz w:val="24"/>
        </w:rPr>
        <w:t xml:space="preserve"> </w:t>
      </w:r>
      <w:r>
        <w:rPr>
          <w:sz w:val="24"/>
        </w:rPr>
        <w:t>be</w:t>
      </w:r>
      <w:r>
        <w:rPr>
          <w:spacing w:val="-4"/>
          <w:sz w:val="24"/>
        </w:rPr>
        <w:t xml:space="preserve"> </w:t>
      </w:r>
      <w:r>
        <w:rPr>
          <w:sz w:val="24"/>
        </w:rPr>
        <w:t>used</w:t>
      </w:r>
      <w:r>
        <w:rPr>
          <w:spacing w:val="-4"/>
          <w:sz w:val="24"/>
        </w:rPr>
        <w:t xml:space="preserve"> </w:t>
      </w:r>
      <w:r>
        <w:rPr>
          <w:sz w:val="24"/>
        </w:rPr>
        <w:t>to</w:t>
      </w:r>
      <w:r>
        <w:rPr>
          <w:spacing w:val="-4"/>
          <w:sz w:val="24"/>
        </w:rPr>
        <w:t xml:space="preserve"> </w:t>
      </w:r>
      <w:r>
        <w:rPr>
          <w:sz w:val="24"/>
        </w:rPr>
        <w:t>support</w:t>
      </w:r>
      <w:r>
        <w:rPr>
          <w:spacing w:val="-4"/>
          <w:sz w:val="24"/>
        </w:rPr>
        <w:t xml:space="preserve"> </w:t>
      </w:r>
      <w:r>
        <w:rPr>
          <w:sz w:val="24"/>
        </w:rPr>
        <w:t>litigation</w:t>
      </w:r>
      <w:r>
        <w:rPr>
          <w:spacing w:val="-4"/>
          <w:sz w:val="24"/>
        </w:rPr>
        <w:t xml:space="preserve"> </w:t>
      </w:r>
      <w:r>
        <w:rPr>
          <w:sz w:val="24"/>
        </w:rPr>
        <w:t>expenses,</w:t>
      </w:r>
      <w:r>
        <w:rPr>
          <w:spacing w:val="-4"/>
          <w:sz w:val="24"/>
        </w:rPr>
        <w:t xml:space="preserve"> </w:t>
      </w:r>
      <w:r>
        <w:rPr>
          <w:sz w:val="24"/>
        </w:rPr>
        <w:t>lobbying</w:t>
      </w:r>
      <w:r>
        <w:rPr>
          <w:spacing w:val="-4"/>
          <w:sz w:val="24"/>
        </w:rPr>
        <w:t xml:space="preserve"> </w:t>
      </w:r>
      <w:r>
        <w:rPr>
          <w:sz w:val="24"/>
        </w:rPr>
        <w:t>activities,</w:t>
      </w:r>
      <w:r>
        <w:rPr>
          <w:spacing w:val="-4"/>
          <w:sz w:val="24"/>
        </w:rPr>
        <w:t xml:space="preserve"> </w:t>
      </w:r>
      <w:r>
        <w:rPr>
          <w:sz w:val="24"/>
        </w:rPr>
        <w:t>terrorist</w:t>
      </w:r>
      <w:r>
        <w:rPr>
          <w:spacing w:val="-4"/>
          <w:sz w:val="24"/>
        </w:rPr>
        <w:t xml:space="preserve"> </w:t>
      </w:r>
      <w:r>
        <w:rPr>
          <w:sz w:val="24"/>
        </w:rPr>
        <w:t xml:space="preserve">activities, or activities in violation of the Foreign Corrupt Practices Act. Overhead and indirect costs must comply with the Endowment’s </w:t>
      </w:r>
      <w:hyperlink r:id="rId13">
        <w:r>
          <w:rPr>
            <w:color w:val="0000FF"/>
            <w:sz w:val="24"/>
            <w:u w:val="single" w:color="0000FF"/>
          </w:rPr>
          <w:t>Indirect Cost Rate Policy</w:t>
        </w:r>
      </w:hyperlink>
      <w:r>
        <w:rPr>
          <w:sz w:val="24"/>
        </w:rPr>
        <w:t xml:space="preserve">. Travel costs must comply with the </w:t>
      </w:r>
      <w:hyperlink r:id="rId14">
        <w:r>
          <w:rPr>
            <w:color w:val="0000FF"/>
            <w:sz w:val="24"/>
            <w:u w:val="single" w:color="0000FF"/>
          </w:rPr>
          <w:t>Endowment’s Travel Policy</w:t>
        </w:r>
      </w:hyperlink>
      <w:r>
        <w:rPr>
          <w:sz w:val="24"/>
        </w:rPr>
        <w:t>.</w:t>
      </w:r>
    </w:p>
    <w:p w14:paraId="086897B3" w14:textId="77777777" w:rsidR="00654DBD" w:rsidRDefault="00654DBD">
      <w:pPr>
        <w:pStyle w:val="BodyText"/>
        <w:spacing w:before="2"/>
        <w:rPr>
          <w:sz w:val="16"/>
        </w:rPr>
      </w:pPr>
    </w:p>
    <w:p w14:paraId="2F9052BE" w14:textId="77777777" w:rsidR="00654DBD" w:rsidRDefault="0008649B">
      <w:pPr>
        <w:pStyle w:val="ListParagraph"/>
        <w:numPr>
          <w:ilvl w:val="0"/>
          <w:numId w:val="12"/>
        </w:numPr>
        <w:tabs>
          <w:tab w:val="left" w:pos="500"/>
        </w:tabs>
        <w:spacing w:before="90"/>
        <w:ind w:right="493"/>
        <w:rPr>
          <w:sz w:val="24"/>
        </w:rPr>
      </w:pPr>
      <w:r>
        <w:rPr>
          <w:b/>
          <w:sz w:val="24"/>
          <w:u w:val="single"/>
        </w:rPr>
        <w:t>Amendments</w:t>
      </w:r>
      <w:r>
        <w:rPr>
          <w:b/>
          <w:sz w:val="24"/>
        </w:rPr>
        <w:t xml:space="preserve">: </w:t>
      </w:r>
      <w:r>
        <w:rPr>
          <w:sz w:val="24"/>
        </w:rPr>
        <w:t>During the term of the Project, the Subrecipient is required to inform the Endowment</w:t>
      </w:r>
      <w:r>
        <w:rPr>
          <w:spacing w:val="-3"/>
          <w:sz w:val="24"/>
        </w:rPr>
        <w:t xml:space="preserve"> </w:t>
      </w:r>
      <w:r>
        <w:rPr>
          <w:sz w:val="24"/>
        </w:rPr>
        <w:t>Contact</w:t>
      </w:r>
      <w:r>
        <w:rPr>
          <w:spacing w:val="-3"/>
          <w:sz w:val="24"/>
        </w:rPr>
        <w:t xml:space="preserve"> </w:t>
      </w:r>
      <w:r>
        <w:rPr>
          <w:sz w:val="24"/>
        </w:rPr>
        <w:t>of</w:t>
      </w:r>
      <w:r>
        <w:rPr>
          <w:spacing w:val="-3"/>
          <w:sz w:val="24"/>
        </w:rPr>
        <w:t xml:space="preserve"> </w:t>
      </w:r>
      <w:r>
        <w:rPr>
          <w:sz w:val="24"/>
        </w:rPr>
        <w:t>any</w:t>
      </w:r>
      <w:r>
        <w:rPr>
          <w:spacing w:val="-3"/>
          <w:sz w:val="24"/>
        </w:rPr>
        <w:t xml:space="preserve"> </w:t>
      </w:r>
      <w:r>
        <w:rPr>
          <w:sz w:val="24"/>
        </w:rPr>
        <w:t>changes</w:t>
      </w:r>
      <w:r>
        <w:rPr>
          <w:spacing w:val="-3"/>
          <w:sz w:val="24"/>
        </w:rPr>
        <w:t xml:space="preserve"> </w:t>
      </w:r>
      <w:r>
        <w:rPr>
          <w:sz w:val="24"/>
        </w:rPr>
        <w:t>in</w:t>
      </w:r>
      <w:r>
        <w:rPr>
          <w:spacing w:val="-3"/>
          <w:sz w:val="24"/>
        </w:rPr>
        <w:t xml:space="preserve"> </w:t>
      </w:r>
      <w:r>
        <w:rPr>
          <w:sz w:val="24"/>
        </w:rPr>
        <w:t>contact</w:t>
      </w:r>
      <w:r>
        <w:rPr>
          <w:spacing w:val="-4"/>
          <w:sz w:val="24"/>
        </w:rPr>
        <w:t xml:space="preserve"> </w:t>
      </w:r>
      <w:r>
        <w:rPr>
          <w:sz w:val="24"/>
        </w:rPr>
        <w:t>information,</w:t>
      </w:r>
      <w:r>
        <w:rPr>
          <w:spacing w:val="-3"/>
          <w:sz w:val="24"/>
        </w:rPr>
        <w:t xml:space="preserve"> </w:t>
      </w:r>
      <w:r>
        <w:rPr>
          <w:sz w:val="24"/>
        </w:rPr>
        <w:t>any</w:t>
      </w:r>
      <w:r>
        <w:rPr>
          <w:spacing w:val="-3"/>
          <w:sz w:val="24"/>
        </w:rPr>
        <w:t xml:space="preserve"> </w:t>
      </w:r>
      <w:r>
        <w:rPr>
          <w:sz w:val="24"/>
        </w:rPr>
        <w:t>difficulties</w:t>
      </w:r>
      <w:r>
        <w:rPr>
          <w:spacing w:val="-3"/>
          <w:sz w:val="24"/>
        </w:rPr>
        <w:t xml:space="preserve"> </w:t>
      </w:r>
      <w:r>
        <w:rPr>
          <w:sz w:val="24"/>
        </w:rPr>
        <w:t>in</w:t>
      </w:r>
      <w:r>
        <w:rPr>
          <w:spacing w:val="-3"/>
          <w:sz w:val="24"/>
        </w:rPr>
        <w:t xml:space="preserve"> </w:t>
      </w:r>
      <w:r>
        <w:rPr>
          <w:sz w:val="24"/>
        </w:rPr>
        <w:t>completing</w:t>
      </w:r>
      <w:r>
        <w:rPr>
          <w:spacing w:val="-4"/>
          <w:sz w:val="24"/>
        </w:rPr>
        <w:t xml:space="preserve"> </w:t>
      </w:r>
      <w:r>
        <w:rPr>
          <w:sz w:val="24"/>
        </w:rPr>
        <w:t>the Project by the end of the Period of Performance, or any difficulties in submitting reports by their</w:t>
      </w:r>
      <w:r>
        <w:rPr>
          <w:spacing w:val="-1"/>
          <w:sz w:val="24"/>
        </w:rPr>
        <w:t xml:space="preserve"> </w:t>
      </w:r>
      <w:r>
        <w:rPr>
          <w:sz w:val="24"/>
        </w:rPr>
        <w:t>due</w:t>
      </w:r>
      <w:r>
        <w:rPr>
          <w:spacing w:val="-1"/>
          <w:sz w:val="24"/>
        </w:rPr>
        <w:t xml:space="preserve"> </w:t>
      </w:r>
      <w:r>
        <w:rPr>
          <w:sz w:val="24"/>
        </w:rPr>
        <w:t>dates.</w:t>
      </w:r>
      <w:r>
        <w:rPr>
          <w:spacing w:val="-1"/>
          <w:sz w:val="24"/>
        </w:rPr>
        <w:t xml:space="preserve"> </w:t>
      </w:r>
      <w:r>
        <w:rPr>
          <w:sz w:val="24"/>
        </w:rPr>
        <w:t>Any</w:t>
      </w:r>
      <w:r>
        <w:rPr>
          <w:spacing w:val="-1"/>
          <w:sz w:val="24"/>
        </w:rPr>
        <w:t xml:space="preserve"> </w:t>
      </w:r>
      <w:r>
        <w:rPr>
          <w:sz w:val="24"/>
        </w:rPr>
        <w:t>modifications</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scope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Project</w:t>
      </w:r>
      <w:r>
        <w:rPr>
          <w:spacing w:val="-2"/>
          <w:sz w:val="24"/>
        </w:rPr>
        <w:t xml:space="preserve"> </w:t>
      </w:r>
      <w:r>
        <w:rPr>
          <w:sz w:val="24"/>
        </w:rPr>
        <w:t>must</w:t>
      </w:r>
      <w:r>
        <w:rPr>
          <w:spacing w:val="-1"/>
          <w:sz w:val="24"/>
        </w:rPr>
        <w:t xml:space="preserve"> </w:t>
      </w:r>
      <w:r>
        <w:rPr>
          <w:sz w:val="24"/>
        </w:rPr>
        <w:t>be</w:t>
      </w:r>
      <w:r>
        <w:rPr>
          <w:spacing w:val="-1"/>
          <w:sz w:val="24"/>
        </w:rPr>
        <w:t xml:space="preserve"> </w:t>
      </w:r>
      <w:r>
        <w:rPr>
          <w:sz w:val="24"/>
        </w:rPr>
        <w:t>agreed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writing</w:t>
      </w:r>
      <w:r>
        <w:rPr>
          <w:spacing w:val="-1"/>
          <w:sz w:val="24"/>
        </w:rPr>
        <w:t xml:space="preserve"> </w:t>
      </w:r>
      <w:r>
        <w:rPr>
          <w:sz w:val="24"/>
        </w:rPr>
        <w:t>by the Endowment and the Subrecipient prior to the change. If the Subrecipient determines that a change exceeding ten percent (10%) in any one budget category is required, the Subrecipient must seek approval from the Endowment Grant Administrator. Amendment requests should be initiated by the Subrecipient upon determination of a deviation from the original Agreement. The Endowment may initiate the amendment if the Endowment determines an amendment is necessary.</w:t>
      </w:r>
    </w:p>
    <w:p w14:paraId="4EC31D03" w14:textId="77777777" w:rsidR="00654DBD" w:rsidRDefault="00654DBD">
      <w:pPr>
        <w:pStyle w:val="BodyText"/>
      </w:pPr>
    </w:p>
    <w:p w14:paraId="2E3CDBB3" w14:textId="77777777" w:rsidR="00654DBD" w:rsidRDefault="0008649B">
      <w:pPr>
        <w:pStyle w:val="ListParagraph"/>
        <w:numPr>
          <w:ilvl w:val="0"/>
          <w:numId w:val="12"/>
        </w:numPr>
        <w:tabs>
          <w:tab w:val="left" w:pos="500"/>
        </w:tabs>
        <w:ind w:right="687"/>
        <w:rPr>
          <w:sz w:val="24"/>
        </w:rPr>
      </w:pPr>
      <w:r>
        <w:rPr>
          <w:b/>
          <w:sz w:val="24"/>
          <w:u w:val="single"/>
        </w:rPr>
        <w:t>Termination</w:t>
      </w:r>
      <w:r>
        <w:rPr>
          <w:sz w:val="24"/>
        </w:rPr>
        <w:t>: Failure by the Subrecipient to comply with any material term of this Agreement shall be deemed to be a breach of this Agreement and constitute cause for the Endowment</w:t>
      </w:r>
      <w:r>
        <w:rPr>
          <w:spacing w:val="-3"/>
          <w:sz w:val="24"/>
        </w:rPr>
        <w:t xml:space="preserve"> </w:t>
      </w:r>
      <w:r>
        <w:rPr>
          <w:sz w:val="24"/>
        </w:rPr>
        <w:t>to</w:t>
      </w:r>
      <w:r>
        <w:rPr>
          <w:spacing w:val="-3"/>
          <w:sz w:val="24"/>
        </w:rPr>
        <w:t xml:space="preserve"> </w:t>
      </w:r>
      <w:r>
        <w:rPr>
          <w:sz w:val="24"/>
        </w:rPr>
        <w:t>terminate</w:t>
      </w:r>
      <w:r>
        <w:rPr>
          <w:spacing w:val="-3"/>
          <w:sz w:val="24"/>
        </w:rPr>
        <w:t xml:space="preserve"> </w:t>
      </w:r>
      <w:r>
        <w:rPr>
          <w:sz w:val="24"/>
        </w:rPr>
        <w:t>the</w:t>
      </w:r>
      <w:r>
        <w:rPr>
          <w:spacing w:val="-3"/>
          <w:sz w:val="24"/>
        </w:rPr>
        <w:t xml:space="preserve"> </w:t>
      </w:r>
      <w:r>
        <w:rPr>
          <w:sz w:val="24"/>
        </w:rPr>
        <w:t>Agreement</w:t>
      </w:r>
      <w:r>
        <w:rPr>
          <w:spacing w:val="-3"/>
          <w:sz w:val="24"/>
        </w:rPr>
        <w:t xml:space="preserve"> </w:t>
      </w:r>
      <w:r>
        <w:rPr>
          <w:sz w:val="24"/>
        </w:rPr>
        <w:t>by</w:t>
      </w:r>
      <w:r>
        <w:rPr>
          <w:spacing w:val="-3"/>
          <w:sz w:val="24"/>
        </w:rPr>
        <w:t xml:space="preserve"> </w:t>
      </w:r>
      <w:r>
        <w:rPr>
          <w:sz w:val="24"/>
        </w:rPr>
        <w:t>written</w:t>
      </w:r>
      <w:r>
        <w:rPr>
          <w:spacing w:val="-3"/>
          <w:sz w:val="24"/>
        </w:rPr>
        <w:t xml:space="preserve"> </w:t>
      </w:r>
      <w:r>
        <w:rPr>
          <w:sz w:val="24"/>
        </w:rPr>
        <w:t>notice</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Subrecipient</w:t>
      </w:r>
      <w:r>
        <w:rPr>
          <w:spacing w:val="-4"/>
          <w:sz w:val="24"/>
        </w:rPr>
        <w:t xml:space="preserve"> </w:t>
      </w:r>
      <w:r>
        <w:rPr>
          <w:sz w:val="24"/>
        </w:rPr>
        <w:t>and</w:t>
      </w:r>
      <w:r>
        <w:rPr>
          <w:spacing w:val="-3"/>
          <w:sz w:val="24"/>
        </w:rPr>
        <w:t xml:space="preserve"> </w:t>
      </w:r>
      <w:r>
        <w:rPr>
          <w:sz w:val="24"/>
        </w:rPr>
        <w:t>to</w:t>
      </w:r>
      <w:r>
        <w:rPr>
          <w:spacing w:val="-3"/>
          <w:sz w:val="24"/>
        </w:rPr>
        <w:t xml:space="preserve"> </w:t>
      </w:r>
      <w:r>
        <w:rPr>
          <w:sz w:val="24"/>
        </w:rPr>
        <w:t>pursue any legal remedy</w:t>
      </w:r>
      <w:r>
        <w:rPr>
          <w:spacing w:val="-1"/>
          <w:sz w:val="24"/>
        </w:rPr>
        <w:t xml:space="preserve"> </w:t>
      </w:r>
      <w:r>
        <w:rPr>
          <w:sz w:val="24"/>
        </w:rPr>
        <w:t>to which the Endowment may be entitled.</w:t>
      </w:r>
      <w:r>
        <w:rPr>
          <w:spacing w:val="-1"/>
          <w:sz w:val="24"/>
        </w:rPr>
        <w:t xml:space="preserve"> </w:t>
      </w:r>
      <w:r>
        <w:rPr>
          <w:sz w:val="24"/>
        </w:rPr>
        <w:t xml:space="preserve">For purposes of this </w:t>
      </w:r>
      <w:r>
        <w:rPr>
          <w:spacing w:val="-2"/>
          <w:sz w:val="24"/>
        </w:rPr>
        <w:t>paragraph,</w:t>
      </w:r>
    </w:p>
    <w:p w14:paraId="6FC5332C" w14:textId="77777777" w:rsidR="00654DBD" w:rsidRDefault="00654DBD">
      <w:pPr>
        <w:rPr>
          <w:sz w:val="24"/>
        </w:rPr>
        <w:sectPr w:rsidR="00654DBD">
          <w:pgSz w:w="12240" w:h="15840"/>
          <w:pgMar w:top="1320" w:right="1080" w:bottom="1340" w:left="1200" w:header="0" w:footer="1146" w:gutter="0"/>
          <w:cols w:space="720"/>
        </w:sectPr>
      </w:pPr>
    </w:p>
    <w:p w14:paraId="7B491452" w14:textId="77777777" w:rsidR="00654DBD" w:rsidRDefault="0008649B">
      <w:pPr>
        <w:pStyle w:val="BodyText"/>
        <w:spacing w:before="60"/>
        <w:ind w:left="500" w:right="488"/>
      </w:pPr>
      <w:r>
        <w:lastRenderedPageBreak/>
        <w:t>failure</w:t>
      </w:r>
      <w:r>
        <w:rPr>
          <w:spacing w:val="-3"/>
        </w:rPr>
        <w:t xml:space="preserve"> </w:t>
      </w:r>
      <w:r>
        <w:t>to</w:t>
      </w:r>
      <w:r>
        <w:rPr>
          <w:spacing w:val="-3"/>
        </w:rPr>
        <w:t xml:space="preserve"> </w:t>
      </w:r>
      <w:r>
        <w:t>perform</w:t>
      </w:r>
      <w:r>
        <w:rPr>
          <w:spacing w:val="-3"/>
        </w:rPr>
        <w:t xml:space="preserve"> </w:t>
      </w:r>
      <w:r>
        <w:t>those</w:t>
      </w:r>
      <w:r>
        <w:rPr>
          <w:spacing w:val="-3"/>
        </w:rPr>
        <w:t xml:space="preserve"> </w:t>
      </w:r>
      <w:r>
        <w:t>activities</w:t>
      </w:r>
      <w:r>
        <w:rPr>
          <w:spacing w:val="-3"/>
        </w:rPr>
        <w:t xml:space="preserve"> </w:t>
      </w:r>
      <w:r>
        <w:t>described</w:t>
      </w:r>
      <w:r>
        <w:rPr>
          <w:spacing w:val="-3"/>
        </w:rPr>
        <w:t xml:space="preserve"> </w:t>
      </w:r>
      <w:r>
        <w:t>in</w:t>
      </w:r>
      <w:r>
        <w:rPr>
          <w:spacing w:val="-3"/>
        </w:rPr>
        <w:t xml:space="preserve"> </w:t>
      </w:r>
      <w:r>
        <w:t>the</w:t>
      </w:r>
      <w:r>
        <w:rPr>
          <w:spacing w:val="-4"/>
        </w:rPr>
        <w:t xml:space="preserve"> </w:t>
      </w:r>
      <w:r>
        <w:t>Project</w:t>
      </w:r>
      <w:r>
        <w:rPr>
          <w:spacing w:val="-3"/>
        </w:rPr>
        <w:t xml:space="preserve"> </w:t>
      </w:r>
      <w:r>
        <w:t>Description</w:t>
      </w:r>
      <w:r>
        <w:rPr>
          <w:spacing w:val="-3"/>
        </w:rPr>
        <w:t xml:space="preserve"> </w:t>
      </w:r>
      <w:r>
        <w:t>and</w:t>
      </w:r>
      <w:r>
        <w:rPr>
          <w:spacing w:val="-4"/>
        </w:rPr>
        <w:t xml:space="preserve"> </w:t>
      </w:r>
      <w:r>
        <w:t>Scope</w:t>
      </w:r>
      <w:r>
        <w:rPr>
          <w:spacing w:val="-3"/>
        </w:rPr>
        <w:t xml:space="preserve"> </w:t>
      </w:r>
      <w:r>
        <w:t>of</w:t>
      </w:r>
      <w:r>
        <w:rPr>
          <w:spacing w:val="-3"/>
        </w:rPr>
        <w:t xml:space="preserve"> </w:t>
      </w:r>
      <w:r>
        <w:t>Work— Appendix A will be considered a material breach and could result in termination.</w:t>
      </w:r>
    </w:p>
    <w:p w14:paraId="3D9D7903" w14:textId="77777777" w:rsidR="00654DBD" w:rsidRDefault="00654DBD">
      <w:pPr>
        <w:pStyle w:val="BodyText"/>
      </w:pPr>
    </w:p>
    <w:p w14:paraId="5D383F3B" w14:textId="77777777" w:rsidR="00654DBD" w:rsidRDefault="0008649B">
      <w:pPr>
        <w:pStyle w:val="BodyText"/>
        <w:ind w:left="500" w:right="488"/>
      </w:pPr>
      <w:r>
        <w:t>The Subrecipient may terminate this Agreement by written notice to the Endowment. In the event of termination of this Agreement prior to Project completion, the Subrecipient shall immediately (unless otherwise directed by the Endowment in its notice if the Endowment initiated</w:t>
      </w:r>
      <w:r>
        <w:rPr>
          <w:spacing w:val="-4"/>
        </w:rPr>
        <w:t xml:space="preserve"> </w:t>
      </w:r>
      <w:r>
        <w:t>the</w:t>
      </w:r>
      <w:r>
        <w:rPr>
          <w:spacing w:val="-4"/>
        </w:rPr>
        <w:t xml:space="preserve"> </w:t>
      </w:r>
      <w:r>
        <w:t>termination)</w:t>
      </w:r>
      <w:r>
        <w:rPr>
          <w:spacing w:val="-4"/>
        </w:rPr>
        <w:t xml:space="preserve"> </w:t>
      </w:r>
      <w:r>
        <w:t>undertake</w:t>
      </w:r>
      <w:r>
        <w:rPr>
          <w:spacing w:val="-4"/>
        </w:rPr>
        <w:t xml:space="preserve"> </w:t>
      </w:r>
      <w:r>
        <w:t>all</w:t>
      </w:r>
      <w:r>
        <w:rPr>
          <w:spacing w:val="-4"/>
        </w:rPr>
        <w:t xml:space="preserve"> </w:t>
      </w:r>
      <w:r>
        <w:t>reasonable</w:t>
      </w:r>
      <w:r>
        <w:rPr>
          <w:spacing w:val="-4"/>
        </w:rPr>
        <w:t xml:space="preserve"> </w:t>
      </w:r>
      <w:r>
        <w:t>steps</w:t>
      </w:r>
      <w:r>
        <w:rPr>
          <w:spacing w:val="-4"/>
        </w:rPr>
        <w:t xml:space="preserve"> </w:t>
      </w:r>
      <w:r>
        <w:t>to</w:t>
      </w:r>
      <w:r>
        <w:rPr>
          <w:spacing w:val="-4"/>
        </w:rPr>
        <w:t xml:space="preserve"> </w:t>
      </w:r>
      <w:r>
        <w:t>conclude</w:t>
      </w:r>
      <w:r>
        <w:rPr>
          <w:spacing w:val="-5"/>
        </w:rPr>
        <w:t xml:space="preserve"> </w:t>
      </w:r>
      <w:r>
        <w:t>the</w:t>
      </w:r>
      <w:r>
        <w:rPr>
          <w:spacing w:val="-4"/>
        </w:rPr>
        <w:t xml:space="preserve"> </w:t>
      </w:r>
      <w:r>
        <w:t>Project</w:t>
      </w:r>
      <w:r>
        <w:rPr>
          <w:spacing w:val="-4"/>
        </w:rPr>
        <w:t xml:space="preserve"> </w:t>
      </w:r>
      <w:r>
        <w:t>cooperatively with the Endowment, including but not limited to the following:</w:t>
      </w:r>
    </w:p>
    <w:p w14:paraId="51DE9DCA" w14:textId="77777777" w:rsidR="00654DBD" w:rsidRDefault="00654DBD">
      <w:pPr>
        <w:pStyle w:val="BodyText"/>
      </w:pPr>
    </w:p>
    <w:p w14:paraId="645822AD" w14:textId="77777777" w:rsidR="00654DBD" w:rsidRDefault="0008649B">
      <w:pPr>
        <w:pStyle w:val="ListParagraph"/>
        <w:numPr>
          <w:ilvl w:val="1"/>
          <w:numId w:val="12"/>
        </w:numPr>
        <w:tabs>
          <w:tab w:val="left" w:pos="1220"/>
        </w:tabs>
        <w:ind w:left="1220" w:right="766"/>
        <w:rPr>
          <w:sz w:val="24"/>
        </w:rPr>
      </w:pPr>
      <w:r>
        <w:rPr>
          <w:sz w:val="24"/>
        </w:rPr>
        <w:t>Stop</w:t>
      </w:r>
      <w:r>
        <w:rPr>
          <w:spacing w:val="-3"/>
          <w:sz w:val="24"/>
        </w:rPr>
        <w:t xml:space="preserve"> </w:t>
      </w:r>
      <w:r>
        <w:rPr>
          <w:sz w:val="24"/>
        </w:rPr>
        <w:t>any</w:t>
      </w:r>
      <w:r>
        <w:rPr>
          <w:spacing w:val="-3"/>
          <w:sz w:val="24"/>
        </w:rPr>
        <w:t xml:space="preserve"> </w:t>
      </w:r>
      <w:r>
        <w:rPr>
          <w:sz w:val="24"/>
        </w:rPr>
        <w:t>work</w:t>
      </w:r>
      <w:r>
        <w:rPr>
          <w:spacing w:val="-3"/>
          <w:sz w:val="24"/>
        </w:rPr>
        <w:t xml:space="preserve"> </w:t>
      </w:r>
      <w:r>
        <w:rPr>
          <w:sz w:val="24"/>
        </w:rPr>
        <w:t>that</w:t>
      </w:r>
      <w:r>
        <w:rPr>
          <w:spacing w:val="-3"/>
          <w:sz w:val="24"/>
        </w:rPr>
        <w:t xml:space="preserve"> </w:t>
      </w:r>
      <w:r>
        <w:rPr>
          <w:sz w:val="24"/>
        </w:rPr>
        <w:t>is</w:t>
      </w:r>
      <w:r>
        <w:rPr>
          <w:spacing w:val="-3"/>
          <w:sz w:val="24"/>
        </w:rPr>
        <w:t xml:space="preserve"> </w:t>
      </w:r>
      <w:r>
        <w:rPr>
          <w:sz w:val="24"/>
        </w:rPr>
        <w:t>incomplete</w:t>
      </w:r>
      <w:r>
        <w:rPr>
          <w:spacing w:val="-3"/>
          <w:sz w:val="24"/>
        </w:rPr>
        <w:t xml:space="preserve"> </w:t>
      </w:r>
      <w:r>
        <w:rPr>
          <w:sz w:val="24"/>
        </w:rPr>
        <w:t>(unless</w:t>
      </w:r>
      <w:r>
        <w:rPr>
          <w:spacing w:val="-3"/>
          <w:sz w:val="24"/>
        </w:rPr>
        <w:t xml:space="preserve"> </w:t>
      </w:r>
      <w:r>
        <w:rPr>
          <w:sz w:val="24"/>
        </w:rPr>
        <w:t>work</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completed</w:t>
      </w:r>
      <w:r>
        <w:rPr>
          <w:spacing w:val="-3"/>
          <w:sz w:val="24"/>
        </w:rPr>
        <w:t xml:space="preserve"> </w:t>
      </w:r>
      <w:r>
        <w:rPr>
          <w:sz w:val="24"/>
        </w:rPr>
        <w:t>and</w:t>
      </w:r>
      <w:r>
        <w:rPr>
          <w:spacing w:val="-3"/>
          <w:sz w:val="24"/>
        </w:rPr>
        <w:t xml:space="preserve"> </w:t>
      </w:r>
      <w:r>
        <w:rPr>
          <w:sz w:val="24"/>
        </w:rPr>
        <w:t>a</w:t>
      </w:r>
      <w:r>
        <w:rPr>
          <w:spacing w:val="-3"/>
          <w:sz w:val="24"/>
        </w:rPr>
        <w:t xml:space="preserve"> </w:t>
      </w:r>
      <w:r>
        <w:rPr>
          <w:sz w:val="24"/>
        </w:rPr>
        <w:t>different</w:t>
      </w:r>
      <w:r>
        <w:rPr>
          <w:spacing w:val="-3"/>
          <w:sz w:val="24"/>
        </w:rPr>
        <w:t xml:space="preserve"> </w:t>
      </w:r>
      <w:r>
        <w:rPr>
          <w:sz w:val="24"/>
        </w:rPr>
        <w:t>date for termination of work are specified in the Endowment’s notice</w:t>
      </w:r>
      <w:proofErr w:type="gramStart"/>
      <w:r>
        <w:rPr>
          <w:sz w:val="24"/>
        </w:rPr>
        <w:t>);</w:t>
      </w:r>
      <w:proofErr w:type="gramEnd"/>
    </w:p>
    <w:p w14:paraId="24372DF3" w14:textId="77777777" w:rsidR="00654DBD" w:rsidRDefault="0008649B">
      <w:pPr>
        <w:pStyle w:val="ListParagraph"/>
        <w:numPr>
          <w:ilvl w:val="1"/>
          <w:numId w:val="12"/>
        </w:numPr>
        <w:tabs>
          <w:tab w:val="left" w:pos="1220"/>
        </w:tabs>
        <w:ind w:left="1220" w:right="587"/>
        <w:rPr>
          <w:sz w:val="24"/>
        </w:rPr>
      </w:pPr>
      <w:r>
        <w:rPr>
          <w:sz w:val="24"/>
        </w:rPr>
        <w:t>Place no further work orders or enter into any further subawards or subcontracts for materials,</w:t>
      </w:r>
      <w:r>
        <w:rPr>
          <w:spacing w:val="-3"/>
          <w:sz w:val="24"/>
        </w:rPr>
        <w:t xml:space="preserve"> </w:t>
      </w:r>
      <w:r>
        <w:rPr>
          <w:sz w:val="24"/>
        </w:rPr>
        <w:t>services,</w:t>
      </w:r>
      <w:r>
        <w:rPr>
          <w:spacing w:val="-4"/>
          <w:sz w:val="24"/>
        </w:rPr>
        <w:t xml:space="preserve"> </w:t>
      </w:r>
      <w:r>
        <w:rPr>
          <w:sz w:val="24"/>
        </w:rPr>
        <w:t>or</w:t>
      </w:r>
      <w:r>
        <w:rPr>
          <w:spacing w:val="-3"/>
          <w:sz w:val="24"/>
        </w:rPr>
        <w:t xml:space="preserve"> </w:t>
      </w:r>
      <w:r>
        <w:rPr>
          <w:sz w:val="24"/>
        </w:rPr>
        <w:t>facilities,</w:t>
      </w:r>
      <w:r>
        <w:rPr>
          <w:spacing w:val="-3"/>
          <w:sz w:val="24"/>
        </w:rPr>
        <w:t xml:space="preserve"> </w:t>
      </w:r>
      <w:r>
        <w:rPr>
          <w:sz w:val="24"/>
        </w:rPr>
        <w:t>except</w:t>
      </w:r>
      <w:r>
        <w:rPr>
          <w:spacing w:val="-3"/>
          <w:sz w:val="24"/>
        </w:rPr>
        <w:t xml:space="preserve"> </w:t>
      </w:r>
      <w:r>
        <w:rPr>
          <w:sz w:val="24"/>
        </w:rPr>
        <w:t>as</w:t>
      </w:r>
      <w:r>
        <w:rPr>
          <w:spacing w:val="-3"/>
          <w:sz w:val="24"/>
        </w:rPr>
        <w:t xml:space="preserve"> </w:t>
      </w:r>
      <w:r>
        <w:rPr>
          <w:sz w:val="24"/>
        </w:rPr>
        <w:t>necessary</w:t>
      </w:r>
      <w:r>
        <w:rPr>
          <w:spacing w:val="-3"/>
          <w:sz w:val="24"/>
        </w:rPr>
        <w:t xml:space="preserve"> </w:t>
      </w:r>
      <w:r>
        <w:rPr>
          <w:sz w:val="24"/>
        </w:rPr>
        <w:t>to</w:t>
      </w:r>
      <w:r>
        <w:rPr>
          <w:spacing w:val="-3"/>
          <w:sz w:val="24"/>
        </w:rPr>
        <w:t xml:space="preserve"> </w:t>
      </w:r>
      <w:r>
        <w:rPr>
          <w:sz w:val="24"/>
        </w:rPr>
        <w:t>complete</w:t>
      </w:r>
      <w:r>
        <w:rPr>
          <w:spacing w:val="-4"/>
          <w:sz w:val="24"/>
        </w:rPr>
        <w:t xml:space="preserve"> </w:t>
      </w:r>
      <w:r>
        <w:rPr>
          <w:sz w:val="24"/>
        </w:rPr>
        <w:t>work</w:t>
      </w:r>
      <w:r>
        <w:rPr>
          <w:spacing w:val="-3"/>
          <w:sz w:val="24"/>
        </w:rPr>
        <w:t xml:space="preserve"> </w:t>
      </w:r>
      <w:r>
        <w:rPr>
          <w:sz w:val="24"/>
        </w:rPr>
        <w:t>as</w:t>
      </w:r>
      <w:r>
        <w:rPr>
          <w:spacing w:val="-3"/>
          <w:sz w:val="24"/>
        </w:rPr>
        <w:t xml:space="preserve"> </w:t>
      </w:r>
      <w:r>
        <w:rPr>
          <w:sz w:val="24"/>
        </w:rPr>
        <w:t>specified</w:t>
      </w:r>
      <w:r>
        <w:rPr>
          <w:spacing w:val="-4"/>
          <w:sz w:val="24"/>
        </w:rPr>
        <w:t xml:space="preserve"> </w:t>
      </w:r>
      <w:r>
        <w:rPr>
          <w:sz w:val="24"/>
        </w:rPr>
        <w:t xml:space="preserve">in the Endowment’s </w:t>
      </w:r>
      <w:proofErr w:type="gramStart"/>
      <w:r>
        <w:rPr>
          <w:sz w:val="24"/>
        </w:rPr>
        <w:t>notice;</w:t>
      </w:r>
      <w:proofErr w:type="gramEnd"/>
    </w:p>
    <w:p w14:paraId="73EA9AB7" w14:textId="77777777" w:rsidR="00654DBD" w:rsidRDefault="0008649B">
      <w:pPr>
        <w:pStyle w:val="ListParagraph"/>
        <w:numPr>
          <w:ilvl w:val="1"/>
          <w:numId w:val="12"/>
        </w:numPr>
        <w:tabs>
          <w:tab w:val="left" w:pos="1220"/>
        </w:tabs>
        <w:ind w:left="1220" w:right="493"/>
        <w:rPr>
          <w:sz w:val="24"/>
        </w:rPr>
      </w:pPr>
      <w:r>
        <w:rPr>
          <w:sz w:val="24"/>
        </w:rPr>
        <w:t>Terminate</w:t>
      </w:r>
      <w:r>
        <w:rPr>
          <w:spacing w:val="-4"/>
          <w:sz w:val="24"/>
        </w:rPr>
        <w:t xml:space="preserve"> </w:t>
      </w:r>
      <w:r>
        <w:rPr>
          <w:sz w:val="24"/>
        </w:rPr>
        <w:t>all</w:t>
      </w:r>
      <w:r>
        <w:rPr>
          <w:spacing w:val="-4"/>
          <w:sz w:val="24"/>
        </w:rPr>
        <w:t xml:space="preserve"> </w:t>
      </w:r>
      <w:r>
        <w:rPr>
          <w:sz w:val="24"/>
        </w:rPr>
        <w:t>pending</w:t>
      </w:r>
      <w:r>
        <w:rPr>
          <w:spacing w:val="-4"/>
          <w:sz w:val="24"/>
        </w:rPr>
        <w:t xml:space="preserve"> </w:t>
      </w:r>
      <w:r>
        <w:rPr>
          <w:sz w:val="24"/>
        </w:rPr>
        <w:t>Project</w:t>
      </w:r>
      <w:r>
        <w:rPr>
          <w:spacing w:val="-4"/>
          <w:sz w:val="24"/>
        </w:rPr>
        <w:t xml:space="preserve"> </w:t>
      </w:r>
      <w:r>
        <w:rPr>
          <w:sz w:val="24"/>
        </w:rPr>
        <w:t>work</w:t>
      </w:r>
      <w:r>
        <w:rPr>
          <w:spacing w:val="-4"/>
          <w:sz w:val="24"/>
        </w:rPr>
        <w:t xml:space="preserve"> </w:t>
      </w:r>
      <w:r>
        <w:rPr>
          <w:sz w:val="24"/>
        </w:rPr>
        <w:t>orders,</w:t>
      </w:r>
      <w:r>
        <w:rPr>
          <w:spacing w:val="-5"/>
          <w:sz w:val="24"/>
        </w:rPr>
        <w:t xml:space="preserve"> </w:t>
      </w:r>
      <w:r>
        <w:rPr>
          <w:sz w:val="24"/>
        </w:rPr>
        <w:t>subawards,</w:t>
      </w:r>
      <w:r>
        <w:rPr>
          <w:spacing w:val="-4"/>
          <w:sz w:val="24"/>
        </w:rPr>
        <w:t xml:space="preserve"> </w:t>
      </w:r>
      <w:r>
        <w:rPr>
          <w:sz w:val="24"/>
        </w:rPr>
        <w:t>and</w:t>
      </w:r>
      <w:r>
        <w:rPr>
          <w:spacing w:val="-4"/>
          <w:sz w:val="24"/>
        </w:rPr>
        <w:t xml:space="preserve"> </w:t>
      </w:r>
      <w:r>
        <w:rPr>
          <w:sz w:val="24"/>
        </w:rPr>
        <w:t>subcontracts</w:t>
      </w:r>
      <w:r>
        <w:rPr>
          <w:spacing w:val="-4"/>
          <w:sz w:val="24"/>
        </w:rPr>
        <w:t xml:space="preserve"> </w:t>
      </w:r>
      <w:r>
        <w:rPr>
          <w:sz w:val="24"/>
        </w:rPr>
        <w:t>for</w:t>
      </w:r>
      <w:r>
        <w:rPr>
          <w:spacing w:val="-4"/>
          <w:sz w:val="24"/>
        </w:rPr>
        <w:t xml:space="preserve"> </w:t>
      </w:r>
      <w:r>
        <w:rPr>
          <w:sz w:val="24"/>
        </w:rPr>
        <w:t>work</w:t>
      </w:r>
      <w:r>
        <w:rPr>
          <w:spacing w:val="-5"/>
          <w:sz w:val="24"/>
        </w:rPr>
        <w:t xml:space="preserve"> </w:t>
      </w:r>
      <w:r>
        <w:rPr>
          <w:sz w:val="24"/>
        </w:rPr>
        <w:t xml:space="preserve">that has not yet been </w:t>
      </w:r>
      <w:proofErr w:type="gramStart"/>
      <w:r>
        <w:rPr>
          <w:sz w:val="24"/>
        </w:rPr>
        <w:t>commenced;</w:t>
      </w:r>
      <w:proofErr w:type="gramEnd"/>
    </w:p>
    <w:p w14:paraId="0A3E5DB6" w14:textId="77777777" w:rsidR="00654DBD" w:rsidRDefault="0008649B">
      <w:pPr>
        <w:pStyle w:val="ListParagraph"/>
        <w:numPr>
          <w:ilvl w:val="1"/>
          <w:numId w:val="12"/>
        </w:numPr>
        <w:tabs>
          <w:tab w:val="left" w:pos="1220"/>
        </w:tabs>
        <w:ind w:left="1220" w:right="460"/>
        <w:rPr>
          <w:sz w:val="24"/>
        </w:rPr>
      </w:pPr>
      <w:r>
        <w:rPr>
          <w:sz w:val="24"/>
        </w:rPr>
        <w:t>With the prior written consent of the Endowment, promptly take all other reasonable and</w:t>
      </w:r>
      <w:r>
        <w:rPr>
          <w:spacing w:val="-3"/>
          <w:sz w:val="24"/>
        </w:rPr>
        <w:t xml:space="preserve"> </w:t>
      </w:r>
      <w:r>
        <w:rPr>
          <w:sz w:val="24"/>
        </w:rPr>
        <w:t>feasible</w:t>
      </w:r>
      <w:r>
        <w:rPr>
          <w:spacing w:val="-3"/>
          <w:sz w:val="24"/>
        </w:rPr>
        <w:t xml:space="preserve"> </w:t>
      </w:r>
      <w:r>
        <w:rPr>
          <w:sz w:val="24"/>
        </w:rPr>
        <w:t>steps</w:t>
      </w:r>
      <w:r>
        <w:rPr>
          <w:spacing w:val="-3"/>
          <w:sz w:val="24"/>
        </w:rPr>
        <w:t xml:space="preserve"> </w:t>
      </w:r>
      <w:r>
        <w:rPr>
          <w:sz w:val="24"/>
        </w:rPr>
        <w:t>to</w:t>
      </w:r>
      <w:r>
        <w:rPr>
          <w:spacing w:val="-3"/>
          <w:sz w:val="24"/>
        </w:rPr>
        <w:t xml:space="preserve"> </w:t>
      </w:r>
      <w:r>
        <w:rPr>
          <w:sz w:val="24"/>
        </w:rPr>
        <w:t>minimize</w:t>
      </w:r>
      <w:r>
        <w:rPr>
          <w:spacing w:val="-3"/>
          <w:sz w:val="24"/>
        </w:rPr>
        <w:t xml:space="preserve"> </w:t>
      </w:r>
      <w:r>
        <w:rPr>
          <w:sz w:val="24"/>
        </w:rPr>
        <w:t>and/or</w:t>
      </w:r>
      <w:r>
        <w:rPr>
          <w:spacing w:val="-4"/>
          <w:sz w:val="24"/>
        </w:rPr>
        <w:t xml:space="preserve"> </w:t>
      </w:r>
      <w:r>
        <w:rPr>
          <w:sz w:val="24"/>
        </w:rPr>
        <w:t>mitigate</w:t>
      </w:r>
      <w:r>
        <w:rPr>
          <w:spacing w:val="-3"/>
          <w:sz w:val="24"/>
        </w:rPr>
        <w:t xml:space="preserve"> </w:t>
      </w:r>
      <w:r>
        <w:rPr>
          <w:sz w:val="24"/>
        </w:rPr>
        <w:t>any</w:t>
      </w:r>
      <w:r>
        <w:rPr>
          <w:spacing w:val="-3"/>
          <w:sz w:val="24"/>
        </w:rPr>
        <w:t xml:space="preserve"> </w:t>
      </w:r>
      <w:r>
        <w:rPr>
          <w:sz w:val="24"/>
        </w:rPr>
        <w:t>damages</w:t>
      </w:r>
      <w:r>
        <w:rPr>
          <w:spacing w:val="-3"/>
          <w:sz w:val="24"/>
        </w:rPr>
        <w:t xml:space="preserve"> </w:t>
      </w:r>
      <w:r>
        <w:rPr>
          <w:sz w:val="24"/>
        </w:rPr>
        <w:t>that</w:t>
      </w:r>
      <w:r>
        <w:rPr>
          <w:spacing w:val="-3"/>
          <w:sz w:val="24"/>
        </w:rPr>
        <w:t xml:space="preserve"> </w:t>
      </w:r>
      <w:r>
        <w:rPr>
          <w:sz w:val="24"/>
        </w:rPr>
        <w:t>may</w:t>
      </w:r>
      <w:r>
        <w:rPr>
          <w:spacing w:val="-3"/>
          <w:sz w:val="24"/>
        </w:rPr>
        <w:t xml:space="preserve"> </w:t>
      </w:r>
      <w:r>
        <w:rPr>
          <w:sz w:val="24"/>
        </w:rPr>
        <w:t>be</w:t>
      </w:r>
      <w:r>
        <w:rPr>
          <w:spacing w:val="-3"/>
          <w:sz w:val="24"/>
        </w:rPr>
        <w:t xml:space="preserve"> </w:t>
      </w:r>
      <w:r>
        <w:rPr>
          <w:sz w:val="24"/>
        </w:rPr>
        <w:t>caused</w:t>
      </w:r>
      <w:r>
        <w:rPr>
          <w:spacing w:val="-3"/>
          <w:sz w:val="24"/>
        </w:rPr>
        <w:t xml:space="preserve"> </w:t>
      </w:r>
      <w:r>
        <w:rPr>
          <w:sz w:val="24"/>
        </w:rPr>
        <w:t>by</w:t>
      </w:r>
      <w:r>
        <w:rPr>
          <w:spacing w:val="-3"/>
          <w:sz w:val="24"/>
        </w:rPr>
        <w:t xml:space="preserve"> </w:t>
      </w:r>
      <w:r>
        <w:rPr>
          <w:sz w:val="24"/>
        </w:rPr>
        <w:t xml:space="preserve">the failure to complete the Project, including but not limited to reasonable settlements of any outstanding claims arising out of the termination of the Project work orders, subawards, and </w:t>
      </w:r>
      <w:proofErr w:type="gramStart"/>
      <w:r>
        <w:rPr>
          <w:sz w:val="24"/>
        </w:rPr>
        <w:t>subcontracts;</w:t>
      </w:r>
      <w:proofErr w:type="gramEnd"/>
    </w:p>
    <w:p w14:paraId="159DD314" w14:textId="77777777" w:rsidR="00654DBD" w:rsidRDefault="0008649B">
      <w:pPr>
        <w:pStyle w:val="ListParagraph"/>
        <w:numPr>
          <w:ilvl w:val="1"/>
          <w:numId w:val="12"/>
        </w:numPr>
        <w:tabs>
          <w:tab w:val="left" w:pos="1220"/>
        </w:tabs>
        <w:ind w:left="1220" w:right="487"/>
        <w:rPr>
          <w:sz w:val="24"/>
        </w:rPr>
      </w:pPr>
      <w:r>
        <w:rPr>
          <w:sz w:val="24"/>
        </w:rPr>
        <w:t>Deliver or make available to the Endowment all data, drawings, specifications, reports, estimates, summaries, and such other information and material as may have been</w:t>
      </w:r>
      <w:r>
        <w:rPr>
          <w:spacing w:val="-4"/>
          <w:sz w:val="24"/>
        </w:rPr>
        <w:t xml:space="preserve"> </w:t>
      </w:r>
      <w:r>
        <w:rPr>
          <w:sz w:val="24"/>
        </w:rPr>
        <w:t>accumulated</w:t>
      </w:r>
      <w:r>
        <w:rPr>
          <w:spacing w:val="-4"/>
          <w:sz w:val="24"/>
        </w:rPr>
        <w:t xml:space="preserve"> </w:t>
      </w:r>
      <w:r>
        <w:rPr>
          <w:sz w:val="24"/>
        </w:rPr>
        <w:t>by</w:t>
      </w:r>
      <w:r>
        <w:rPr>
          <w:spacing w:val="-4"/>
          <w:sz w:val="24"/>
        </w:rPr>
        <w:t xml:space="preserve"> </w:t>
      </w:r>
      <w:r>
        <w:rPr>
          <w:sz w:val="24"/>
        </w:rPr>
        <w:t>the</w:t>
      </w:r>
      <w:r>
        <w:rPr>
          <w:spacing w:val="-4"/>
          <w:sz w:val="24"/>
        </w:rPr>
        <w:t xml:space="preserve"> </w:t>
      </w:r>
      <w:r>
        <w:rPr>
          <w:sz w:val="24"/>
        </w:rPr>
        <w:t>Subrecipient</w:t>
      </w:r>
      <w:r>
        <w:rPr>
          <w:spacing w:val="-4"/>
          <w:sz w:val="24"/>
        </w:rPr>
        <w:t xml:space="preserve"> </w:t>
      </w:r>
      <w:r>
        <w:rPr>
          <w:sz w:val="24"/>
        </w:rPr>
        <w:t>under</w:t>
      </w:r>
      <w:r>
        <w:rPr>
          <w:spacing w:val="-4"/>
          <w:sz w:val="24"/>
        </w:rPr>
        <w:t xml:space="preserve"> </w:t>
      </w:r>
      <w:r>
        <w:rPr>
          <w:sz w:val="24"/>
        </w:rPr>
        <w:t>this</w:t>
      </w:r>
      <w:r>
        <w:rPr>
          <w:spacing w:val="-4"/>
          <w:sz w:val="24"/>
        </w:rPr>
        <w:t xml:space="preserve"> </w:t>
      </w:r>
      <w:r>
        <w:rPr>
          <w:sz w:val="24"/>
        </w:rPr>
        <w:t>Agreement,</w:t>
      </w:r>
      <w:r>
        <w:rPr>
          <w:spacing w:val="-4"/>
          <w:sz w:val="24"/>
        </w:rPr>
        <w:t xml:space="preserve"> </w:t>
      </w:r>
      <w:r>
        <w:rPr>
          <w:sz w:val="24"/>
        </w:rPr>
        <w:t>whether</w:t>
      </w:r>
      <w:r>
        <w:rPr>
          <w:spacing w:val="-4"/>
          <w:sz w:val="24"/>
        </w:rPr>
        <w:t xml:space="preserve"> </w:t>
      </w:r>
      <w:r>
        <w:rPr>
          <w:sz w:val="24"/>
        </w:rPr>
        <w:t>completed</w:t>
      </w:r>
      <w:r>
        <w:rPr>
          <w:spacing w:val="-5"/>
          <w:sz w:val="24"/>
        </w:rPr>
        <w:t xml:space="preserve"> </w:t>
      </w:r>
      <w:r>
        <w:rPr>
          <w:sz w:val="24"/>
        </w:rPr>
        <w:t>or</w:t>
      </w:r>
      <w:r>
        <w:rPr>
          <w:spacing w:val="-4"/>
          <w:sz w:val="24"/>
        </w:rPr>
        <w:t xml:space="preserve"> </w:t>
      </w:r>
      <w:r>
        <w:rPr>
          <w:sz w:val="24"/>
        </w:rPr>
        <w:t xml:space="preserve">in </w:t>
      </w:r>
      <w:proofErr w:type="gramStart"/>
      <w:r>
        <w:rPr>
          <w:spacing w:val="-2"/>
          <w:sz w:val="24"/>
        </w:rPr>
        <w:t>progress;</w:t>
      </w:r>
      <w:proofErr w:type="gramEnd"/>
    </w:p>
    <w:p w14:paraId="62B77670" w14:textId="77777777" w:rsidR="00654DBD" w:rsidRDefault="0008649B">
      <w:pPr>
        <w:pStyle w:val="ListParagraph"/>
        <w:numPr>
          <w:ilvl w:val="1"/>
          <w:numId w:val="12"/>
        </w:numPr>
        <w:tabs>
          <w:tab w:val="left" w:pos="1219"/>
          <w:tab w:val="left" w:pos="1220"/>
        </w:tabs>
        <w:ind w:left="1220"/>
        <w:rPr>
          <w:sz w:val="24"/>
        </w:rPr>
      </w:pPr>
      <w:r>
        <w:rPr>
          <w:sz w:val="24"/>
        </w:rPr>
        <w:t xml:space="preserve">Return to the Endowment any unobligated portion of the </w:t>
      </w:r>
      <w:r>
        <w:rPr>
          <w:spacing w:val="-2"/>
          <w:sz w:val="24"/>
        </w:rPr>
        <w:t>Award.</w:t>
      </w:r>
    </w:p>
    <w:p w14:paraId="33478E2A" w14:textId="77777777" w:rsidR="00654DBD" w:rsidRDefault="00654DBD">
      <w:pPr>
        <w:pStyle w:val="BodyText"/>
      </w:pPr>
    </w:p>
    <w:p w14:paraId="5B25B52D" w14:textId="77777777" w:rsidR="00654DBD" w:rsidRDefault="0008649B">
      <w:pPr>
        <w:ind w:left="140"/>
        <w:rPr>
          <w:b/>
          <w:sz w:val="24"/>
        </w:rPr>
      </w:pPr>
      <w:r>
        <w:rPr>
          <w:b/>
          <w:sz w:val="24"/>
          <w:u w:val="single"/>
        </w:rPr>
        <w:t xml:space="preserve">ENDOWMENT </w:t>
      </w:r>
      <w:r>
        <w:rPr>
          <w:b/>
          <w:spacing w:val="-2"/>
          <w:sz w:val="24"/>
          <w:u w:val="single"/>
        </w:rPr>
        <w:t>PROCESS</w:t>
      </w:r>
    </w:p>
    <w:p w14:paraId="50A469F8" w14:textId="77777777" w:rsidR="00654DBD" w:rsidRDefault="00654DBD">
      <w:pPr>
        <w:pStyle w:val="BodyText"/>
        <w:spacing w:before="2"/>
        <w:rPr>
          <w:b/>
          <w:sz w:val="16"/>
        </w:rPr>
      </w:pPr>
    </w:p>
    <w:p w14:paraId="4E823B24" w14:textId="77777777" w:rsidR="00654DBD" w:rsidRDefault="0008649B">
      <w:pPr>
        <w:pStyle w:val="ListParagraph"/>
        <w:numPr>
          <w:ilvl w:val="0"/>
          <w:numId w:val="12"/>
        </w:numPr>
        <w:tabs>
          <w:tab w:val="left" w:pos="500"/>
        </w:tabs>
        <w:spacing w:before="90"/>
        <w:rPr>
          <w:sz w:val="24"/>
        </w:rPr>
      </w:pPr>
      <w:r>
        <w:rPr>
          <w:b/>
          <w:sz w:val="24"/>
          <w:u w:val="single"/>
        </w:rPr>
        <w:t xml:space="preserve">Reporting </w:t>
      </w:r>
      <w:r>
        <w:rPr>
          <w:b/>
          <w:spacing w:val="-2"/>
          <w:sz w:val="24"/>
          <w:u w:val="single"/>
        </w:rPr>
        <w:t>Requirements</w:t>
      </w:r>
      <w:r>
        <w:rPr>
          <w:spacing w:val="-2"/>
          <w:sz w:val="24"/>
        </w:rPr>
        <w:t>:</w:t>
      </w:r>
    </w:p>
    <w:p w14:paraId="7523AB11" w14:textId="77777777" w:rsidR="00654DBD" w:rsidRDefault="0008649B">
      <w:pPr>
        <w:pStyle w:val="ListParagraph"/>
        <w:numPr>
          <w:ilvl w:val="1"/>
          <w:numId w:val="12"/>
        </w:numPr>
        <w:tabs>
          <w:tab w:val="left" w:pos="2390"/>
        </w:tabs>
        <w:ind w:right="1329"/>
        <w:rPr>
          <w:sz w:val="24"/>
        </w:rPr>
      </w:pPr>
      <w:r>
        <w:rPr>
          <w:sz w:val="24"/>
          <w:u w:val="single"/>
        </w:rPr>
        <w:t>Interim Reports</w:t>
      </w:r>
      <w:r>
        <w:rPr>
          <w:sz w:val="24"/>
        </w:rPr>
        <w:t>: The Subrecipient will submit a concise interim, Quarterly</w:t>
      </w:r>
      <w:r>
        <w:rPr>
          <w:spacing w:val="-5"/>
          <w:sz w:val="24"/>
        </w:rPr>
        <w:t xml:space="preserve"> </w:t>
      </w:r>
      <w:r>
        <w:rPr>
          <w:sz w:val="24"/>
        </w:rPr>
        <w:t>report</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Endowment</w:t>
      </w:r>
      <w:r>
        <w:rPr>
          <w:spacing w:val="-5"/>
          <w:sz w:val="24"/>
        </w:rPr>
        <w:t xml:space="preserve"> </w:t>
      </w:r>
      <w:r>
        <w:rPr>
          <w:sz w:val="24"/>
        </w:rPr>
        <w:t>based</w:t>
      </w:r>
      <w:r>
        <w:rPr>
          <w:spacing w:val="-5"/>
          <w:sz w:val="24"/>
        </w:rPr>
        <w:t xml:space="preserve"> </w:t>
      </w:r>
      <w:r>
        <w:rPr>
          <w:sz w:val="24"/>
        </w:rPr>
        <w:t>on</w:t>
      </w:r>
      <w:r>
        <w:rPr>
          <w:spacing w:val="-5"/>
          <w:sz w:val="24"/>
        </w:rPr>
        <w:t xml:space="preserve"> </w:t>
      </w:r>
      <w:r>
        <w:rPr>
          <w:sz w:val="24"/>
        </w:rPr>
        <w:t>the</w:t>
      </w:r>
      <w:r>
        <w:rPr>
          <w:spacing w:val="-5"/>
          <w:sz w:val="24"/>
        </w:rPr>
        <w:t xml:space="preserve"> </w:t>
      </w:r>
      <w:r>
        <w:rPr>
          <w:sz w:val="24"/>
        </w:rPr>
        <w:t>schedule</w:t>
      </w:r>
      <w:r>
        <w:rPr>
          <w:spacing w:val="-5"/>
          <w:sz w:val="24"/>
        </w:rPr>
        <w:t xml:space="preserve"> </w:t>
      </w:r>
      <w:r>
        <w:rPr>
          <w:sz w:val="24"/>
        </w:rPr>
        <w:t>below.</w:t>
      </w:r>
    </w:p>
    <w:p w14:paraId="7466A6F4" w14:textId="77777777" w:rsidR="00654DBD" w:rsidRDefault="0008649B">
      <w:pPr>
        <w:pStyle w:val="ListParagraph"/>
        <w:numPr>
          <w:ilvl w:val="1"/>
          <w:numId w:val="12"/>
        </w:numPr>
        <w:tabs>
          <w:tab w:val="left" w:pos="2390"/>
        </w:tabs>
        <w:ind w:right="583"/>
        <w:rPr>
          <w:sz w:val="24"/>
        </w:rPr>
      </w:pPr>
      <w:r>
        <w:rPr>
          <w:sz w:val="24"/>
          <w:u w:val="single"/>
        </w:rPr>
        <w:t>Final Reports</w:t>
      </w:r>
      <w:r>
        <w:rPr>
          <w:sz w:val="24"/>
        </w:rPr>
        <w:t>: No later than thirty (30) days after the completion of the Project, the Subrecipient will submit 1) a Final Financial Report accounting</w:t>
      </w:r>
      <w:r>
        <w:rPr>
          <w:spacing w:val="-1"/>
          <w:sz w:val="24"/>
        </w:rPr>
        <w:t xml:space="preserve"> </w:t>
      </w:r>
      <w:r>
        <w:rPr>
          <w:sz w:val="24"/>
        </w:rPr>
        <w:t>for</w:t>
      </w:r>
      <w:r>
        <w:rPr>
          <w:spacing w:val="-2"/>
          <w:sz w:val="24"/>
        </w:rPr>
        <w:t xml:space="preserve"> </w:t>
      </w:r>
      <w:r>
        <w:rPr>
          <w:sz w:val="24"/>
        </w:rPr>
        <w:t>all</w:t>
      </w:r>
      <w:r>
        <w:rPr>
          <w:spacing w:val="-1"/>
          <w:sz w:val="24"/>
        </w:rPr>
        <w:t xml:space="preserve"> </w:t>
      </w:r>
      <w:r>
        <w:rPr>
          <w:sz w:val="24"/>
        </w:rPr>
        <w:t>Project</w:t>
      </w:r>
      <w:r>
        <w:rPr>
          <w:spacing w:val="-1"/>
          <w:sz w:val="24"/>
        </w:rPr>
        <w:t xml:space="preserve"> </w:t>
      </w:r>
      <w:r>
        <w:rPr>
          <w:sz w:val="24"/>
        </w:rPr>
        <w:t>receipts,</w:t>
      </w:r>
      <w:r>
        <w:rPr>
          <w:spacing w:val="-1"/>
          <w:sz w:val="24"/>
        </w:rPr>
        <w:t xml:space="preserve"> </w:t>
      </w:r>
      <w:r>
        <w:rPr>
          <w:sz w:val="24"/>
        </w:rPr>
        <w:t>Project</w:t>
      </w:r>
      <w:r>
        <w:rPr>
          <w:spacing w:val="-2"/>
          <w:sz w:val="24"/>
        </w:rPr>
        <w:t xml:space="preserve"> </w:t>
      </w:r>
      <w:r>
        <w:rPr>
          <w:sz w:val="24"/>
        </w:rPr>
        <w:t>expenditures,</w:t>
      </w:r>
      <w:r>
        <w:rPr>
          <w:spacing w:val="-1"/>
          <w:sz w:val="24"/>
        </w:rPr>
        <w:t xml:space="preserve"> </w:t>
      </w:r>
      <w:r>
        <w:rPr>
          <w:sz w:val="24"/>
        </w:rPr>
        <w:t>and</w:t>
      </w:r>
      <w:r>
        <w:rPr>
          <w:spacing w:val="-2"/>
          <w:sz w:val="24"/>
        </w:rPr>
        <w:t xml:space="preserve"> </w:t>
      </w:r>
      <w:r>
        <w:rPr>
          <w:sz w:val="24"/>
        </w:rPr>
        <w:t>any</w:t>
      </w:r>
      <w:r>
        <w:rPr>
          <w:spacing w:val="-1"/>
          <w:sz w:val="24"/>
        </w:rPr>
        <w:t xml:space="preserve"> </w:t>
      </w:r>
      <w:r>
        <w:rPr>
          <w:sz w:val="24"/>
        </w:rPr>
        <w:t>Budget variances; 2) a final, concise programmatic report summarizing and evaluating the accomplishments achieved during the Period of Performance;</w:t>
      </w:r>
      <w:r>
        <w:rPr>
          <w:spacing w:val="-4"/>
          <w:sz w:val="24"/>
        </w:rPr>
        <w:t xml:space="preserve"> </w:t>
      </w:r>
      <w:r>
        <w:rPr>
          <w:sz w:val="24"/>
        </w:rPr>
        <w:t>and</w:t>
      </w:r>
      <w:r>
        <w:rPr>
          <w:spacing w:val="-4"/>
          <w:sz w:val="24"/>
        </w:rPr>
        <w:t xml:space="preserve"> </w:t>
      </w:r>
      <w:r>
        <w:rPr>
          <w:sz w:val="24"/>
        </w:rPr>
        <w:t>3)</w:t>
      </w:r>
      <w:r>
        <w:rPr>
          <w:spacing w:val="-4"/>
          <w:sz w:val="24"/>
        </w:rPr>
        <w:t xml:space="preserve"> </w:t>
      </w:r>
      <w:r>
        <w:rPr>
          <w:sz w:val="24"/>
        </w:rPr>
        <w:t>copies</w:t>
      </w:r>
      <w:r>
        <w:rPr>
          <w:spacing w:val="-4"/>
          <w:sz w:val="24"/>
        </w:rPr>
        <w:t xml:space="preserve"> </w:t>
      </w:r>
      <w:r>
        <w:rPr>
          <w:sz w:val="24"/>
        </w:rPr>
        <w:t>of</w:t>
      </w:r>
      <w:r>
        <w:rPr>
          <w:spacing w:val="-4"/>
          <w:sz w:val="24"/>
        </w:rPr>
        <w:t xml:space="preserve"> </w:t>
      </w:r>
      <w:r>
        <w:rPr>
          <w:sz w:val="24"/>
        </w:rPr>
        <w:t>any</w:t>
      </w:r>
      <w:r>
        <w:rPr>
          <w:spacing w:val="-4"/>
          <w:sz w:val="24"/>
        </w:rPr>
        <w:t xml:space="preserve"> </w:t>
      </w:r>
      <w:r>
        <w:rPr>
          <w:sz w:val="24"/>
        </w:rPr>
        <w:t>publications,</w:t>
      </w:r>
      <w:r>
        <w:rPr>
          <w:spacing w:val="-4"/>
          <w:sz w:val="24"/>
        </w:rPr>
        <w:t xml:space="preserve"> </w:t>
      </w:r>
      <w:r>
        <w:rPr>
          <w:sz w:val="24"/>
        </w:rPr>
        <w:t>press</w:t>
      </w:r>
      <w:r>
        <w:rPr>
          <w:spacing w:val="-4"/>
          <w:sz w:val="24"/>
        </w:rPr>
        <w:t xml:space="preserve"> </w:t>
      </w:r>
      <w:r>
        <w:rPr>
          <w:sz w:val="24"/>
        </w:rPr>
        <w:t>releases,</w:t>
      </w:r>
      <w:r>
        <w:rPr>
          <w:spacing w:val="-4"/>
          <w:sz w:val="24"/>
        </w:rPr>
        <w:t xml:space="preserve"> </w:t>
      </w:r>
      <w:r>
        <w:rPr>
          <w:sz w:val="24"/>
        </w:rPr>
        <w:t>and</w:t>
      </w:r>
      <w:r>
        <w:rPr>
          <w:spacing w:val="-4"/>
          <w:sz w:val="24"/>
        </w:rPr>
        <w:t xml:space="preserve"> </w:t>
      </w:r>
      <w:r>
        <w:rPr>
          <w:sz w:val="24"/>
        </w:rPr>
        <w:t>other appropriate products resulting from the Project.</w:t>
      </w:r>
    </w:p>
    <w:p w14:paraId="211FE18B" w14:textId="77777777" w:rsidR="00654DBD" w:rsidRDefault="0008649B">
      <w:pPr>
        <w:pStyle w:val="ListParagraph"/>
        <w:numPr>
          <w:ilvl w:val="1"/>
          <w:numId w:val="12"/>
        </w:numPr>
        <w:tabs>
          <w:tab w:val="left" w:pos="2390"/>
        </w:tabs>
        <w:ind w:right="662"/>
        <w:rPr>
          <w:sz w:val="24"/>
        </w:rPr>
      </w:pPr>
      <w:r>
        <w:rPr>
          <w:sz w:val="24"/>
          <w:u w:val="single"/>
        </w:rPr>
        <w:t>Report Submission</w:t>
      </w:r>
      <w:r>
        <w:rPr>
          <w:sz w:val="24"/>
        </w:rPr>
        <w:t>: All reports will be submitted via the Endowment’s online</w:t>
      </w:r>
      <w:r>
        <w:rPr>
          <w:spacing w:val="-8"/>
          <w:sz w:val="24"/>
        </w:rPr>
        <w:t xml:space="preserve"> </w:t>
      </w:r>
      <w:r>
        <w:rPr>
          <w:sz w:val="24"/>
        </w:rPr>
        <w:t>portal</w:t>
      </w:r>
      <w:r>
        <w:rPr>
          <w:spacing w:val="-8"/>
          <w:sz w:val="24"/>
        </w:rPr>
        <w:t xml:space="preserve"> </w:t>
      </w:r>
      <w:hyperlink r:id="rId15">
        <w:r>
          <w:rPr>
            <w:color w:val="0000FF"/>
            <w:sz w:val="24"/>
          </w:rPr>
          <w:t>https://usendowment.force.com/grantee</w:t>
        </w:r>
      </w:hyperlink>
      <w:r>
        <w:rPr>
          <w:sz w:val="24"/>
        </w:rPr>
        <w:t>.</w:t>
      </w:r>
      <w:r>
        <w:rPr>
          <w:spacing w:val="-8"/>
          <w:sz w:val="24"/>
        </w:rPr>
        <w:t xml:space="preserve"> </w:t>
      </w:r>
      <w:r>
        <w:rPr>
          <w:sz w:val="24"/>
        </w:rPr>
        <w:t>For</w:t>
      </w:r>
      <w:r>
        <w:rPr>
          <w:spacing w:val="-9"/>
          <w:sz w:val="24"/>
        </w:rPr>
        <w:t xml:space="preserve"> </w:t>
      </w:r>
      <w:r>
        <w:rPr>
          <w:sz w:val="24"/>
        </w:rPr>
        <w:t>any</w:t>
      </w:r>
      <w:r>
        <w:rPr>
          <w:spacing w:val="-8"/>
          <w:sz w:val="24"/>
        </w:rPr>
        <w:t xml:space="preserve"> </w:t>
      </w:r>
      <w:r>
        <w:rPr>
          <w:sz w:val="24"/>
        </w:rPr>
        <w:t xml:space="preserve">questions on using the portal or if you need access, please contact </w:t>
      </w:r>
      <w:hyperlink r:id="rId16">
        <w:r>
          <w:rPr>
            <w:color w:val="0000FF"/>
            <w:sz w:val="24"/>
            <w:u w:val="single" w:color="0000FF"/>
          </w:rPr>
          <w:t>subawards@usendowment.org</w:t>
        </w:r>
      </w:hyperlink>
      <w:r>
        <w:rPr>
          <w:color w:val="0000FF"/>
          <w:sz w:val="24"/>
        </w:rPr>
        <w:t xml:space="preserve"> </w:t>
      </w:r>
      <w:r>
        <w:rPr>
          <w:sz w:val="24"/>
        </w:rPr>
        <w:t>and include your project number.</w:t>
      </w:r>
    </w:p>
    <w:p w14:paraId="5F1C518F" w14:textId="77777777" w:rsidR="00654DBD" w:rsidRDefault="00654DBD">
      <w:pPr>
        <w:rPr>
          <w:sz w:val="24"/>
        </w:rPr>
        <w:sectPr w:rsidR="00654DBD">
          <w:pgSz w:w="12240" w:h="15840"/>
          <w:pgMar w:top="1320" w:right="1080" w:bottom="1340" w:left="1200" w:header="0" w:footer="1146" w:gutter="0"/>
          <w:cols w:space="720"/>
        </w:sectPr>
      </w:pPr>
    </w:p>
    <w:p w14:paraId="5C71C067" w14:textId="77777777" w:rsidR="00654DBD" w:rsidRDefault="0008649B">
      <w:pPr>
        <w:pStyle w:val="ListParagraph"/>
        <w:numPr>
          <w:ilvl w:val="1"/>
          <w:numId w:val="12"/>
        </w:numPr>
        <w:tabs>
          <w:tab w:val="left" w:pos="2390"/>
        </w:tabs>
        <w:spacing w:before="60"/>
        <w:ind w:right="962"/>
        <w:rPr>
          <w:sz w:val="24"/>
        </w:rPr>
      </w:pPr>
      <w:r>
        <w:rPr>
          <w:sz w:val="24"/>
          <w:u w:val="single"/>
        </w:rPr>
        <w:lastRenderedPageBreak/>
        <w:t>Requests</w:t>
      </w:r>
      <w:r>
        <w:rPr>
          <w:spacing w:val="-4"/>
          <w:sz w:val="24"/>
          <w:u w:val="single"/>
        </w:rPr>
        <w:t xml:space="preserve"> </w:t>
      </w:r>
      <w:r>
        <w:rPr>
          <w:sz w:val="24"/>
          <w:u w:val="single"/>
        </w:rPr>
        <w:t>for</w:t>
      </w:r>
      <w:r>
        <w:rPr>
          <w:spacing w:val="-4"/>
          <w:sz w:val="24"/>
          <w:u w:val="single"/>
        </w:rPr>
        <w:t xml:space="preserve"> </w:t>
      </w:r>
      <w:r>
        <w:rPr>
          <w:sz w:val="24"/>
          <w:u w:val="single"/>
        </w:rPr>
        <w:t>Extension</w:t>
      </w:r>
      <w:r>
        <w:rPr>
          <w:sz w:val="24"/>
        </w:rPr>
        <w:t>:</w:t>
      </w:r>
      <w:r>
        <w:rPr>
          <w:spacing w:val="-4"/>
          <w:sz w:val="24"/>
        </w:rPr>
        <w:t xml:space="preserve"> </w:t>
      </w:r>
      <w:r>
        <w:rPr>
          <w:sz w:val="24"/>
        </w:rPr>
        <w:t>Any</w:t>
      </w:r>
      <w:r>
        <w:rPr>
          <w:spacing w:val="-4"/>
          <w:sz w:val="24"/>
        </w:rPr>
        <w:t xml:space="preserve"> </w:t>
      </w:r>
      <w:r>
        <w:rPr>
          <w:sz w:val="24"/>
        </w:rPr>
        <w:t>request</w:t>
      </w:r>
      <w:r>
        <w:rPr>
          <w:spacing w:val="-5"/>
          <w:sz w:val="24"/>
        </w:rPr>
        <w:t xml:space="preserve"> </w:t>
      </w:r>
      <w:r>
        <w:rPr>
          <w:sz w:val="24"/>
        </w:rPr>
        <w:t>for</w:t>
      </w:r>
      <w:r>
        <w:rPr>
          <w:spacing w:val="-4"/>
          <w:sz w:val="24"/>
        </w:rPr>
        <w:t xml:space="preserve"> </w:t>
      </w:r>
      <w:r>
        <w:rPr>
          <w:sz w:val="24"/>
        </w:rPr>
        <w:t>an</w:t>
      </w:r>
      <w:r>
        <w:rPr>
          <w:spacing w:val="-4"/>
          <w:sz w:val="24"/>
        </w:rPr>
        <w:t xml:space="preserve"> </w:t>
      </w:r>
      <w:r>
        <w:rPr>
          <w:sz w:val="24"/>
        </w:rPr>
        <w:t>extension</w:t>
      </w:r>
      <w:r>
        <w:rPr>
          <w:spacing w:val="-4"/>
          <w:sz w:val="24"/>
        </w:rPr>
        <w:t xml:space="preserve"> </w:t>
      </w:r>
      <w:r>
        <w:rPr>
          <w:sz w:val="24"/>
        </w:rPr>
        <w:t>of</w:t>
      </w:r>
      <w:r>
        <w:rPr>
          <w:spacing w:val="-4"/>
          <w:sz w:val="24"/>
        </w:rPr>
        <w:t xml:space="preserve"> </w:t>
      </w:r>
      <w:r>
        <w:rPr>
          <w:sz w:val="24"/>
        </w:rPr>
        <w:t>any</w:t>
      </w:r>
      <w:r>
        <w:rPr>
          <w:spacing w:val="-4"/>
          <w:sz w:val="24"/>
        </w:rPr>
        <w:t xml:space="preserve"> </w:t>
      </w:r>
      <w:r>
        <w:rPr>
          <w:sz w:val="24"/>
        </w:rPr>
        <w:t>of</w:t>
      </w:r>
      <w:r>
        <w:rPr>
          <w:spacing w:val="-4"/>
          <w:sz w:val="24"/>
        </w:rPr>
        <w:t xml:space="preserve"> </w:t>
      </w:r>
      <w:r>
        <w:rPr>
          <w:sz w:val="24"/>
        </w:rPr>
        <w:t>these reporting requirements must be made in writing to the Endowment Contact and approved by the Endowment in advance.</w:t>
      </w:r>
    </w:p>
    <w:p w14:paraId="12EF0703" w14:textId="77777777" w:rsidR="00654DBD" w:rsidRDefault="0008649B">
      <w:pPr>
        <w:pStyle w:val="ListParagraph"/>
        <w:numPr>
          <w:ilvl w:val="1"/>
          <w:numId w:val="12"/>
        </w:numPr>
        <w:tabs>
          <w:tab w:val="left" w:pos="2377"/>
        </w:tabs>
        <w:ind w:left="2376" w:hanging="347"/>
        <w:rPr>
          <w:sz w:val="24"/>
        </w:rPr>
      </w:pPr>
      <w:r>
        <w:rPr>
          <w:sz w:val="24"/>
          <w:u w:val="single"/>
        </w:rPr>
        <w:t xml:space="preserve">Reporting Due </w:t>
      </w:r>
      <w:r>
        <w:rPr>
          <w:spacing w:val="-2"/>
          <w:sz w:val="24"/>
          <w:u w:val="single"/>
        </w:rPr>
        <w:t>Dates</w:t>
      </w:r>
      <w:r>
        <w:rPr>
          <w:spacing w:val="-2"/>
          <w:sz w:val="24"/>
        </w:rPr>
        <w:t>:</w:t>
      </w:r>
    </w:p>
    <w:p w14:paraId="76ECBE86" w14:textId="77777777" w:rsidR="00654DBD" w:rsidRDefault="00654DBD">
      <w:pPr>
        <w:pStyle w:val="BodyText"/>
      </w:pPr>
    </w:p>
    <w:tbl>
      <w:tblPr>
        <w:tblW w:w="0" w:type="auto"/>
        <w:tblInd w:w="2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2610"/>
      </w:tblGrid>
      <w:tr w:rsidR="00654DBD" w14:paraId="749E0E74" w14:textId="77777777">
        <w:trPr>
          <w:trHeight w:val="317"/>
        </w:trPr>
        <w:tc>
          <w:tcPr>
            <w:tcW w:w="2700" w:type="dxa"/>
            <w:tcBorders>
              <w:right w:val="dashed" w:sz="4" w:space="0" w:color="000000"/>
            </w:tcBorders>
          </w:tcPr>
          <w:p w14:paraId="735622F9" w14:textId="77777777" w:rsidR="00654DBD" w:rsidRDefault="0008649B">
            <w:pPr>
              <w:pStyle w:val="TableParagraph"/>
              <w:ind w:left="227"/>
              <w:rPr>
                <w:b/>
                <w:sz w:val="24"/>
              </w:rPr>
            </w:pPr>
            <w:r>
              <w:rPr>
                <w:b/>
                <w:sz w:val="24"/>
              </w:rPr>
              <w:t xml:space="preserve">Due </w:t>
            </w:r>
            <w:r>
              <w:rPr>
                <w:b/>
                <w:spacing w:val="-4"/>
                <w:sz w:val="24"/>
              </w:rPr>
              <w:t>Date</w:t>
            </w:r>
          </w:p>
        </w:tc>
        <w:tc>
          <w:tcPr>
            <w:tcW w:w="2610" w:type="dxa"/>
            <w:tcBorders>
              <w:left w:val="dashed" w:sz="4" w:space="0" w:color="000000"/>
            </w:tcBorders>
          </w:tcPr>
          <w:p w14:paraId="4A8893E1" w14:textId="77777777" w:rsidR="00654DBD" w:rsidRDefault="0008649B">
            <w:pPr>
              <w:pStyle w:val="TableParagraph"/>
              <w:ind w:left="227"/>
              <w:rPr>
                <w:b/>
                <w:sz w:val="24"/>
              </w:rPr>
            </w:pPr>
            <w:r>
              <w:rPr>
                <w:b/>
                <w:sz w:val="24"/>
              </w:rPr>
              <w:t xml:space="preserve">Report </w:t>
            </w:r>
            <w:r>
              <w:rPr>
                <w:b/>
                <w:spacing w:val="-4"/>
                <w:sz w:val="24"/>
              </w:rPr>
              <w:t>Type</w:t>
            </w:r>
          </w:p>
        </w:tc>
      </w:tr>
      <w:tr w:rsidR="00654DBD" w14:paraId="1C83F184" w14:textId="77777777">
        <w:trPr>
          <w:trHeight w:val="317"/>
        </w:trPr>
        <w:tc>
          <w:tcPr>
            <w:tcW w:w="2700" w:type="dxa"/>
            <w:tcBorders>
              <w:right w:val="dashed" w:sz="4" w:space="0" w:color="000000"/>
            </w:tcBorders>
          </w:tcPr>
          <w:p w14:paraId="6E9D71AC" w14:textId="77777777" w:rsidR="00654DBD" w:rsidRDefault="0008649B">
            <w:pPr>
              <w:pStyle w:val="TableParagraph"/>
              <w:ind w:left="227"/>
              <w:rPr>
                <w:sz w:val="24"/>
              </w:rPr>
            </w:pPr>
            <w:r>
              <w:rPr>
                <w:sz w:val="24"/>
              </w:rPr>
              <w:t xml:space="preserve">December 15, </w:t>
            </w:r>
            <w:r>
              <w:rPr>
                <w:spacing w:val="-4"/>
                <w:sz w:val="24"/>
              </w:rPr>
              <w:t>2022</w:t>
            </w:r>
          </w:p>
        </w:tc>
        <w:tc>
          <w:tcPr>
            <w:tcW w:w="2610" w:type="dxa"/>
            <w:tcBorders>
              <w:left w:val="dashed" w:sz="4" w:space="0" w:color="000000"/>
            </w:tcBorders>
          </w:tcPr>
          <w:p w14:paraId="291EC54D" w14:textId="77777777" w:rsidR="00654DBD" w:rsidRDefault="0008649B">
            <w:pPr>
              <w:pStyle w:val="TableParagraph"/>
              <w:ind w:left="227"/>
              <w:rPr>
                <w:sz w:val="24"/>
              </w:rPr>
            </w:pPr>
            <w:r>
              <w:rPr>
                <w:sz w:val="24"/>
              </w:rPr>
              <w:t xml:space="preserve">Interim </w:t>
            </w:r>
            <w:r>
              <w:rPr>
                <w:spacing w:val="-2"/>
                <w:sz w:val="24"/>
              </w:rPr>
              <w:t>Report</w:t>
            </w:r>
          </w:p>
        </w:tc>
      </w:tr>
      <w:tr w:rsidR="00654DBD" w14:paraId="7255BABD" w14:textId="77777777">
        <w:trPr>
          <w:trHeight w:val="317"/>
        </w:trPr>
        <w:tc>
          <w:tcPr>
            <w:tcW w:w="2700" w:type="dxa"/>
            <w:tcBorders>
              <w:right w:val="dashed" w:sz="4" w:space="0" w:color="000000"/>
            </w:tcBorders>
          </w:tcPr>
          <w:p w14:paraId="0CD526EE" w14:textId="77777777" w:rsidR="00654DBD" w:rsidRDefault="0008649B">
            <w:pPr>
              <w:pStyle w:val="TableParagraph"/>
              <w:ind w:left="227"/>
              <w:rPr>
                <w:sz w:val="24"/>
              </w:rPr>
            </w:pPr>
            <w:r>
              <w:rPr>
                <w:sz w:val="24"/>
              </w:rPr>
              <w:t xml:space="preserve">March 15, </w:t>
            </w:r>
            <w:r>
              <w:rPr>
                <w:spacing w:val="-4"/>
                <w:sz w:val="24"/>
              </w:rPr>
              <w:t>2023</w:t>
            </w:r>
          </w:p>
        </w:tc>
        <w:tc>
          <w:tcPr>
            <w:tcW w:w="2610" w:type="dxa"/>
            <w:tcBorders>
              <w:left w:val="dashed" w:sz="4" w:space="0" w:color="000000"/>
            </w:tcBorders>
          </w:tcPr>
          <w:p w14:paraId="684320FF" w14:textId="77777777" w:rsidR="00654DBD" w:rsidRDefault="0008649B">
            <w:pPr>
              <w:pStyle w:val="TableParagraph"/>
              <w:ind w:left="227"/>
              <w:rPr>
                <w:sz w:val="24"/>
              </w:rPr>
            </w:pPr>
            <w:r>
              <w:rPr>
                <w:sz w:val="24"/>
              </w:rPr>
              <w:t xml:space="preserve">Interim </w:t>
            </w:r>
            <w:r>
              <w:rPr>
                <w:spacing w:val="-2"/>
                <w:sz w:val="24"/>
              </w:rPr>
              <w:t>Report</w:t>
            </w:r>
          </w:p>
        </w:tc>
      </w:tr>
      <w:tr w:rsidR="00654DBD" w14:paraId="7420C9A1" w14:textId="77777777">
        <w:trPr>
          <w:trHeight w:val="317"/>
        </w:trPr>
        <w:tc>
          <w:tcPr>
            <w:tcW w:w="2700" w:type="dxa"/>
            <w:tcBorders>
              <w:right w:val="dashed" w:sz="4" w:space="0" w:color="000000"/>
            </w:tcBorders>
          </w:tcPr>
          <w:p w14:paraId="5DE9D846" w14:textId="77777777" w:rsidR="00654DBD" w:rsidRDefault="0008649B">
            <w:pPr>
              <w:pStyle w:val="TableParagraph"/>
              <w:ind w:left="227"/>
              <w:rPr>
                <w:sz w:val="24"/>
              </w:rPr>
            </w:pPr>
            <w:r>
              <w:rPr>
                <w:sz w:val="24"/>
              </w:rPr>
              <w:t xml:space="preserve">June 15, </w:t>
            </w:r>
            <w:r>
              <w:rPr>
                <w:spacing w:val="-4"/>
                <w:sz w:val="24"/>
              </w:rPr>
              <w:t>2023</w:t>
            </w:r>
          </w:p>
        </w:tc>
        <w:tc>
          <w:tcPr>
            <w:tcW w:w="2610" w:type="dxa"/>
            <w:tcBorders>
              <w:left w:val="dashed" w:sz="4" w:space="0" w:color="000000"/>
            </w:tcBorders>
          </w:tcPr>
          <w:p w14:paraId="6F1AD9C2" w14:textId="77777777" w:rsidR="00654DBD" w:rsidRDefault="0008649B">
            <w:pPr>
              <w:pStyle w:val="TableParagraph"/>
              <w:ind w:left="227"/>
              <w:rPr>
                <w:sz w:val="24"/>
              </w:rPr>
            </w:pPr>
            <w:r>
              <w:rPr>
                <w:sz w:val="24"/>
              </w:rPr>
              <w:t xml:space="preserve">Interim </w:t>
            </w:r>
            <w:r>
              <w:rPr>
                <w:spacing w:val="-2"/>
                <w:sz w:val="24"/>
              </w:rPr>
              <w:t>Report</w:t>
            </w:r>
          </w:p>
        </w:tc>
      </w:tr>
      <w:tr w:rsidR="00654DBD" w14:paraId="1E41C458" w14:textId="77777777">
        <w:trPr>
          <w:trHeight w:val="317"/>
        </w:trPr>
        <w:tc>
          <w:tcPr>
            <w:tcW w:w="2700" w:type="dxa"/>
            <w:tcBorders>
              <w:right w:val="dashed" w:sz="4" w:space="0" w:color="000000"/>
            </w:tcBorders>
          </w:tcPr>
          <w:p w14:paraId="28E423E5" w14:textId="77777777" w:rsidR="00654DBD" w:rsidRDefault="0008649B">
            <w:pPr>
              <w:pStyle w:val="TableParagraph"/>
              <w:ind w:left="227"/>
              <w:rPr>
                <w:sz w:val="24"/>
              </w:rPr>
            </w:pPr>
            <w:r>
              <w:rPr>
                <w:sz w:val="24"/>
              </w:rPr>
              <w:t xml:space="preserve">September 15, </w:t>
            </w:r>
            <w:r>
              <w:rPr>
                <w:spacing w:val="-4"/>
                <w:sz w:val="24"/>
              </w:rPr>
              <w:t>2023</w:t>
            </w:r>
          </w:p>
        </w:tc>
        <w:tc>
          <w:tcPr>
            <w:tcW w:w="2610" w:type="dxa"/>
            <w:tcBorders>
              <w:left w:val="dashed" w:sz="4" w:space="0" w:color="000000"/>
            </w:tcBorders>
          </w:tcPr>
          <w:p w14:paraId="5341CC27" w14:textId="77777777" w:rsidR="00654DBD" w:rsidRDefault="0008649B">
            <w:pPr>
              <w:pStyle w:val="TableParagraph"/>
              <w:ind w:left="227"/>
              <w:rPr>
                <w:sz w:val="24"/>
              </w:rPr>
            </w:pPr>
            <w:r>
              <w:rPr>
                <w:sz w:val="24"/>
              </w:rPr>
              <w:t xml:space="preserve">Interim </w:t>
            </w:r>
            <w:r>
              <w:rPr>
                <w:spacing w:val="-2"/>
                <w:sz w:val="24"/>
              </w:rPr>
              <w:t>Report</w:t>
            </w:r>
          </w:p>
        </w:tc>
      </w:tr>
      <w:tr w:rsidR="00654DBD" w14:paraId="1099677C" w14:textId="77777777">
        <w:trPr>
          <w:trHeight w:val="317"/>
        </w:trPr>
        <w:tc>
          <w:tcPr>
            <w:tcW w:w="2700" w:type="dxa"/>
            <w:tcBorders>
              <w:right w:val="dashed" w:sz="4" w:space="0" w:color="000000"/>
            </w:tcBorders>
          </w:tcPr>
          <w:p w14:paraId="5C162514" w14:textId="77777777" w:rsidR="00654DBD" w:rsidRDefault="0008649B">
            <w:pPr>
              <w:pStyle w:val="TableParagraph"/>
              <w:ind w:left="227"/>
              <w:rPr>
                <w:sz w:val="24"/>
              </w:rPr>
            </w:pPr>
            <w:r>
              <w:rPr>
                <w:sz w:val="24"/>
              </w:rPr>
              <w:t xml:space="preserve">December 15, </w:t>
            </w:r>
            <w:r>
              <w:rPr>
                <w:spacing w:val="-4"/>
                <w:sz w:val="24"/>
              </w:rPr>
              <w:t>2023</w:t>
            </w:r>
          </w:p>
        </w:tc>
        <w:tc>
          <w:tcPr>
            <w:tcW w:w="2610" w:type="dxa"/>
            <w:tcBorders>
              <w:left w:val="dashed" w:sz="4" w:space="0" w:color="000000"/>
            </w:tcBorders>
          </w:tcPr>
          <w:p w14:paraId="58996A8C" w14:textId="77777777" w:rsidR="00654DBD" w:rsidRDefault="0008649B">
            <w:pPr>
              <w:pStyle w:val="TableParagraph"/>
              <w:ind w:left="227"/>
              <w:rPr>
                <w:sz w:val="24"/>
              </w:rPr>
            </w:pPr>
            <w:r>
              <w:rPr>
                <w:sz w:val="24"/>
              </w:rPr>
              <w:t xml:space="preserve">Interim </w:t>
            </w:r>
            <w:r>
              <w:rPr>
                <w:spacing w:val="-2"/>
                <w:sz w:val="24"/>
              </w:rPr>
              <w:t>Report</w:t>
            </w:r>
          </w:p>
        </w:tc>
      </w:tr>
      <w:tr w:rsidR="00654DBD" w14:paraId="3136F284" w14:textId="77777777">
        <w:trPr>
          <w:trHeight w:val="317"/>
        </w:trPr>
        <w:tc>
          <w:tcPr>
            <w:tcW w:w="2700" w:type="dxa"/>
            <w:tcBorders>
              <w:right w:val="dashed" w:sz="4" w:space="0" w:color="000000"/>
            </w:tcBorders>
          </w:tcPr>
          <w:p w14:paraId="6823C5BA" w14:textId="77777777" w:rsidR="00654DBD" w:rsidRDefault="0008649B">
            <w:pPr>
              <w:pStyle w:val="TableParagraph"/>
              <w:ind w:left="227"/>
              <w:rPr>
                <w:sz w:val="24"/>
              </w:rPr>
            </w:pPr>
            <w:r>
              <w:rPr>
                <w:sz w:val="24"/>
              </w:rPr>
              <w:t xml:space="preserve">March 15, </w:t>
            </w:r>
            <w:r>
              <w:rPr>
                <w:spacing w:val="-4"/>
                <w:sz w:val="24"/>
              </w:rPr>
              <w:t>2024</w:t>
            </w:r>
          </w:p>
        </w:tc>
        <w:tc>
          <w:tcPr>
            <w:tcW w:w="2610" w:type="dxa"/>
            <w:tcBorders>
              <w:left w:val="dashed" w:sz="4" w:space="0" w:color="000000"/>
            </w:tcBorders>
          </w:tcPr>
          <w:p w14:paraId="3F656DED" w14:textId="77777777" w:rsidR="00654DBD" w:rsidRDefault="0008649B">
            <w:pPr>
              <w:pStyle w:val="TableParagraph"/>
              <w:ind w:left="227"/>
              <w:rPr>
                <w:sz w:val="24"/>
              </w:rPr>
            </w:pPr>
            <w:r>
              <w:rPr>
                <w:sz w:val="24"/>
              </w:rPr>
              <w:t xml:space="preserve">Interim </w:t>
            </w:r>
            <w:r>
              <w:rPr>
                <w:spacing w:val="-2"/>
                <w:sz w:val="24"/>
              </w:rPr>
              <w:t>Report</w:t>
            </w:r>
          </w:p>
        </w:tc>
      </w:tr>
      <w:tr w:rsidR="00654DBD" w14:paraId="42651253" w14:textId="77777777">
        <w:trPr>
          <w:trHeight w:val="317"/>
        </w:trPr>
        <w:tc>
          <w:tcPr>
            <w:tcW w:w="2700" w:type="dxa"/>
            <w:tcBorders>
              <w:right w:val="dashed" w:sz="4" w:space="0" w:color="000000"/>
            </w:tcBorders>
          </w:tcPr>
          <w:p w14:paraId="24028E7E" w14:textId="77777777" w:rsidR="00654DBD" w:rsidRDefault="0008649B">
            <w:pPr>
              <w:pStyle w:val="TableParagraph"/>
              <w:ind w:left="227"/>
              <w:rPr>
                <w:sz w:val="24"/>
              </w:rPr>
            </w:pPr>
            <w:r>
              <w:rPr>
                <w:sz w:val="24"/>
              </w:rPr>
              <w:t xml:space="preserve">June 15, </w:t>
            </w:r>
            <w:r>
              <w:rPr>
                <w:spacing w:val="-4"/>
                <w:sz w:val="24"/>
              </w:rPr>
              <w:t>2024</w:t>
            </w:r>
          </w:p>
        </w:tc>
        <w:tc>
          <w:tcPr>
            <w:tcW w:w="2610" w:type="dxa"/>
            <w:tcBorders>
              <w:left w:val="dashed" w:sz="4" w:space="0" w:color="000000"/>
            </w:tcBorders>
          </w:tcPr>
          <w:p w14:paraId="112137C4" w14:textId="77777777" w:rsidR="00654DBD" w:rsidRDefault="0008649B">
            <w:pPr>
              <w:pStyle w:val="TableParagraph"/>
              <w:ind w:left="227"/>
              <w:rPr>
                <w:sz w:val="24"/>
              </w:rPr>
            </w:pPr>
            <w:r>
              <w:rPr>
                <w:sz w:val="24"/>
              </w:rPr>
              <w:t xml:space="preserve">Interim </w:t>
            </w:r>
            <w:r>
              <w:rPr>
                <w:spacing w:val="-2"/>
                <w:sz w:val="24"/>
              </w:rPr>
              <w:t>Report</w:t>
            </w:r>
          </w:p>
        </w:tc>
      </w:tr>
      <w:tr w:rsidR="00654DBD" w14:paraId="4FBBDC92" w14:textId="77777777">
        <w:trPr>
          <w:trHeight w:val="317"/>
        </w:trPr>
        <w:tc>
          <w:tcPr>
            <w:tcW w:w="2700" w:type="dxa"/>
            <w:tcBorders>
              <w:right w:val="dashed" w:sz="4" w:space="0" w:color="000000"/>
            </w:tcBorders>
          </w:tcPr>
          <w:p w14:paraId="3A7CD5DE" w14:textId="77777777" w:rsidR="00654DBD" w:rsidRDefault="0008649B">
            <w:pPr>
              <w:pStyle w:val="TableParagraph"/>
              <w:ind w:left="227"/>
              <w:rPr>
                <w:sz w:val="24"/>
              </w:rPr>
            </w:pPr>
            <w:r>
              <w:rPr>
                <w:sz w:val="24"/>
              </w:rPr>
              <w:t xml:space="preserve">September 15, </w:t>
            </w:r>
            <w:r>
              <w:rPr>
                <w:spacing w:val="-4"/>
                <w:sz w:val="24"/>
              </w:rPr>
              <w:t>2024</w:t>
            </w:r>
          </w:p>
        </w:tc>
        <w:tc>
          <w:tcPr>
            <w:tcW w:w="2610" w:type="dxa"/>
            <w:tcBorders>
              <w:left w:val="dashed" w:sz="4" w:space="0" w:color="000000"/>
            </w:tcBorders>
          </w:tcPr>
          <w:p w14:paraId="622565B6" w14:textId="77777777" w:rsidR="00654DBD" w:rsidRDefault="0008649B">
            <w:pPr>
              <w:pStyle w:val="TableParagraph"/>
              <w:ind w:left="227"/>
              <w:rPr>
                <w:sz w:val="24"/>
              </w:rPr>
            </w:pPr>
            <w:r>
              <w:rPr>
                <w:sz w:val="24"/>
              </w:rPr>
              <w:t xml:space="preserve">Interim </w:t>
            </w:r>
            <w:r>
              <w:rPr>
                <w:spacing w:val="-2"/>
                <w:sz w:val="24"/>
              </w:rPr>
              <w:t>Report</w:t>
            </w:r>
          </w:p>
        </w:tc>
      </w:tr>
      <w:tr w:rsidR="00654DBD" w14:paraId="553B47D0" w14:textId="77777777">
        <w:trPr>
          <w:trHeight w:val="317"/>
        </w:trPr>
        <w:tc>
          <w:tcPr>
            <w:tcW w:w="2700" w:type="dxa"/>
            <w:tcBorders>
              <w:right w:val="dashed" w:sz="4" w:space="0" w:color="000000"/>
            </w:tcBorders>
          </w:tcPr>
          <w:p w14:paraId="7509A4A1" w14:textId="77777777" w:rsidR="00654DBD" w:rsidRDefault="0008649B">
            <w:pPr>
              <w:pStyle w:val="TableParagraph"/>
              <w:ind w:left="227"/>
              <w:rPr>
                <w:sz w:val="24"/>
              </w:rPr>
            </w:pPr>
            <w:r>
              <w:rPr>
                <w:sz w:val="24"/>
              </w:rPr>
              <w:t xml:space="preserve">December 15, </w:t>
            </w:r>
            <w:r>
              <w:rPr>
                <w:spacing w:val="-4"/>
                <w:sz w:val="24"/>
              </w:rPr>
              <w:t>2024</w:t>
            </w:r>
          </w:p>
        </w:tc>
        <w:tc>
          <w:tcPr>
            <w:tcW w:w="2610" w:type="dxa"/>
            <w:tcBorders>
              <w:left w:val="dashed" w:sz="4" w:space="0" w:color="000000"/>
            </w:tcBorders>
          </w:tcPr>
          <w:p w14:paraId="0DFD9B4B" w14:textId="77777777" w:rsidR="00654DBD" w:rsidRDefault="0008649B">
            <w:pPr>
              <w:pStyle w:val="TableParagraph"/>
              <w:ind w:left="227"/>
              <w:rPr>
                <w:sz w:val="24"/>
              </w:rPr>
            </w:pPr>
            <w:r>
              <w:rPr>
                <w:sz w:val="24"/>
              </w:rPr>
              <w:t xml:space="preserve">Interim </w:t>
            </w:r>
            <w:r>
              <w:rPr>
                <w:spacing w:val="-2"/>
                <w:sz w:val="24"/>
              </w:rPr>
              <w:t>Report</w:t>
            </w:r>
          </w:p>
        </w:tc>
      </w:tr>
      <w:tr w:rsidR="00654DBD" w14:paraId="5FCAD81C" w14:textId="77777777">
        <w:trPr>
          <w:trHeight w:val="317"/>
        </w:trPr>
        <w:tc>
          <w:tcPr>
            <w:tcW w:w="2700" w:type="dxa"/>
            <w:tcBorders>
              <w:right w:val="dashed" w:sz="4" w:space="0" w:color="000000"/>
            </w:tcBorders>
          </w:tcPr>
          <w:p w14:paraId="5E3EDFE9" w14:textId="77777777" w:rsidR="00654DBD" w:rsidRDefault="0008649B">
            <w:pPr>
              <w:pStyle w:val="TableParagraph"/>
              <w:ind w:left="227"/>
              <w:rPr>
                <w:sz w:val="24"/>
              </w:rPr>
            </w:pPr>
            <w:r>
              <w:rPr>
                <w:sz w:val="24"/>
              </w:rPr>
              <w:t xml:space="preserve">March 15, </w:t>
            </w:r>
            <w:r>
              <w:rPr>
                <w:spacing w:val="-4"/>
                <w:sz w:val="24"/>
              </w:rPr>
              <w:t>2025</w:t>
            </w:r>
          </w:p>
        </w:tc>
        <w:tc>
          <w:tcPr>
            <w:tcW w:w="2610" w:type="dxa"/>
            <w:tcBorders>
              <w:left w:val="dashed" w:sz="4" w:space="0" w:color="000000"/>
            </w:tcBorders>
          </w:tcPr>
          <w:p w14:paraId="2D20D652" w14:textId="77777777" w:rsidR="00654DBD" w:rsidRDefault="0008649B">
            <w:pPr>
              <w:pStyle w:val="TableParagraph"/>
              <w:ind w:left="227"/>
              <w:rPr>
                <w:sz w:val="24"/>
              </w:rPr>
            </w:pPr>
            <w:r>
              <w:rPr>
                <w:sz w:val="24"/>
              </w:rPr>
              <w:t xml:space="preserve">Interim </w:t>
            </w:r>
            <w:r>
              <w:rPr>
                <w:spacing w:val="-2"/>
                <w:sz w:val="24"/>
              </w:rPr>
              <w:t>Report</w:t>
            </w:r>
          </w:p>
        </w:tc>
      </w:tr>
      <w:tr w:rsidR="00654DBD" w14:paraId="1640A1FF" w14:textId="77777777">
        <w:trPr>
          <w:trHeight w:val="317"/>
        </w:trPr>
        <w:tc>
          <w:tcPr>
            <w:tcW w:w="2700" w:type="dxa"/>
            <w:tcBorders>
              <w:right w:val="dashed" w:sz="4" w:space="0" w:color="000000"/>
            </w:tcBorders>
          </w:tcPr>
          <w:p w14:paraId="03D19F97" w14:textId="77777777" w:rsidR="00654DBD" w:rsidRDefault="0008649B">
            <w:pPr>
              <w:pStyle w:val="TableParagraph"/>
              <w:ind w:left="227"/>
              <w:rPr>
                <w:sz w:val="24"/>
              </w:rPr>
            </w:pPr>
            <w:r>
              <w:rPr>
                <w:sz w:val="24"/>
              </w:rPr>
              <w:t xml:space="preserve">June 15, </w:t>
            </w:r>
            <w:r>
              <w:rPr>
                <w:spacing w:val="-4"/>
                <w:sz w:val="24"/>
              </w:rPr>
              <w:t>2025</w:t>
            </w:r>
          </w:p>
        </w:tc>
        <w:tc>
          <w:tcPr>
            <w:tcW w:w="2610" w:type="dxa"/>
            <w:tcBorders>
              <w:left w:val="dashed" w:sz="4" w:space="0" w:color="000000"/>
            </w:tcBorders>
          </w:tcPr>
          <w:p w14:paraId="1BE4092C" w14:textId="77777777" w:rsidR="00654DBD" w:rsidRDefault="0008649B">
            <w:pPr>
              <w:pStyle w:val="TableParagraph"/>
              <w:ind w:left="227"/>
              <w:rPr>
                <w:sz w:val="24"/>
              </w:rPr>
            </w:pPr>
            <w:r>
              <w:rPr>
                <w:sz w:val="24"/>
              </w:rPr>
              <w:t xml:space="preserve">Interim </w:t>
            </w:r>
            <w:r>
              <w:rPr>
                <w:spacing w:val="-2"/>
                <w:sz w:val="24"/>
              </w:rPr>
              <w:t>Report</w:t>
            </w:r>
          </w:p>
        </w:tc>
      </w:tr>
      <w:tr w:rsidR="00654DBD" w14:paraId="534F8D5A" w14:textId="77777777">
        <w:trPr>
          <w:trHeight w:val="317"/>
        </w:trPr>
        <w:tc>
          <w:tcPr>
            <w:tcW w:w="2700" w:type="dxa"/>
            <w:tcBorders>
              <w:right w:val="dashed" w:sz="4" w:space="0" w:color="000000"/>
            </w:tcBorders>
          </w:tcPr>
          <w:p w14:paraId="48937247" w14:textId="77777777" w:rsidR="00654DBD" w:rsidRDefault="0008649B">
            <w:pPr>
              <w:pStyle w:val="TableParagraph"/>
              <w:ind w:left="227"/>
              <w:rPr>
                <w:sz w:val="24"/>
              </w:rPr>
            </w:pPr>
            <w:r>
              <w:rPr>
                <w:sz w:val="24"/>
              </w:rPr>
              <w:t xml:space="preserve">July 31, </w:t>
            </w:r>
            <w:r>
              <w:rPr>
                <w:spacing w:val="-4"/>
                <w:sz w:val="24"/>
              </w:rPr>
              <w:t>2025</w:t>
            </w:r>
          </w:p>
        </w:tc>
        <w:tc>
          <w:tcPr>
            <w:tcW w:w="2610" w:type="dxa"/>
            <w:tcBorders>
              <w:left w:val="dashed" w:sz="4" w:space="0" w:color="000000"/>
            </w:tcBorders>
          </w:tcPr>
          <w:p w14:paraId="5B93E1F0" w14:textId="77777777" w:rsidR="00654DBD" w:rsidRDefault="0008649B">
            <w:pPr>
              <w:pStyle w:val="TableParagraph"/>
              <w:ind w:left="227"/>
              <w:rPr>
                <w:sz w:val="24"/>
              </w:rPr>
            </w:pPr>
            <w:r>
              <w:rPr>
                <w:sz w:val="24"/>
              </w:rPr>
              <w:t xml:space="preserve">Final </w:t>
            </w:r>
            <w:r>
              <w:rPr>
                <w:spacing w:val="-2"/>
                <w:sz w:val="24"/>
              </w:rPr>
              <w:t>Report</w:t>
            </w:r>
          </w:p>
        </w:tc>
      </w:tr>
    </w:tbl>
    <w:p w14:paraId="2DEE9561" w14:textId="77777777" w:rsidR="00654DBD" w:rsidRDefault="00654DBD">
      <w:pPr>
        <w:pStyle w:val="BodyText"/>
        <w:spacing w:before="4"/>
      </w:pPr>
    </w:p>
    <w:p w14:paraId="34E5825B" w14:textId="77777777" w:rsidR="00654DBD" w:rsidRDefault="0008649B">
      <w:pPr>
        <w:pStyle w:val="ListParagraph"/>
        <w:numPr>
          <w:ilvl w:val="0"/>
          <w:numId w:val="12"/>
        </w:numPr>
        <w:tabs>
          <w:tab w:val="left" w:pos="500"/>
        </w:tabs>
        <w:ind w:right="672"/>
        <w:rPr>
          <w:sz w:val="24"/>
        </w:rPr>
      </w:pPr>
      <w:r>
        <w:rPr>
          <w:b/>
          <w:sz w:val="24"/>
          <w:u w:val="single"/>
        </w:rPr>
        <w:t>Matching Contributions</w:t>
      </w:r>
      <w:r>
        <w:rPr>
          <w:sz w:val="24"/>
        </w:rPr>
        <w:t>: Matching Contributions consist of cash, contributed goods and services, volunteer hours, and/or property raised and spent for the Project. Matching Contributions</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purposes</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Project</w:t>
      </w:r>
      <w:r>
        <w:rPr>
          <w:spacing w:val="-3"/>
          <w:sz w:val="24"/>
        </w:rPr>
        <w:t xml:space="preserve"> </w:t>
      </w:r>
      <w:r>
        <w:rPr>
          <w:sz w:val="24"/>
        </w:rPr>
        <w:t>must</w:t>
      </w:r>
      <w:r>
        <w:rPr>
          <w:spacing w:val="-3"/>
          <w:sz w:val="24"/>
        </w:rPr>
        <w:t xml:space="preserve"> </w:t>
      </w:r>
      <w:r>
        <w:rPr>
          <w:sz w:val="24"/>
        </w:rPr>
        <w:t>meet</w:t>
      </w:r>
      <w:r>
        <w:rPr>
          <w:spacing w:val="-3"/>
          <w:sz w:val="24"/>
        </w:rPr>
        <w:t xml:space="preserve"> </w:t>
      </w:r>
      <w:r>
        <w:rPr>
          <w:sz w:val="24"/>
        </w:rPr>
        <w:t>the</w:t>
      </w:r>
      <w:r>
        <w:rPr>
          <w:spacing w:val="-3"/>
          <w:sz w:val="24"/>
        </w:rPr>
        <w:t xml:space="preserve"> </w:t>
      </w:r>
      <w:r>
        <w:rPr>
          <w:sz w:val="24"/>
        </w:rPr>
        <w:t>following</w:t>
      </w:r>
      <w:r>
        <w:rPr>
          <w:spacing w:val="-3"/>
          <w:sz w:val="24"/>
        </w:rPr>
        <w:t xml:space="preserve"> </w:t>
      </w:r>
      <w:r>
        <w:rPr>
          <w:sz w:val="24"/>
        </w:rPr>
        <w:t>criteria:</w:t>
      </w:r>
      <w:r>
        <w:rPr>
          <w:spacing w:val="-3"/>
          <w:sz w:val="24"/>
        </w:rPr>
        <w:t xml:space="preserve"> </w:t>
      </w:r>
      <w:r>
        <w:rPr>
          <w:sz w:val="24"/>
        </w:rPr>
        <w:t>1)</w:t>
      </w:r>
      <w:r>
        <w:rPr>
          <w:spacing w:val="-3"/>
          <w:sz w:val="24"/>
        </w:rPr>
        <w:t xml:space="preserve"> </w:t>
      </w:r>
      <w:r>
        <w:rPr>
          <w:sz w:val="24"/>
        </w:rPr>
        <w:t>Matching Contributions</w:t>
      </w:r>
      <w:r>
        <w:rPr>
          <w:spacing w:val="-3"/>
          <w:sz w:val="24"/>
        </w:rPr>
        <w:t xml:space="preserve"> </w:t>
      </w:r>
      <w:r>
        <w:rPr>
          <w:sz w:val="24"/>
        </w:rPr>
        <w:t>must</w:t>
      </w:r>
      <w:r>
        <w:rPr>
          <w:spacing w:val="-3"/>
          <w:sz w:val="24"/>
        </w:rPr>
        <w:t xml:space="preserve"> </w:t>
      </w:r>
      <w:r>
        <w:rPr>
          <w:sz w:val="24"/>
        </w:rPr>
        <w:t>be</w:t>
      </w:r>
      <w:r>
        <w:rPr>
          <w:spacing w:val="-3"/>
          <w:sz w:val="24"/>
        </w:rPr>
        <w:t xml:space="preserve"> </w:t>
      </w:r>
      <w:r>
        <w:rPr>
          <w:sz w:val="24"/>
        </w:rPr>
        <w:t>committed</w:t>
      </w:r>
      <w:r>
        <w:rPr>
          <w:spacing w:val="-3"/>
          <w:sz w:val="24"/>
        </w:rPr>
        <w:t xml:space="preserve"> </w:t>
      </w:r>
      <w:r>
        <w:rPr>
          <w:sz w:val="24"/>
        </w:rPr>
        <w:t>directly</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Project</w:t>
      </w:r>
      <w:r>
        <w:rPr>
          <w:spacing w:val="-3"/>
          <w:sz w:val="24"/>
        </w:rPr>
        <w:t xml:space="preserve"> </w:t>
      </w:r>
      <w:r>
        <w:rPr>
          <w:sz w:val="24"/>
        </w:rPr>
        <w:t>and</w:t>
      </w:r>
      <w:r>
        <w:rPr>
          <w:spacing w:val="-3"/>
          <w:sz w:val="24"/>
        </w:rPr>
        <w:t xml:space="preserve"> </w:t>
      </w:r>
      <w:r>
        <w:rPr>
          <w:sz w:val="24"/>
        </w:rPr>
        <w:t>must</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within</w:t>
      </w:r>
      <w:r>
        <w:rPr>
          <w:spacing w:val="-3"/>
          <w:sz w:val="24"/>
        </w:rPr>
        <w:t xml:space="preserve"> </w:t>
      </w:r>
      <w:r>
        <w:rPr>
          <w:sz w:val="24"/>
        </w:rPr>
        <w:t>the</w:t>
      </w:r>
      <w:r>
        <w:rPr>
          <w:spacing w:val="-3"/>
          <w:sz w:val="24"/>
        </w:rPr>
        <w:t xml:space="preserve"> </w:t>
      </w:r>
      <w:r>
        <w:rPr>
          <w:sz w:val="24"/>
        </w:rPr>
        <w:t>Period of Performance or as modified through agreement with the Endowment; and 2) Matching Contributions must be voluntary in nature. Funds presented for fulfillment of mitigation, restitution, or other permit or court-ordered settlements are not eligible.</w:t>
      </w:r>
    </w:p>
    <w:p w14:paraId="63C6A7E9" w14:textId="77777777" w:rsidR="00654DBD" w:rsidRDefault="00654DBD">
      <w:pPr>
        <w:pStyle w:val="BodyText"/>
      </w:pPr>
    </w:p>
    <w:p w14:paraId="57248117" w14:textId="77777777" w:rsidR="00654DBD" w:rsidRDefault="0008649B">
      <w:pPr>
        <w:pStyle w:val="Heading1"/>
      </w:pPr>
      <w:r>
        <w:t xml:space="preserve">REPRESENTATIONS, CERTIFICATIONS, AND </w:t>
      </w:r>
      <w:r>
        <w:rPr>
          <w:spacing w:val="-2"/>
        </w:rPr>
        <w:t>OTHER</w:t>
      </w:r>
    </w:p>
    <w:p w14:paraId="2E793B54" w14:textId="77777777" w:rsidR="00654DBD" w:rsidRDefault="00654DBD">
      <w:pPr>
        <w:pStyle w:val="BodyText"/>
        <w:rPr>
          <w:b/>
        </w:rPr>
      </w:pPr>
    </w:p>
    <w:p w14:paraId="7BE5D589" w14:textId="77777777" w:rsidR="00654DBD" w:rsidRDefault="0008649B">
      <w:pPr>
        <w:pStyle w:val="ListParagraph"/>
        <w:numPr>
          <w:ilvl w:val="0"/>
          <w:numId w:val="12"/>
        </w:numPr>
        <w:tabs>
          <w:tab w:val="left" w:pos="500"/>
        </w:tabs>
        <w:ind w:right="667"/>
        <w:rPr>
          <w:sz w:val="24"/>
        </w:rPr>
      </w:pPr>
      <w:r>
        <w:rPr>
          <w:b/>
          <w:sz w:val="24"/>
          <w:u w:val="single"/>
        </w:rPr>
        <w:t>Binding Obligations</w:t>
      </w:r>
      <w:r>
        <w:rPr>
          <w:sz w:val="24"/>
        </w:rPr>
        <w:t>: This Agreement has been duly executed by a representative of the Subrecipient with full authority to execute this Agreement and bind the Subrecipient to the terms hereof. After execution by the representative of the Subrecipient named on the signature</w:t>
      </w:r>
      <w:r>
        <w:rPr>
          <w:spacing w:val="-4"/>
          <w:sz w:val="24"/>
        </w:rPr>
        <w:t xml:space="preserve"> </w:t>
      </w:r>
      <w:r>
        <w:rPr>
          <w:sz w:val="24"/>
        </w:rPr>
        <w:t>page</w:t>
      </w:r>
      <w:r>
        <w:rPr>
          <w:spacing w:val="-4"/>
          <w:sz w:val="24"/>
        </w:rPr>
        <w:t xml:space="preserve"> </w:t>
      </w:r>
      <w:r>
        <w:rPr>
          <w:sz w:val="24"/>
        </w:rPr>
        <w:t>hereto,</w:t>
      </w:r>
      <w:r>
        <w:rPr>
          <w:spacing w:val="-5"/>
          <w:sz w:val="24"/>
        </w:rPr>
        <w:t xml:space="preserve"> </w:t>
      </w:r>
      <w:r>
        <w:rPr>
          <w:sz w:val="24"/>
        </w:rPr>
        <w:t>this</w:t>
      </w:r>
      <w:r>
        <w:rPr>
          <w:spacing w:val="-4"/>
          <w:sz w:val="24"/>
        </w:rPr>
        <w:t xml:space="preserve"> </w:t>
      </w:r>
      <w:r>
        <w:rPr>
          <w:sz w:val="24"/>
        </w:rPr>
        <w:t>Agreement</w:t>
      </w:r>
      <w:r>
        <w:rPr>
          <w:spacing w:val="-4"/>
          <w:sz w:val="24"/>
        </w:rPr>
        <w:t xml:space="preserve"> </w:t>
      </w:r>
      <w:r>
        <w:rPr>
          <w:sz w:val="24"/>
        </w:rPr>
        <w:t>will</w:t>
      </w:r>
      <w:r>
        <w:rPr>
          <w:spacing w:val="-4"/>
          <w:sz w:val="24"/>
        </w:rPr>
        <w:t xml:space="preserve"> </w:t>
      </w:r>
      <w:r>
        <w:rPr>
          <w:sz w:val="24"/>
        </w:rPr>
        <w:t>represent</w:t>
      </w:r>
      <w:r>
        <w:rPr>
          <w:spacing w:val="-4"/>
          <w:sz w:val="24"/>
        </w:rPr>
        <w:t xml:space="preserve"> </w:t>
      </w:r>
      <w:r>
        <w:rPr>
          <w:sz w:val="24"/>
        </w:rPr>
        <w:t>the</w:t>
      </w:r>
      <w:r>
        <w:rPr>
          <w:spacing w:val="-4"/>
          <w:sz w:val="24"/>
        </w:rPr>
        <w:t xml:space="preserve"> </w:t>
      </w:r>
      <w:r>
        <w:rPr>
          <w:sz w:val="24"/>
        </w:rPr>
        <w:t>legal,</w:t>
      </w:r>
      <w:r>
        <w:rPr>
          <w:spacing w:val="-4"/>
          <w:sz w:val="24"/>
        </w:rPr>
        <w:t xml:space="preserve"> </w:t>
      </w:r>
      <w:r>
        <w:rPr>
          <w:sz w:val="24"/>
        </w:rPr>
        <w:t>valid,</w:t>
      </w:r>
      <w:r>
        <w:rPr>
          <w:spacing w:val="-4"/>
          <w:sz w:val="24"/>
        </w:rPr>
        <w:t xml:space="preserve"> </w:t>
      </w:r>
      <w:r>
        <w:rPr>
          <w:sz w:val="24"/>
        </w:rPr>
        <w:t>and</w:t>
      </w:r>
      <w:r>
        <w:rPr>
          <w:spacing w:val="-4"/>
          <w:sz w:val="24"/>
        </w:rPr>
        <w:t xml:space="preserve"> </w:t>
      </w:r>
      <w:r>
        <w:rPr>
          <w:sz w:val="24"/>
        </w:rPr>
        <w:t>binding</w:t>
      </w:r>
      <w:r>
        <w:rPr>
          <w:spacing w:val="-4"/>
          <w:sz w:val="24"/>
        </w:rPr>
        <w:t xml:space="preserve"> </w:t>
      </w:r>
      <w:r>
        <w:rPr>
          <w:sz w:val="24"/>
        </w:rPr>
        <w:t>obligation of the Subrecipient, enforceable against the Subrecipient in accordance with its terms.</w:t>
      </w:r>
    </w:p>
    <w:p w14:paraId="3B3DE8AC" w14:textId="77777777" w:rsidR="00654DBD" w:rsidRDefault="00654DBD">
      <w:pPr>
        <w:pStyle w:val="BodyText"/>
      </w:pPr>
    </w:p>
    <w:p w14:paraId="5113EAB8" w14:textId="77777777" w:rsidR="00654DBD" w:rsidRDefault="0008649B">
      <w:pPr>
        <w:pStyle w:val="ListParagraph"/>
        <w:numPr>
          <w:ilvl w:val="0"/>
          <w:numId w:val="12"/>
        </w:numPr>
        <w:tabs>
          <w:tab w:val="left" w:pos="500"/>
        </w:tabs>
        <w:ind w:right="500"/>
        <w:rPr>
          <w:sz w:val="24"/>
        </w:rPr>
      </w:pPr>
      <w:r>
        <w:rPr>
          <w:b/>
          <w:sz w:val="24"/>
          <w:u w:val="single"/>
        </w:rPr>
        <w:t>Assignment; Subawards and Subcontracts</w:t>
      </w:r>
      <w:r>
        <w:rPr>
          <w:sz w:val="24"/>
        </w:rPr>
        <w:t xml:space="preserve">: The Subrecipient may not assign this Agreement, in whole or in part, to any other individual or other legal entity without the prior written approval of the Endowment. The Subrecipient may not provide subawards nor </w:t>
      </w:r>
      <w:proofErr w:type="gramStart"/>
      <w:r>
        <w:rPr>
          <w:sz w:val="24"/>
        </w:rPr>
        <w:t>enter into</w:t>
      </w:r>
      <w:proofErr w:type="gramEnd"/>
      <w:r>
        <w:rPr>
          <w:sz w:val="24"/>
        </w:rPr>
        <w:t xml:space="preserve"> subcontracts without the prior written approval of the Endowment. Subawards and subcontracts</w:t>
      </w:r>
      <w:r>
        <w:rPr>
          <w:spacing w:val="-3"/>
          <w:sz w:val="24"/>
        </w:rPr>
        <w:t xml:space="preserve"> </w:t>
      </w:r>
      <w:r>
        <w:rPr>
          <w:sz w:val="24"/>
        </w:rPr>
        <w:t>with</w:t>
      </w:r>
      <w:r>
        <w:rPr>
          <w:spacing w:val="-3"/>
          <w:sz w:val="24"/>
        </w:rPr>
        <w:t xml:space="preserve"> </w:t>
      </w:r>
      <w:r>
        <w:rPr>
          <w:sz w:val="24"/>
        </w:rPr>
        <w:t>known</w:t>
      </w:r>
      <w:r>
        <w:rPr>
          <w:spacing w:val="-3"/>
          <w:sz w:val="24"/>
        </w:rPr>
        <w:t xml:space="preserve"> </w:t>
      </w:r>
      <w:r>
        <w:rPr>
          <w:sz w:val="24"/>
        </w:rPr>
        <w:t>parties</w:t>
      </w:r>
      <w:r>
        <w:rPr>
          <w:spacing w:val="-3"/>
          <w:sz w:val="24"/>
        </w:rPr>
        <w:t xml:space="preserve"> </w:t>
      </w:r>
      <w:r>
        <w:rPr>
          <w:sz w:val="24"/>
        </w:rPr>
        <w:t>disclosed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proposal</w:t>
      </w:r>
      <w:r>
        <w:rPr>
          <w:spacing w:val="-3"/>
          <w:sz w:val="24"/>
        </w:rPr>
        <w:t xml:space="preserve"> </w:t>
      </w:r>
      <w:r>
        <w:rPr>
          <w:sz w:val="24"/>
        </w:rPr>
        <w:t>budget</w:t>
      </w:r>
      <w:r>
        <w:rPr>
          <w:spacing w:val="-3"/>
          <w:sz w:val="24"/>
        </w:rPr>
        <w:t xml:space="preserve"> </w:t>
      </w:r>
      <w:r>
        <w:rPr>
          <w:sz w:val="24"/>
        </w:rPr>
        <w:t>are</w:t>
      </w:r>
      <w:r>
        <w:rPr>
          <w:spacing w:val="-3"/>
          <w:sz w:val="24"/>
        </w:rPr>
        <w:t xml:space="preserve"> </w:t>
      </w:r>
      <w:r>
        <w:rPr>
          <w:sz w:val="24"/>
        </w:rPr>
        <w:t>deemed</w:t>
      </w:r>
      <w:r>
        <w:rPr>
          <w:spacing w:val="-4"/>
          <w:sz w:val="24"/>
        </w:rPr>
        <w:t xml:space="preserve"> </w:t>
      </w:r>
      <w:r>
        <w:rPr>
          <w:sz w:val="24"/>
        </w:rPr>
        <w:t>to</w:t>
      </w:r>
      <w:r>
        <w:rPr>
          <w:spacing w:val="-3"/>
          <w:sz w:val="24"/>
        </w:rPr>
        <w:t xml:space="preserve"> </w:t>
      </w:r>
      <w:r>
        <w:rPr>
          <w:sz w:val="24"/>
        </w:rPr>
        <w:t>be</w:t>
      </w:r>
      <w:r>
        <w:rPr>
          <w:spacing w:val="-3"/>
          <w:sz w:val="24"/>
        </w:rPr>
        <w:t xml:space="preserve"> </w:t>
      </w:r>
      <w:r>
        <w:rPr>
          <w:sz w:val="24"/>
        </w:rPr>
        <w:t>approved.</w:t>
      </w:r>
    </w:p>
    <w:p w14:paraId="042085B1" w14:textId="77777777" w:rsidR="00654DBD" w:rsidRDefault="00654DBD">
      <w:pPr>
        <w:rPr>
          <w:sz w:val="24"/>
        </w:rPr>
        <w:sectPr w:rsidR="00654DBD">
          <w:pgSz w:w="12240" w:h="15840"/>
          <w:pgMar w:top="1320" w:right="1080" w:bottom="1340" w:left="1200" w:header="0" w:footer="1146" w:gutter="0"/>
          <w:cols w:space="720"/>
        </w:sectPr>
      </w:pPr>
    </w:p>
    <w:p w14:paraId="6EB5798A" w14:textId="77777777" w:rsidR="00654DBD" w:rsidRDefault="0008649B">
      <w:pPr>
        <w:pStyle w:val="ListParagraph"/>
        <w:numPr>
          <w:ilvl w:val="0"/>
          <w:numId w:val="12"/>
        </w:numPr>
        <w:tabs>
          <w:tab w:val="left" w:pos="500"/>
        </w:tabs>
        <w:spacing w:before="60"/>
        <w:ind w:right="527"/>
        <w:rPr>
          <w:sz w:val="24"/>
        </w:rPr>
      </w:pPr>
      <w:r>
        <w:rPr>
          <w:b/>
          <w:sz w:val="24"/>
          <w:u w:val="single"/>
        </w:rPr>
        <w:lastRenderedPageBreak/>
        <w:t>Unexpended Funds</w:t>
      </w:r>
      <w:r>
        <w:rPr>
          <w:sz w:val="24"/>
        </w:rPr>
        <w:t>: Any Funds provided by the Endowment and held by the Subrecipient and</w:t>
      </w:r>
      <w:r>
        <w:rPr>
          <w:spacing w:val="-3"/>
          <w:sz w:val="24"/>
        </w:rPr>
        <w:t xml:space="preserve"> </w:t>
      </w:r>
      <w:r>
        <w:rPr>
          <w:sz w:val="24"/>
        </w:rPr>
        <w:t>not</w:t>
      </w:r>
      <w:r>
        <w:rPr>
          <w:spacing w:val="-3"/>
          <w:sz w:val="24"/>
        </w:rPr>
        <w:t xml:space="preserve"> </w:t>
      </w:r>
      <w:r>
        <w:rPr>
          <w:sz w:val="24"/>
        </w:rPr>
        <w:t>expended</w:t>
      </w:r>
      <w:r>
        <w:rPr>
          <w:spacing w:val="-3"/>
          <w:sz w:val="24"/>
        </w:rPr>
        <w:t xml:space="preserve"> </w:t>
      </w:r>
      <w:r>
        <w:rPr>
          <w:sz w:val="24"/>
        </w:rPr>
        <w:t>at</w:t>
      </w:r>
      <w:r>
        <w:rPr>
          <w:spacing w:val="-3"/>
          <w:sz w:val="24"/>
        </w:rPr>
        <w:t xml:space="preserve"> </w:t>
      </w:r>
      <w:r>
        <w:rPr>
          <w:sz w:val="24"/>
        </w:rPr>
        <w:t>the</w:t>
      </w:r>
      <w:r>
        <w:rPr>
          <w:spacing w:val="-3"/>
          <w:sz w:val="24"/>
        </w:rPr>
        <w:t xml:space="preserve"> </w:t>
      </w:r>
      <w:r>
        <w:rPr>
          <w:sz w:val="24"/>
        </w:rPr>
        <w:t>end</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Period</w:t>
      </w:r>
      <w:r>
        <w:rPr>
          <w:spacing w:val="-3"/>
          <w:sz w:val="24"/>
        </w:rPr>
        <w:t xml:space="preserve"> </w:t>
      </w:r>
      <w:r>
        <w:rPr>
          <w:sz w:val="24"/>
        </w:rPr>
        <w:t>of</w:t>
      </w:r>
      <w:r>
        <w:rPr>
          <w:spacing w:val="-3"/>
          <w:sz w:val="24"/>
        </w:rPr>
        <w:t xml:space="preserve"> </w:t>
      </w:r>
      <w:r>
        <w:rPr>
          <w:sz w:val="24"/>
        </w:rPr>
        <w:t>Performance</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returned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Endowment within ninety (90) days after the end of the Period of Performance.</w:t>
      </w:r>
    </w:p>
    <w:p w14:paraId="4304A3B6" w14:textId="77777777" w:rsidR="00654DBD" w:rsidRDefault="00654DBD">
      <w:pPr>
        <w:pStyle w:val="BodyText"/>
      </w:pPr>
    </w:p>
    <w:p w14:paraId="24094B45" w14:textId="77777777" w:rsidR="00654DBD" w:rsidRDefault="0008649B">
      <w:pPr>
        <w:pStyle w:val="ListParagraph"/>
        <w:numPr>
          <w:ilvl w:val="0"/>
          <w:numId w:val="12"/>
        </w:numPr>
        <w:tabs>
          <w:tab w:val="left" w:pos="500"/>
        </w:tabs>
        <w:ind w:right="1164"/>
        <w:rPr>
          <w:sz w:val="24"/>
        </w:rPr>
      </w:pPr>
      <w:r>
        <w:rPr>
          <w:b/>
          <w:sz w:val="24"/>
          <w:u w:val="single"/>
        </w:rPr>
        <w:t>Additional</w:t>
      </w:r>
      <w:r>
        <w:rPr>
          <w:b/>
          <w:spacing w:val="-4"/>
          <w:sz w:val="24"/>
          <w:u w:val="single"/>
        </w:rPr>
        <w:t xml:space="preserve"> </w:t>
      </w:r>
      <w:r>
        <w:rPr>
          <w:b/>
          <w:sz w:val="24"/>
          <w:u w:val="single"/>
        </w:rPr>
        <w:t>Support</w:t>
      </w:r>
      <w:r>
        <w:rPr>
          <w:sz w:val="24"/>
        </w:rPr>
        <w:t>:</w:t>
      </w:r>
      <w:r>
        <w:rPr>
          <w:spacing w:val="-4"/>
          <w:sz w:val="24"/>
        </w:rPr>
        <w:t xml:space="preserve"> </w:t>
      </w:r>
      <w:r>
        <w:rPr>
          <w:sz w:val="24"/>
        </w:rPr>
        <w:t>In</w:t>
      </w:r>
      <w:r>
        <w:rPr>
          <w:spacing w:val="-4"/>
          <w:sz w:val="24"/>
        </w:rPr>
        <w:t xml:space="preserve"> </w:t>
      </w:r>
      <w:r>
        <w:rPr>
          <w:sz w:val="24"/>
        </w:rPr>
        <w:t>making</w:t>
      </w:r>
      <w:r>
        <w:rPr>
          <w:spacing w:val="-4"/>
          <w:sz w:val="24"/>
        </w:rPr>
        <w:t xml:space="preserve"> </w:t>
      </w:r>
      <w:r>
        <w:rPr>
          <w:sz w:val="24"/>
        </w:rPr>
        <w:t>this</w:t>
      </w:r>
      <w:r>
        <w:rPr>
          <w:spacing w:val="-4"/>
          <w:sz w:val="24"/>
        </w:rPr>
        <w:t xml:space="preserve"> </w:t>
      </w:r>
      <w:r>
        <w:rPr>
          <w:sz w:val="24"/>
        </w:rPr>
        <w:t>Award,</w:t>
      </w:r>
      <w:r>
        <w:rPr>
          <w:spacing w:val="-4"/>
          <w:sz w:val="24"/>
        </w:rPr>
        <w:t xml:space="preserve"> </w:t>
      </w:r>
      <w:r>
        <w:rPr>
          <w:sz w:val="24"/>
        </w:rPr>
        <w:t>the</w:t>
      </w:r>
      <w:r>
        <w:rPr>
          <w:spacing w:val="-4"/>
          <w:sz w:val="24"/>
        </w:rPr>
        <w:t xml:space="preserve"> </w:t>
      </w:r>
      <w:r>
        <w:rPr>
          <w:sz w:val="24"/>
        </w:rPr>
        <w:t>Endowment</w:t>
      </w:r>
      <w:r>
        <w:rPr>
          <w:spacing w:val="-4"/>
          <w:sz w:val="24"/>
        </w:rPr>
        <w:t xml:space="preserve"> </w:t>
      </w:r>
      <w:r>
        <w:rPr>
          <w:sz w:val="24"/>
        </w:rPr>
        <w:t>assumes</w:t>
      </w:r>
      <w:r>
        <w:rPr>
          <w:spacing w:val="-4"/>
          <w:sz w:val="24"/>
        </w:rPr>
        <w:t xml:space="preserve"> </w:t>
      </w:r>
      <w:r>
        <w:rPr>
          <w:sz w:val="24"/>
        </w:rPr>
        <w:t>no</w:t>
      </w:r>
      <w:r>
        <w:rPr>
          <w:spacing w:val="-4"/>
          <w:sz w:val="24"/>
        </w:rPr>
        <w:t xml:space="preserve"> </w:t>
      </w:r>
      <w:r>
        <w:rPr>
          <w:sz w:val="24"/>
        </w:rPr>
        <w:t>obligation</w:t>
      </w:r>
      <w:r>
        <w:rPr>
          <w:spacing w:val="-4"/>
          <w:sz w:val="24"/>
        </w:rPr>
        <w:t xml:space="preserve"> </w:t>
      </w:r>
      <w:r>
        <w:rPr>
          <w:sz w:val="24"/>
        </w:rPr>
        <w:t xml:space="preserve">to provide further funding or support to the Subrecipient beyond the terms stated in this </w:t>
      </w:r>
      <w:r>
        <w:rPr>
          <w:spacing w:val="-2"/>
          <w:sz w:val="24"/>
        </w:rPr>
        <w:t>Agreement.</w:t>
      </w:r>
    </w:p>
    <w:p w14:paraId="13995ADB" w14:textId="77777777" w:rsidR="00654DBD" w:rsidRDefault="00654DBD">
      <w:pPr>
        <w:pStyle w:val="BodyText"/>
      </w:pPr>
    </w:p>
    <w:p w14:paraId="7D3F2D4A" w14:textId="77777777" w:rsidR="00654DBD" w:rsidRDefault="0008649B">
      <w:pPr>
        <w:pStyle w:val="ListParagraph"/>
        <w:numPr>
          <w:ilvl w:val="0"/>
          <w:numId w:val="12"/>
        </w:numPr>
        <w:tabs>
          <w:tab w:val="left" w:pos="500"/>
        </w:tabs>
        <w:ind w:right="580"/>
        <w:rPr>
          <w:sz w:val="24"/>
        </w:rPr>
      </w:pPr>
      <w:r>
        <w:rPr>
          <w:b/>
          <w:sz w:val="24"/>
          <w:u w:val="single"/>
        </w:rPr>
        <w:t>Publicity and Acknowledgement of Support</w:t>
      </w:r>
      <w:r>
        <w:rPr>
          <w:sz w:val="24"/>
        </w:rPr>
        <w:t xml:space="preserve">: The Subrecipient agrees to give appropriate credit to the Endowment and other funders for their financial support in </w:t>
      </w:r>
      <w:proofErr w:type="gramStart"/>
      <w:r>
        <w:rPr>
          <w:sz w:val="24"/>
        </w:rPr>
        <w:t>any and all</w:t>
      </w:r>
      <w:proofErr w:type="gramEnd"/>
      <w:r>
        <w:rPr>
          <w:sz w:val="24"/>
        </w:rPr>
        <w:t xml:space="preserve"> press releases, publications, annual reports, signage, video credits, dedications, and other public communications</w:t>
      </w:r>
      <w:r>
        <w:rPr>
          <w:spacing w:val="-4"/>
          <w:sz w:val="24"/>
        </w:rPr>
        <w:t xml:space="preserve"> </w:t>
      </w:r>
      <w:r>
        <w:rPr>
          <w:sz w:val="24"/>
        </w:rPr>
        <w:t>regarding</w:t>
      </w:r>
      <w:r>
        <w:rPr>
          <w:spacing w:val="-4"/>
          <w:sz w:val="24"/>
        </w:rPr>
        <w:t xml:space="preserve"> </w:t>
      </w:r>
      <w:r>
        <w:rPr>
          <w:sz w:val="24"/>
        </w:rPr>
        <w:t>this</w:t>
      </w:r>
      <w:r>
        <w:rPr>
          <w:spacing w:val="-4"/>
          <w:sz w:val="24"/>
        </w:rPr>
        <w:t xml:space="preserve"> </w:t>
      </w:r>
      <w:r>
        <w:rPr>
          <w:sz w:val="24"/>
        </w:rPr>
        <w:t>Agreement.</w:t>
      </w:r>
      <w:r>
        <w:rPr>
          <w:spacing w:val="-4"/>
          <w:sz w:val="24"/>
        </w:rPr>
        <w:t xml:space="preserve"> </w:t>
      </w:r>
      <w:r>
        <w:rPr>
          <w:sz w:val="24"/>
        </w:rPr>
        <w:t>The</w:t>
      </w:r>
      <w:r>
        <w:rPr>
          <w:spacing w:val="-4"/>
          <w:sz w:val="24"/>
        </w:rPr>
        <w:t xml:space="preserve"> </w:t>
      </w:r>
      <w:r>
        <w:rPr>
          <w:sz w:val="24"/>
        </w:rPr>
        <w:t>Subrecipient</w:t>
      </w:r>
      <w:r>
        <w:rPr>
          <w:spacing w:val="-4"/>
          <w:sz w:val="24"/>
        </w:rPr>
        <w:t xml:space="preserve"> </w:t>
      </w:r>
      <w:r>
        <w:rPr>
          <w:sz w:val="24"/>
        </w:rPr>
        <w:t>will</w:t>
      </w:r>
      <w:r>
        <w:rPr>
          <w:spacing w:val="-4"/>
          <w:sz w:val="24"/>
        </w:rPr>
        <w:t xml:space="preserve"> </w:t>
      </w:r>
      <w:r>
        <w:rPr>
          <w:sz w:val="24"/>
        </w:rPr>
        <w:t>refer</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Endowment</w:t>
      </w:r>
      <w:r>
        <w:rPr>
          <w:spacing w:val="-4"/>
          <w:sz w:val="24"/>
        </w:rPr>
        <w:t xml:space="preserve"> </w:t>
      </w:r>
      <w:r>
        <w:rPr>
          <w:sz w:val="24"/>
        </w:rPr>
        <w:t>in such acknowledgements as follows:</w:t>
      </w:r>
    </w:p>
    <w:p w14:paraId="7BB976C0" w14:textId="77777777" w:rsidR="00654DBD" w:rsidRDefault="00654DBD">
      <w:pPr>
        <w:pStyle w:val="BodyText"/>
      </w:pPr>
    </w:p>
    <w:p w14:paraId="150DA228" w14:textId="77777777" w:rsidR="00654DBD" w:rsidRDefault="0008649B">
      <w:pPr>
        <w:ind w:left="500" w:right="457"/>
        <w:jc w:val="both"/>
        <w:rPr>
          <w:i/>
          <w:sz w:val="24"/>
        </w:rPr>
      </w:pPr>
      <w:r>
        <w:rPr>
          <w:i/>
          <w:sz w:val="24"/>
        </w:rPr>
        <w:t>The</w:t>
      </w:r>
      <w:r>
        <w:rPr>
          <w:i/>
          <w:spacing w:val="-12"/>
          <w:sz w:val="24"/>
        </w:rPr>
        <w:t xml:space="preserve"> </w:t>
      </w:r>
      <w:r>
        <w:rPr>
          <w:i/>
          <w:sz w:val="24"/>
        </w:rPr>
        <w:t>United</w:t>
      </w:r>
      <w:r>
        <w:rPr>
          <w:i/>
          <w:spacing w:val="-12"/>
          <w:sz w:val="24"/>
        </w:rPr>
        <w:t xml:space="preserve"> </w:t>
      </w:r>
      <w:r>
        <w:rPr>
          <w:i/>
          <w:sz w:val="24"/>
        </w:rPr>
        <w:t>States</w:t>
      </w:r>
      <w:r>
        <w:rPr>
          <w:i/>
          <w:spacing w:val="-12"/>
          <w:sz w:val="24"/>
        </w:rPr>
        <w:t xml:space="preserve"> </w:t>
      </w:r>
      <w:r>
        <w:rPr>
          <w:i/>
          <w:sz w:val="24"/>
        </w:rPr>
        <w:t>Endowment</w:t>
      </w:r>
      <w:r>
        <w:rPr>
          <w:i/>
          <w:spacing w:val="-12"/>
          <w:sz w:val="24"/>
        </w:rPr>
        <w:t xml:space="preserve"> </w:t>
      </w:r>
      <w:r>
        <w:rPr>
          <w:i/>
          <w:sz w:val="24"/>
        </w:rPr>
        <w:t>for</w:t>
      </w:r>
      <w:r>
        <w:rPr>
          <w:i/>
          <w:spacing w:val="-12"/>
          <w:sz w:val="24"/>
        </w:rPr>
        <w:t xml:space="preserve"> </w:t>
      </w:r>
      <w:r>
        <w:rPr>
          <w:i/>
          <w:sz w:val="24"/>
        </w:rPr>
        <w:t>Forestry</w:t>
      </w:r>
      <w:r>
        <w:rPr>
          <w:i/>
          <w:spacing w:val="-12"/>
          <w:sz w:val="24"/>
        </w:rPr>
        <w:t xml:space="preserve"> </w:t>
      </w:r>
      <w:r>
        <w:rPr>
          <w:i/>
          <w:sz w:val="24"/>
        </w:rPr>
        <w:t>and</w:t>
      </w:r>
      <w:r>
        <w:rPr>
          <w:i/>
          <w:spacing w:val="-12"/>
          <w:sz w:val="24"/>
        </w:rPr>
        <w:t xml:space="preserve"> </w:t>
      </w:r>
      <w:r>
        <w:rPr>
          <w:i/>
          <w:sz w:val="24"/>
        </w:rPr>
        <w:t>Communities,</w:t>
      </w:r>
      <w:r>
        <w:rPr>
          <w:i/>
          <w:spacing w:val="-12"/>
          <w:sz w:val="24"/>
        </w:rPr>
        <w:t xml:space="preserve"> </w:t>
      </w:r>
      <w:r>
        <w:rPr>
          <w:i/>
          <w:sz w:val="24"/>
        </w:rPr>
        <w:t>Inc.</w:t>
      </w:r>
      <w:r>
        <w:rPr>
          <w:i/>
          <w:spacing w:val="-12"/>
          <w:sz w:val="24"/>
        </w:rPr>
        <w:t xml:space="preserve"> </w:t>
      </w:r>
      <w:r>
        <w:rPr>
          <w:i/>
          <w:sz w:val="24"/>
        </w:rPr>
        <w:t>(the</w:t>
      </w:r>
      <w:r>
        <w:rPr>
          <w:i/>
          <w:spacing w:val="-12"/>
          <w:sz w:val="24"/>
        </w:rPr>
        <w:t xml:space="preserve"> </w:t>
      </w:r>
      <w:r>
        <w:rPr>
          <w:i/>
          <w:sz w:val="24"/>
        </w:rPr>
        <w:t>"Endowment")</w:t>
      </w:r>
      <w:r>
        <w:rPr>
          <w:i/>
          <w:spacing w:val="-12"/>
          <w:sz w:val="24"/>
        </w:rPr>
        <w:t xml:space="preserve"> </w:t>
      </w:r>
      <w:r>
        <w:rPr>
          <w:i/>
          <w:sz w:val="24"/>
        </w:rPr>
        <w:t>is</w:t>
      </w:r>
      <w:r>
        <w:rPr>
          <w:i/>
          <w:spacing w:val="-12"/>
          <w:sz w:val="24"/>
        </w:rPr>
        <w:t xml:space="preserve"> </w:t>
      </w:r>
      <w:r>
        <w:rPr>
          <w:i/>
          <w:sz w:val="24"/>
        </w:rPr>
        <w:t>a</w:t>
      </w:r>
      <w:r>
        <w:rPr>
          <w:i/>
          <w:spacing w:val="-12"/>
          <w:sz w:val="24"/>
        </w:rPr>
        <w:t xml:space="preserve"> </w:t>
      </w:r>
      <w:r>
        <w:rPr>
          <w:i/>
          <w:sz w:val="24"/>
        </w:rPr>
        <w:t>not- for-profit corporation that works collaboratively with partners in the public and private sectors</w:t>
      </w:r>
      <w:r>
        <w:rPr>
          <w:i/>
          <w:spacing w:val="-5"/>
          <w:sz w:val="24"/>
        </w:rPr>
        <w:t xml:space="preserve"> </w:t>
      </w:r>
      <w:r>
        <w:rPr>
          <w:i/>
          <w:sz w:val="24"/>
        </w:rPr>
        <w:t>to</w:t>
      </w:r>
      <w:r>
        <w:rPr>
          <w:i/>
          <w:spacing w:val="-5"/>
          <w:sz w:val="24"/>
        </w:rPr>
        <w:t xml:space="preserve"> </w:t>
      </w:r>
      <w:r>
        <w:rPr>
          <w:i/>
          <w:sz w:val="24"/>
        </w:rPr>
        <w:t>advance</w:t>
      </w:r>
      <w:r>
        <w:rPr>
          <w:i/>
          <w:spacing w:val="-5"/>
          <w:sz w:val="24"/>
        </w:rPr>
        <w:t xml:space="preserve"> </w:t>
      </w:r>
      <w:r>
        <w:rPr>
          <w:i/>
          <w:sz w:val="24"/>
        </w:rPr>
        <w:t>systemic,</w:t>
      </w:r>
      <w:r>
        <w:rPr>
          <w:i/>
          <w:spacing w:val="-5"/>
          <w:sz w:val="24"/>
        </w:rPr>
        <w:t xml:space="preserve"> </w:t>
      </w:r>
      <w:r>
        <w:rPr>
          <w:i/>
          <w:sz w:val="24"/>
        </w:rPr>
        <w:t>transformative</w:t>
      </w:r>
      <w:r>
        <w:rPr>
          <w:i/>
          <w:spacing w:val="-5"/>
          <w:sz w:val="24"/>
        </w:rPr>
        <w:t xml:space="preserve"> </w:t>
      </w:r>
      <w:r>
        <w:rPr>
          <w:i/>
          <w:sz w:val="24"/>
        </w:rPr>
        <w:t>and</w:t>
      </w:r>
      <w:r>
        <w:rPr>
          <w:i/>
          <w:spacing w:val="-5"/>
          <w:sz w:val="24"/>
        </w:rPr>
        <w:t xml:space="preserve"> </w:t>
      </w:r>
      <w:r>
        <w:rPr>
          <w:i/>
          <w:sz w:val="24"/>
        </w:rPr>
        <w:t>sustainable</w:t>
      </w:r>
      <w:r>
        <w:rPr>
          <w:i/>
          <w:spacing w:val="-5"/>
          <w:sz w:val="24"/>
        </w:rPr>
        <w:t xml:space="preserve"> </w:t>
      </w:r>
      <w:r>
        <w:rPr>
          <w:i/>
          <w:sz w:val="24"/>
        </w:rPr>
        <w:t>change</w:t>
      </w:r>
      <w:r>
        <w:rPr>
          <w:i/>
          <w:spacing w:val="-5"/>
          <w:sz w:val="24"/>
        </w:rPr>
        <w:t xml:space="preserve"> </w:t>
      </w:r>
      <w:r>
        <w:rPr>
          <w:i/>
          <w:sz w:val="24"/>
        </w:rPr>
        <w:t>for</w:t>
      </w:r>
      <w:r>
        <w:rPr>
          <w:i/>
          <w:spacing w:val="-5"/>
          <w:sz w:val="24"/>
        </w:rPr>
        <w:t xml:space="preserve"> </w:t>
      </w:r>
      <w:r>
        <w:rPr>
          <w:i/>
          <w:sz w:val="24"/>
        </w:rPr>
        <w:t>the</w:t>
      </w:r>
      <w:r>
        <w:rPr>
          <w:i/>
          <w:spacing w:val="-5"/>
          <w:sz w:val="24"/>
        </w:rPr>
        <w:t xml:space="preserve"> </w:t>
      </w:r>
      <w:r>
        <w:rPr>
          <w:i/>
          <w:sz w:val="24"/>
        </w:rPr>
        <w:t>health</w:t>
      </w:r>
      <w:r>
        <w:rPr>
          <w:i/>
          <w:spacing w:val="-5"/>
          <w:sz w:val="24"/>
        </w:rPr>
        <w:t xml:space="preserve"> </w:t>
      </w:r>
      <w:r>
        <w:rPr>
          <w:i/>
          <w:sz w:val="24"/>
        </w:rPr>
        <w:t>and</w:t>
      </w:r>
      <w:r>
        <w:rPr>
          <w:i/>
          <w:spacing w:val="-5"/>
          <w:sz w:val="24"/>
        </w:rPr>
        <w:t xml:space="preserve"> </w:t>
      </w:r>
      <w:r>
        <w:rPr>
          <w:i/>
          <w:sz w:val="24"/>
        </w:rPr>
        <w:t>vitality of the nation's working forests and forest-reliant communities.</w:t>
      </w:r>
    </w:p>
    <w:p w14:paraId="47129C7E" w14:textId="77777777" w:rsidR="00654DBD" w:rsidRDefault="00654DBD">
      <w:pPr>
        <w:pStyle w:val="BodyText"/>
        <w:spacing w:before="5"/>
        <w:rPr>
          <w:i/>
          <w:sz w:val="25"/>
        </w:rPr>
      </w:pPr>
    </w:p>
    <w:p w14:paraId="300A5DF3" w14:textId="77777777" w:rsidR="00654DBD" w:rsidRDefault="0008649B">
      <w:pPr>
        <w:pStyle w:val="BodyText"/>
        <w:ind w:left="500" w:right="488"/>
      </w:pPr>
      <w:r>
        <w:t>Both</w:t>
      </w:r>
      <w:r>
        <w:rPr>
          <w:spacing w:val="-3"/>
        </w:rPr>
        <w:t xml:space="preserve"> </w:t>
      </w:r>
      <w:r>
        <w:t>parties</w:t>
      </w:r>
      <w:r>
        <w:rPr>
          <w:spacing w:val="-3"/>
        </w:rPr>
        <w:t xml:space="preserve"> </w:t>
      </w:r>
      <w:r>
        <w:t>agree</w:t>
      </w:r>
      <w:r>
        <w:rPr>
          <w:spacing w:val="-3"/>
        </w:rPr>
        <w:t xml:space="preserve"> </w:t>
      </w:r>
      <w:r>
        <w:t>to</w:t>
      </w:r>
      <w:r>
        <w:rPr>
          <w:spacing w:val="-3"/>
        </w:rPr>
        <w:t xml:space="preserve"> </w:t>
      </w:r>
      <w:r>
        <w:t>obtain</w:t>
      </w:r>
      <w:r>
        <w:rPr>
          <w:spacing w:val="-3"/>
        </w:rPr>
        <w:t xml:space="preserve"> </w:t>
      </w:r>
      <w:r>
        <w:t>prior</w:t>
      </w:r>
      <w:r>
        <w:rPr>
          <w:spacing w:val="-3"/>
        </w:rPr>
        <w:t xml:space="preserve"> </w:t>
      </w:r>
      <w:r>
        <w:t>approval</w:t>
      </w:r>
      <w:r>
        <w:rPr>
          <w:spacing w:val="-3"/>
        </w:rPr>
        <w:t xml:space="preserve"> </w:t>
      </w:r>
      <w:r>
        <w:t>before</w:t>
      </w:r>
      <w:r>
        <w:rPr>
          <w:spacing w:val="-3"/>
        </w:rPr>
        <w:t xml:space="preserve"> </w:t>
      </w:r>
      <w:r>
        <w:t>using</w:t>
      </w:r>
      <w:r>
        <w:rPr>
          <w:spacing w:val="-3"/>
        </w:rPr>
        <w:t xml:space="preserve"> </w:t>
      </w:r>
      <w:r>
        <w:t>the</w:t>
      </w:r>
      <w:r>
        <w:rPr>
          <w:spacing w:val="-3"/>
        </w:rPr>
        <w:t xml:space="preserve"> </w:t>
      </w:r>
      <w:r>
        <w:t>other</w:t>
      </w:r>
      <w:r>
        <w:rPr>
          <w:spacing w:val="-3"/>
        </w:rPr>
        <w:t xml:space="preserve"> </w:t>
      </w:r>
      <w:r>
        <w:t>party’s</w:t>
      </w:r>
      <w:r>
        <w:rPr>
          <w:spacing w:val="-3"/>
        </w:rPr>
        <w:t xml:space="preserve"> </w:t>
      </w:r>
      <w:r>
        <w:t>logo</w:t>
      </w:r>
      <w:r>
        <w:rPr>
          <w:spacing w:val="-3"/>
        </w:rPr>
        <w:t xml:space="preserve"> </w:t>
      </w:r>
      <w:r>
        <w:t>and</w:t>
      </w:r>
      <w:r>
        <w:rPr>
          <w:spacing w:val="-3"/>
        </w:rPr>
        <w:t xml:space="preserve"> </w:t>
      </w:r>
      <w:r>
        <w:t>the</w:t>
      </w:r>
      <w:r>
        <w:rPr>
          <w:spacing w:val="-3"/>
        </w:rPr>
        <w:t xml:space="preserve"> </w:t>
      </w:r>
      <w:r>
        <w:t>logo</w:t>
      </w:r>
      <w:r>
        <w:rPr>
          <w:spacing w:val="-3"/>
        </w:rPr>
        <w:t xml:space="preserve"> </w:t>
      </w:r>
      <w:r>
        <w:t>of any funding sources in any public information releases concerning this Award. The Subrecipient</w:t>
      </w:r>
      <w:r>
        <w:rPr>
          <w:spacing w:val="-1"/>
        </w:rPr>
        <w:t xml:space="preserve"> </w:t>
      </w:r>
      <w:r>
        <w:t>also</w:t>
      </w:r>
      <w:r>
        <w:rPr>
          <w:spacing w:val="-1"/>
        </w:rPr>
        <w:t xml:space="preserve"> </w:t>
      </w:r>
      <w:r>
        <w:t>gives</w:t>
      </w:r>
      <w:r>
        <w:rPr>
          <w:spacing w:val="-2"/>
        </w:rPr>
        <w:t xml:space="preserve"> </w:t>
      </w:r>
      <w:r>
        <w:t>the</w:t>
      </w:r>
      <w:r>
        <w:rPr>
          <w:spacing w:val="-1"/>
        </w:rPr>
        <w:t xml:space="preserve"> </w:t>
      </w:r>
      <w:r>
        <w:t>Endowment</w:t>
      </w:r>
      <w:r>
        <w:rPr>
          <w:spacing w:val="-1"/>
        </w:rPr>
        <w:t xml:space="preserve"> </w:t>
      </w:r>
      <w:r>
        <w:t>the</w:t>
      </w:r>
      <w:r>
        <w:rPr>
          <w:spacing w:val="-2"/>
        </w:rPr>
        <w:t xml:space="preserve"> </w:t>
      </w:r>
      <w:r>
        <w:t>right</w:t>
      </w:r>
      <w:r>
        <w:rPr>
          <w:spacing w:val="-1"/>
        </w:rPr>
        <w:t xml:space="preserve"> </w:t>
      </w:r>
      <w:r>
        <w:t>and</w:t>
      </w:r>
      <w:r>
        <w:rPr>
          <w:spacing w:val="-1"/>
        </w:rPr>
        <w:t xml:space="preserve"> </w:t>
      </w:r>
      <w:r>
        <w:t>authority</w:t>
      </w:r>
      <w:r>
        <w:rPr>
          <w:spacing w:val="-1"/>
        </w:rPr>
        <w:t xml:space="preserve"> </w:t>
      </w:r>
      <w:r>
        <w:t>to</w:t>
      </w:r>
      <w:r>
        <w:rPr>
          <w:spacing w:val="-1"/>
        </w:rPr>
        <w:t xml:space="preserve"> </w:t>
      </w:r>
      <w:r>
        <w:t>publicize</w:t>
      </w:r>
      <w:r>
        <w:rPr>
          <w:spacing w:val="-2"/>
        </w:rPr>
        <w:t xml:space="preserve"> </w:t>
      </w:r>
      <w:r>
        <w:t>the</w:t>
      </w:r>
      <w:r>
        <w:rPr>
          <w:spacing w:val="-1"/>
        </w:rPr>
        <w:t xml:space="preserve"> </w:t>
      </w:r>
      <w:r>
        <w:t>Endowment’s financial</w:t>
      </w:r>
      <w:r>
        <w:rPr>
          <w:spacing w:val="-1"/>
        </w:rPr>
        <w:t xml:space="preserve"> </w:t>
      </w:r>
      <w:r>
        <w:t>support</w:t>
      </w:r>
      <w:r>
        <w:rPr>
          <w:spacing w:val="-1"/>
        </w:rPr>
        <w:t xml:space="preserve"> </w:t>
      </w:r>
      <w:r>
        <w:t>for</w:t>
      </w:r>
      <w:r>
        <w:rPr>
          <w:spacing w:val="-1"/>
        </w:rPr>
        <w:t xml:space="preserve"> </w:t>
      </w:r>
      <w:r>
        <w:t>this</w:t>
      </w:r>
      <w:r>
        <w:rPr>
          <w:spacing w:val="-1"/>
        </w:rPr>
        <w:t xml:space="preserve"> </w:t>
      </w:r>
      <w:r>
        <w:t>Agreement</w:t>
      </w:r>
      <w:r>
        <w:rPr>
          <w:spacing w:val="-1"/>
        </w:rPr>
        <w:t xml:space="preserve"> </w:t>
      </w:r>
      <w:r>
        <w:t>and</w:t>
      </w:r>
      <w:r>
        <w:rPr>
          <w:spacing w:val="-1"/>
        </w:rPr>
        <w:t xml:space="preserve"> </w:t>
      </w:r>
      <w:r>
        <w:t>the</w:t>
      </w:r>
      <w:r>
        <w:rPr>
          <w:spacing w:val="-1"/>
        </w:rPr>
        <w:t xml:space="preserve"> </w:t>
      </w:r>
      <w:r>
        <w:t>Project</w:t>
      </w:r>
      <w:r>
        <w:rPr>
          <w:spacing w:val="-1"/>
        </w:rPr>
        <w:t xml:space="preserve"> </w:t>
      </w:r>
      <w:r>
        <w:t>in</w:t>
      </w:r>
      <w:r>
        <w:rPr>
          <w:spacing w:val="-1"/>
        </w:rPr>
        <w:t xml:space="preserve"> </w:t>
      </w:r>
      <w:r>
        <w:t>press</w:t>
      </w:r>
      <w:r>
        <w:rPr>
          <w:spacing w:val="-1"/>
        </w:rPr>
        <w:t xml:space="preserve"> </w:t>
      </w:r>
      <w:r>
        <w:t>releases,</w:t>
      </w:r>
      <w:r>
        <w:rPr>
          <w:spacing w:val="-1"/>
        </w:rPr>
        <w:t xml:space="preserve"> </w:t>
      </w:r>
      <w:r>
        <w:t>publications,</w:t>
      </w:r>
      <w:r>
        <w:rPr>
          <w:spacing w:val="-1"/>
        </w:rPr>
        <w:t xml:space="preserve"> </w:t>
      </w:r>
      <w:r>
        <w:t>and</w:t>
      </w:r>
      <w:r>
        <w:rPr>
          <w:spacing w:val="-1"/>
        </w:rPr>
        <w:t xml:space="preserve"> </w:t>
      </w:r>
      <w:r>
        <w:t>other public communications.</w:t>
      </w:r>
    </w:p>
    <w:p w14:paraId="18C2F465" w14:textId="77777777" w:rsidR="00654DBD" w:rsidRDefault="00654DBD">
      <w:pPr>
        <w:pStyle w:val="BodyText"/>
      </w:pPr>
    </w:p>
    <w:p w14:paraId="0A267440" w14:textId="77777777" w:rsidR="00654DBD" w:rsidRDefault="0008649B">
      <w:pPr>
        <w:pStyle w:val="ListParagraph"/>
        <w:numPr>
          <w:ilvl w:val="0"/>
          <w:numId w:val="12"/>
        </w:numPr>
        <w:tabs>
          <w:tab w:val="left" w:pos="500"/>
        </w:tabs>
        <w:ind w:right="626"/>
        <w:rPr>
          <w:sz w:val="24"/>
        </w:rPr>
      </w:pPr>
      <w:r>
        <w:rPr>
          <w:b/>
          <w:sz w:val="24"/>
          <w:u w:val="single"/>
        </w:rPr>
        <w:t>Evaluation</w:t>
      </w:r>
      <w:r>
        <w:rPr>
          <w:sz w:val="24"/>
        </w:rPr>
        <w:t>:</w:t>
      </w:r>
      <w:r>
        <w:rPr>
          <w:spacing w:val="-4"/>
          <w:sz w:val="24"/>
        </w:rPr>
        <w:t xml:space="preserve"> </w:t>
      </w:r>
      <w:r>
        <w:rPr>
          <w:sz w:val="24"/>
        </w:rPr>
        <w:t>The</w:t>
      </w:r>
      <w:r>
        <w:rPr>
          <w:spacing w:val="-4"/>
          <w:sz w:val="24"/>
        </w:rPr>
        <w:t xml:space="preserve"> </w:t>
      </w:r>
      <w:r>
        <w:rPr>
          <w:sz w:val="24"/>
        </w:rPr>
        <w:t>Subrecipient</w:t>
      </w:r>
      <w:r>
        <w:rPr>
          <w:spacing w:val="-4"/>
          <w:sz w:val="24"/>
        </w:rPr>
        <w:t xml:space="preserve"> </w:t>
      </w:r>
      <w:r>
        <w:rPr>
          <w:sz w:val="24"/>
        </w:rPr>
        <w:t>agrees</w:t>
      </w:r>
      <w:r>
        <w:rPr>
          <w:spacing w:val="-4"/>
          <w:sz w:val="24"/>
        </w:rPr>
        <w:t xml:space="preserve"> </w:t>
      </w:r>
      <w:r>
        <w:rPr>
          <w:sz w:val="24"/>
        </w:rPr>
        <w:t>to</w:t>
      </w:r>
      <w:r>
        <w:rPr>
          <w:spacing w:val="-4"/>
          <w:sz w:val="24"/>
        </w:rPr>
        <w:t xml:space="preserve"> </w:t>
      </w:r>
      <w:r>
        <w:rPr>
          <w:sz w:val="24"/>
        </w:rPr>
        <w:t>cooperate</w:t>
      </w:r>
      <w:r>
        <w:rPr>
          <w:spacing w:val="-4"/>
          <w:sz w:val="24"/>
        </w:rPr>
        <w:t xml:space="preserve"> </w:t>
      </w:r>
      <w:r>
        <w:rPr>
          <w:sz w:val="24"/>
        </w:rPr>
        <w:t>with</w:t>
      </w:r>
      <w:r>
        <w:rPr>
          <w:spacing w:val="-4"/>
          <w:sz w:val="24"/>
        </w:rPr>
        <w:t xml:space="preserve"> </w:t>
      </w:r>
      <w:r>
        <w:rPr>
          <w:sz w:val="24"/>
        </w:rPr>
        <w:t>the</w:t>
      </w:r>
      <w:r>
        <w:rPr>
          <w:spacing w:val="-4"/>
          <w:sz w:val="24"/>
        </w:rPr>
        <w:t xml:space="preserve"> </w:t>
      </w:r>
      <w:r>
        <w:rPr>
          <w:sz w:val="24"/>
        </w:rPr>
        <w:t>Endowment</w:t>
      </w:r>
      <w:r>
        <w:rPr>
          <w:spacing w:val="-4"/>
          <w:sz w:val="24"/>
        </w:rPr>
        <w:t xml:space="preserve"> </w:t>
      </w:r>
      <w:r>
        <w:rPr>
          <w:sz w:val="24"/>
        </w:rPr>
        <w:t>by</w:t>
      </w:r>
      <w:r>
        <w:rPr>
          <w:spacing w:val="-4"/>
          <w:sz w:val="24"/>
        </w:rPr>
        <w:t xml:space="preserve"> </w:t>
      </w:r>
      <w:r>
        <w:rPr>
          <w:sz w:val="24"/>
        </w:rPr>
        <w:t>providing</w:t>
      </w:r>
      <w:r>
        <w:rPr>
          <w:spacing w:val="-4"/>
          <w:sz w:val="24"/>
        </w:rPr>
        <w:t xml:space="preserve"> </w:t>
      </w:r>
      <w:r>
        <w:rPr>
          <w:sz w:val="24"/>
        </w:rPr>
        <w:t>timely responses to all reasonable requests for information to assist the Endowment in evaluating the accomplishments of the Project for a period of five (5) years after the date on which the final financial and programmatic reports are provided.</w:t>
      </w:r>
    </w:p>
    <w:p w14:paraId="00467F84" w14:textId="77777777" w:rsidR="00654DBD" w:rsidRDefault="00654DBD">
      <w:pPr>
        <w:pStyle w:val="BodyText"/>
      </w:pPr>
    </w:p>
    <w:p w14:paraId="2B968A46" w14:textId="61A93984" w:rsidR="00654DBD" w:rsidRPr="0060656E" w:rsidRDefault="0008649B">
      <w:pPr>
        <w:pStyle w:val="ListParagraph"/>
        <w:numPr>
          <w:ilvl w:val="0"/>
          <w:numId w:val="12"/>
        </w:numPr>
        <w:tabs>
          <w:tab w:val="left" w:pos="500"/>
        </w:tabs>
        <w:ind w:right="627"/>
        <w:rPr>
          <w:ins w:id="0" w:author="Lowrey Renfroe" w:date="2022-10-17T14:49:00Z"/>
          <w:sz w:val="24"/>
          <w:rPrChange w:id="1" w:author="Lowrey Renfroe" w:date="2022-10-17T14:49:00Z">
            <w:rPr>
              <w:ins w:id="2" w:author="Lowrey Renfroe" w:date="2022-10-17T14:49:00Z"/>
              <w:strike/>
              <w:sz w:val="24"/>
            </w:rPr>
          </w:rPrChange>
        </w:rPr>
      </w:pPr>
      <w:r>
        <w:rPr>
          <w:b/>
          <w:sz w:val="24"/>
          <w:u w:val="single"/>
        </w:rPr>
        <w:t>Arbitration</w:t>
      </w:r>
      <w:r>
        <w:rPr>
          <w:sz w:val="24"/>
        </w:rPr>
        <w:t>:</w:t>
      </w:r>
      <w:commentRangeStart w:id="3"/>
      <w:r w:rsidRPr="0060656E">
        <w:rPr>
          <w:strike/>
          <w:spacing w:val="-2"/>
          <w:sz w:val="24"/>
          <w:rPrChange w:id="4" w:author="Lowrey Renfroe" w:date="2022-10-17T14:48:00Z">
            <w:rPr>
              <w:spacing w:val="-2"/>
              <w:sz w:val="24"/>
            </w:rPr>
          </w:rPrChange>
        </w:rPr>
        <w:t xml:space="preserve"> </w:t>
      </w:r>
      <w:r w:rsidRPr="0060656E">
        <w:rPr>
          <w:strike/>
          <w:sz w:val="24"/>
          <w:rPrChange w:id="5" w:author="Lowrey Renfroe" w:date="2022-10-17T14:48:00Z">
            <w:rPr>
              <w:sz w:val="24"/>
            </w:rPr>
          </w:rPrChange>
        </w:rPr>
        <w:t>All</w:t>
      </w:r>
      <w:r w:rsidRPr="0060656E">
        <w:rPr>
          <w:strike/>
          <w:spacing w:val="-2"/>
          <w:sz w:val="24"/>
          <w:rPrChange w:id="6" w:author="Lowrey Renfroe" w:date="2022-10-17T14:48:00Z">
            <w:rPr>
              <w:spacing w:val="-2"/>
              <w:sz w:val="24"/>
            </w:rPr>
          </w:rPrChange>
        </w:rPr>
        <w:t xml:space="preserve"> </w:t>
      </w:r>
      <w:r w:rsidRPr="0060656E">
        <w:rPr>
          <w:strike/>
          <w:sz w:val="24"/>
          <w:rPrChange w:id="7" w:author="Lowrey Renfroe" w:date="2022-10-17T14:48:00Z">
            <w:rPr>
              <w:sz w:val="24"/>
            </w:rPr>
          </w:rPrChange>
        </w:rPr>
        <w:t>claims,</w:t>
      </w:r>
      <w:r w:rsidRPr="0060656E">
        <w:rPr>
          <w:strike/>
          <w:spacing w:val="-2"/>
          <w:sz w:val="24"/>
          <w:rPrChange w:id="8" w:author="Lowrey Renfroe" w:date="2022-10-17T14:48:00Z">
            <w:rPr>
              <w:spacing w:val="-2"/>
              <w:sz w:val="24"/>
            </w:rPr>
          </w:rPrChange>
        </w:rPr>
        <w:t xml:space="preserve"> </w:t>
      </w:r>
      <w:r w:rsidRPr="0060656E">
        <w:rPr>
          <w:strike/>
          <w:sz w:val="24"/>
          <w:rPrChange w:id="9" w:author="Lowrey Renfroe" w:date="2022-10-17T14:48:00Z">
            <w:rPr>
              <w:sz w:val="24"/>
            </w:rPr>
          </w:rPrChange>
        </w:rPr>
        <w:t>disputes,</w:t>
      </w:r>
      <w:r w:rsidRPr="0060656E">
        <w:rPr>
          <w:strike/>
          <w:spacing w:val="-2"/>
          <w:sz w:val="24"/>
          <w:rPrChange w:id="10" w:author="Lowrey Renfroe" w:date="2022-10-17T14:48:00Z">
            <w:rPr>
              <w:spacing w:val="-2"/>
              <w:sz w:val="24"/>
            </w:rPr>
          </w:rPrChange>
        </w:rPr>
        <w:t xml:space="preserve"> </w:t>
      </w:r>
      <w:r w:rsidRPr="0060656E">
        <w:rPr>
          <w:strike/>
          <w:sz w:val="24"/>
          <w:rPrChange w:id="11" w:author="Lowrey Renfroe" w:date="2022-10-17T14:48:00Z">
            <w:rPr>
              <w:sz w:val="24"/>
            </w:rPr>
          </w:rPrChange>
        </w:rPr>
        <w:t>and</w:t>
      </w:r>
      <w:r w:rsidRPr="0060656E">
        <w:rPr>
          <w:strike/>
          <w:spacing w:val="-2"/>
          <w:sz w:val="24"/>
          <w:rPrChange w:id="12" w:author="Lowrey Renfroe" w:date="2022-10-17T14:48:00Z">
            <w:rPr>
              <w:spacing w:val="-2"/>
              <w:sz w:val="24"/>
            </w:rPr>
          </w:rPrChange>
        </w:rPr>
        <w:t xml:space="preserve"> </w:t>
      </w:r>
      <w:r w:rsidRPr="0060656E">
        <w:rPr>
          <w:strike/>
          <w:sz w:val="24"/>
          <w:rPrChange w:id="13" w:author="Lowrey Renfroe" w:date="2022-10-17T14:48:00Z">
            <w:rPr>
              <w:sz w:val="24"/>
            </w:rPr>
          </w:rPrChange>
        </w:rPr>
        <w:t>other</w:t>
      </w:r>
      <w:r w:rsidRPr="0060656E">
        <w:rPr>
          <w:strike/>
          <w:spacing w:val="-2"/>
          <w:sz w:val="24"/>
          <w:rPrChange w:id="14" w:author="Lowrey Renfroe" w:date="2022-10-17T14:48:00Z">
            <w:rPr>
              <w:spacing w:val="-2"/>
              <w:sz w:val="24"/>
            </w:rPr>
          </w:rPrChange>
        </w:rPr>
        <w:t xml:space="preserve"> </w:t>
      </w:r>
      <w:r w:rsidRPr="0060656E">
        <w:rPr>
          <w:strike/>
          <w:sz w:val="24"/>
          <w:rPrChange w:id="15" w:author="Lowrey Renfroe" w:date="2022-10-17T14:48:00Z">
            <w:rPr>
              <w:sz w:val="24"/>
            </w:rPr>
          </w:rPrChange>
        </w:rPr>
        <w:t>matters</w:t>
      </w:r>
      <w:r w:rsidRPr="0060656E">
        <w:rPr>
          <w:strike/>
          <w:spacing w:val="-2"/>
          <w:sz w:val="24"/>
          <w:rPrChange w:id="16" w:author="Lowrey Renfroe" w:date="2022-10-17T14:48:00Z">
            <w:rPr>
              <w:spacing w:val="-2"/>
              <w:sz w:val="24"/>
            </w:rPr>
          </w:rPrChange>
        </w:rPr>
        <w:t xml:space="preserve"> </w:t>
      </w:r>
      <w:r w:rsidRPr="0060656E">
        <w:rPr>
          <w:strike/>
          <w:sz w:val="24"/>
          <w:rPrChange w:id="17" w:author="Lowrey Renfroe" w:date="2022-10-17T14:48:00Z">
            <w:rPr>
              <w:sz w:val="24"/>
            </w:rPr>
          </w:rPrChange>
        </w:rPr>
        <w:t>in</w:t>
      </w:r>
      <w:r w:rsidRPr="0060656E">
        <w:rPr>
          <w:strike/>
          <w:spacing w:val="-3"/>
          <w:sz w:val="24"/>
          <w:rPrChange w:id="18" w:author="Lowrey Renfroe" w:date="2022-10-17T14:48:00Z">
            <w:rPr>
              <w:spacing w:val="-3"/>
              <w:sz w:val="24"/>
            </w:rPr>
          </w:rPrChange>
        </w:rPr>
        <w:t xml:space="preserve"> </w:t>
      </w:r>
      <w:r w:rsidRPr="0060656E">
        <w:rPr>
          <w:strike/>
          <w:sz w:val="24"/>
          <w:rPrChange w:id="19" w:author="Lowrey Renfroe" w:date="2022-10-17T14:48:00Z">
            <w:rPr>
              <w:sz w:val="24"/>
            </w:rPr>
          </w:rPrChange>
        </w:rPr>
        <w:t>question</w:t>
      </w:r>
      <w:r w:rsidRPr="0060656E">
        <w:rPr>
          <w:strike/>
          <w:spacing w:val="-2"/>
          <w:sz w:val="24"/>
          <w:rPrChange w:id="20" w:author="Lowrey Renfroe" w:date="2022-10-17T14:48:00Z">
            <w:rPr>
              <w:spacing w:val="-2"/>
              <w:sz w:val="24"/>
            </w:rPr>
          </w:rPrChange>
        </w:rPr>
        <w:t xml:space="preserve"> </w:t>
      </w:r>
      <w:r w:rsidRPr="0060656E">
        <w:rPr>
          <w:strike/>
          <w:sz w:val="24"/>
          <w:rPrChange w:id="21" w:author="Lowrey Renfroe" w:date="2022-10-17T14:48:00Z">
            <w:rPr>
              <w:sz w:val="24"/>
            </w:rPr>
          </w:rPrChange>
        </w:rPr>
        <w:t>arising</w:t>
      </w:r>
      <w:r w:rsidRPr="0060656E">
        <w:rPr>
          <w:strike/>
          <w:spacing w:val="-2"/>
          <w:sz w:val="24"/>
          <w:rPrChange w:id="22" w:author="Lowrey Renfroe" w:date="2022-10-17T14:48:00Z">
            <w:rPr>
              <w:spacing w:val="-2"/>
              <w:sz w:val="24"/>
            </w:rPr>
          </w:rPrChange>
        </w:rPr>
        <w:t xml:space="preserve"> </w:t>
      </w:r>
      <w:r w:rsidRPr="0060656E">
        <w:rPr>
          <w:strike/>
          <w:sz w:val="24"/>
          <w:rPrChange w:id="23" w:author="Lowrey Renfroe" w:date="2022-10-17T14:48:00Z">
            <w:rPr>
              <w:sz w:val="24"/>
            </w:rPr>
          </w:rPrChange>
        </w:rPr>
        <w:t>out</w:t>
      </w:r>
      <w:r w:rsidRPr="0060656E">
        <w:rPr>
          <w:strike/>
          <w:spacing w:val="-2"/>
          <w:sz w:val="24"/>
          <w:rPrChange w:id="24" w:author="Lowrey Renfroe" w:date="2022-10-17T14:48:00Z">
            <w:rPr>
              <w:spacing w:val="-2"/>
              <w:sz w:val="24"/>
            </w:rPr>
          </w:rPrChange>
        </w:rPr>
        <w:t xml:space="preserve"> </w:t>
      </w:r>
      <w:r w:rsidRPr="0060656E">
        <w:rPr>
          <w:strike/>
          <w:sz w:val="24"/>
          <w:rPrChange w:id="25" w:author="Lowrey Renfroe" w:date="2022-10-17T14:48:00Z">
            <w:rPr>
              <w:sz w:val="24"/>
            </w:rPr>
          </w:rPrChange>
        </w:rPr>
        <w:t>of,</w:t>
      </w:r>
      <w:r w:rsidRPr="0060656E">
        <w:rPr>
          <w:strike/>
          <w:spacing w:val="-2"/>
          <w:sz w:val="24"/>
          <w:rPrChange w:id="26" w:author="Lowrey Renfroe" w:date="2022-10-17T14:48:00Z">
            <w:rPr>
              <w:spacing w:val="-2"/>
              <w:sz w:val="24"/>
            </w:rPr>
          </w:rPrChange>
        </w:rPr>
        <w:t xml:space="preserve"> </w:t>
      </w:r>
      <w:r w:rsidRPr="0060656E">
        <w:rPr>
          <w:strike/>
          <w:sz w:val="24"/>
          <w:rPrChange w:id="27" w:author="Lowrey Renfroe" w:date="2022-10-17T14:48:00Z">
            <w:rPr>
              <w:sz w:val="24"/>
            </w:rPr>
          </w:rPrChange>
        </w:rPr>
        <w:t>or</w:t>
      </w:r>
      <w:r w:rsidRPr="0060656E">
        <w:rPr>
          <w:strike/>
          <w:spacing w:val="-2"/>
          <w:sz w:val="24"/>
          <w:rPrChange w:id="28" w:author="Lowrey Renfroe" w:date="2022-10-17T14:48:00Z">
            <w:rPr>
              <w:spacing w:val="-2"/>
              <w:sz w:val="24"/>
            </w:rPr>
          </w:rPrChange>
        </w:rPr>
        <w:t xml:space="preserve"> </w:t>
      </w:r>
      <w:r w:rsidRPr="0060656E">
        <w:rPr>
          <w:strike/>
          <w:sz w:val="24"/>
          <w:rPrChange w:id="29" w:author="Lowrey Renfroe" w:date="2022-10-17T14:48:00Z">
            <w:rPr>
              <w:sz w:val="24"/>
            </w:rPr>
          </w:rPrChange>
        </w:rPr>
        <w:t>relating</w:t>
      </w:r>
      <w:r w:rsidRPr="0060656E">
        <w:rPr>
          <w:strike/>
          <w:spacing w:val="-2"/>
          <w:sz w:val="24"/>
          <w:rPrChange w:id="30" w:author="Lowrey Renfroe" w:date="2022-10-17T14:48:00Z">
            <w:rPr>
              <w:spacing w:val="-2"/>
              <w:sz w:val="24"/>
            </w:rPr>
          </w:rPrChange>
        </w:rPr>
        <w:t xml:space="preserve"> </w:t>
      </w:r>
      <w:r w:rsidRPr="0060656E">
        <w:rPr>
          <w:strike/>
          <w:sz w:val="24"/>
          <w:rPrChange w:id="31" w:author="Lowrey Renfroe" w:date="2022-10-17T14:48:00Z">
            <w:rPr>
              <w:sz w:val="24"/>
            </w:rPr>
          </w:rPrChange>
        </w:rPr>
        <w:t>to this</w:t>
      </w:r>
      <w:r w:rsidRPr="0060656E">
        <w:rPr>
          <w:strike/>
          <w:spacing w:val="-3"/>
          <w:sz w:val="24"/>
          <w:rPrChange w:id="32" w:author="Lowrey Renfroe" w:date="2022-10-17T14:48:00Z">
            <w:rPr>
              <w:spacing w:val="-3"/>
              <w:sz w:val="24"/>
            </w:rPr>
          </w:rPrChange>
        </w:rPr>
        <w:t xml:space="preserve"> </w:t>
      </w:r>
      <w:r w:rsidRPr="0060656E">
        <w:rPr>
          <w:strike/>
          <w:sz w:val="24"/>
          <w:rPrChange w:id="33" w:author="Lowrey Renfroe" w:date="2022-10-17T14:48:00Z">
            <w:rPr>
              <w:sz w:val="24"/>
            </w:rPr>
          </w:rPrChange>
        </w:rPr>
        <w:t>Agreement,</w:t>
      </w:r>
      <w:r w:rsidRPr="0060656E">
        <w:rPr>
          <w:strike/>
          <w:spacing w:val="-3"/>
          <w:sz w:val="24"/>
          <w:rPrChange w:id="34" w:author="Lowrey Renfroe" w:date="2022-10-17T14:48:00Z">
            <w:rPr>
              <w:spacing w:val="-3"/>
              <w:sz w:val="24"/>
            </w:rPr>
          </w:rPrChange>
        </w:rPr>
        <w:t xml:space="preserve"> </w:t>
      </w:r>
      <w:r w:rsidRPr="0060656E">
        <w:rPr>
          <w:strike/>
          <w:sz w:val="24"/>
          <w:rPrChange w:id="35" w:author="Lowrey Renfroe" w:date="2022-10-17T14:48:00Z">
            <w:rPr>
              <w:sz w:val="24"/>
            </w:rPr>
          </w:rPrChange>
        </w:rPr>
        <w:t>its</w:t>
      </w:r>
      <w:r w:rsidRPr="0060656E">
        <w:rPr>
          <w:strike/>
          <w:spacing w:val="-3"/>
          <w:sz w:val="24"/>
          <w:rPrChange w:id="36" w:author="Lowrey Renfroe" w:date="2022-10-17T14:48:00Z">
            <w:rPr>
              <w:spacing w:val="-3"/>
              <w:sz w:val="24"/>
            </w:rPr>
          </w:rPrChange>
        </w:rPr>
        <w:t xml:space="preserve"> </w:t>
      </w:r>
      <w:r w:rsidRPr="0060656E">
        <w:rPr>
          <w:strike/>
          <w:sz w:val="24"/>
          <w:rPrChange w:id="37" w:author="Lowrey Renfroe" w:date="2022-10-17T14:48:00Z">
            <w:rPr>
              <w:sz w:val="24"/>
            </w:rPr>
          </w:rPrChange>
        </w:rPr>
        <w:t>interpretation</w:t>
      </w:r>
      <w:r w:rsidRPr="0060656E">
        <w:rPr>
          <w:strike/>
          <w:spacing w:val="-3"/>
          <w:sz w:val="24"/>
          <w:rPrChange w:id="38" w:author="Lowrey Renfroe" w:date="2022-10-17T14:48:00Z">
            <w:rPr>
              <w:spacing w:val="-3"/>
              <w:sz w:val="24"/>
            </w:rPr>
          </w:rPrChange>
        </w:rPr>
        <w:t xml:space="preserve"> </w:t>
      </w:r>
      <w:r w:rsidRPr="0060656E">
        <w:rPr>
          <w:strike/>
          <w:sz w:val="24"/>
          <w:rPrChange w:id="39" w:author="Lowrey Renfroe" w:date="2022-10-17T14:48:00Z">
            <w:rPr>
              <w:sz w:val="24"/>
            </w:rPr>
          </w:rPrChange>
        </w:rPr>
        <w:t>or</w:t>
      </w:r>
      <w:r w:rsidRPr="0060656E">
        <w:rPr>
          <w:strike/>
          <w:spacing w:val="-3"/>
          <w:sz w:val="24"/>
          <w:rPrChange w:id="40" w:author="Lowrey Renfroe" w:date="2022-10-17T14:48:00Z">
            <w:rPr>
              <w:spacing w:val="-3"/>
              <w:sz w:val="24"/>
            </w:rPr>
          </w:rPrChange>
        </w:rPr>
        <w:t xml:space="preserve"> </w:t>
      </w:r>
      <w:r w:rsidRPr="0060656E">
        <w:rPr>
          <w:strike/>
          <w:sz w:val="24"/>
          <w:rPrChange w:id="41" w:author="Lowrey Renfroe" w:date="2022-10-17T14:48:00Z">
            <w:rPr>
              <w:sz w:val="24"/>
            </w:rPr>
          </w:rPrChange>
        </w:rPr>
        <w:t>breach,</w:t>
      </w:r>
      <w:r w:rsidRPr="0060656E">
        <w:rPr>
          <w:strike/>
          <w:spacing w:val="-3"/>
          <w:sz w:val="24"/>
          <w:rPrChange w:id="42" w:author="Lowrey Renfroe" w:date="2022-10-17T14:48:00Z">
            <w:rPr>
              <w:spacing w:val="-3"/>
              <w:sz w:val="24"/>
            </w:rPr>
          </w:rPrChange>
        </w:rPr>
        <w:t xml:space="preserve"> </w:t>
      </w:r>
      <w:r w:rsidRPr="0060656E">
        <w:rPr>
          <w:strike/>
          <w:sz w:val="24"/>
          <w:rPrChange w:id="43" w:author="Lowrey Renfroe" w:date="2022-10-17T14:48:00Z">
            <w:rPr>
              <w:sz w:val="24"/>
            </w:rPr>
          </w:rPrChange>
        </w:rPr>
        <w:t>shall</w:t>
      </w:r>
      <w:r w:rsidRPr="0060656E">
        <w:rPr>
          <w:strike/>
          <w:spacing w:val="-3"/>
          <w:sz w:val="24"/>
          <w:rPrChange w:id="44" w:author="Lowrey Renfroe" w:date="2022-10-17T14:48:00Z">
            <w:rPr>
              <w:spacing w:val="-3"/>
              <w:sz w:val="24"/>
            </w:rPr>
          </w:rPrChange>
        </w:rPr>
        <w:t xml:space="preserve"> </w:t>
      </w:r>
      <w:r w:rsidRPr="0060656E">
        <w:rPr>
          <w:strike/>
          <w:sz w:val="24"/>
          <w:rPrChange w:id="45" w:author="Lowrey Renfroe" w:date="2022-10-17T14:48:00Z">
            <w:rPr>
              <w:sz w:val="24"/>
            </w:rPr>
          </w:rPrChange>
        </w:rPr>
        <w:t>be</w:t>
      </w:r>
      <w:r w:rsidRPr="0060656E">
        <w:rPr>
          <w:strike/>
          <w:spacing w:val="-3"/>
          <w:sz w:val="24"/>
          <w:rPrChange w:id="46" w:author="Lowrey Renfroe" w:date="2022-10-17T14:48:00Z">
            <w:rPr>
              <w:spacing w:val="-3"/>
              <w:sz w:val="24"/>
            </w:rPr>
          </w:rPrChange>
        </w:rPr>
        <w:t xml:space="preserve"> </w:t>
      </w:r>
      <w:r w:rsidRPr="0060656E">
        <w:rPr>
          <w:strike/>
          <w:sz w:val="24"/>
          <w:rPrChange w:id="47" w:author="Lowrey Renfroe" w:date="2022-10-17T14:48:00Z">
            <w:rPr>
              <w:sz w:val="24"/>
            </w:rPr>
          </w:rPrChange>
        </w:rPr>
        <w:t>decided</w:t>
      </w:r>
      <w:r w:rsidRPr="0060656E">
        <w:rPr>
          <w:strike/>
          <w:spacing w:val="-4"/>
          <w:sz w:val="24"/>
          <w:rPrChange w:id="48" w:author="Lowrey Renfroe" w:date="2022-10-17T14:48:00Z">
            <w:rPr>
              <w:spacing w:val="-4"/>
              <w:sz w:val="24"/>
            </w:rPr>
          </w:rPrChange>
        </w:rPr>
        <w:t xml:space="preserve"> </w:t>
      </w:r>
      <w:r w:rsidRPr="0060656E">
        <w:rPr>
          <w:strike/>
          <w:sz w:val="24"/>
          <w:rPrChange w:id="49" w:author="Lowrey Renfroe" w:date="2022-10-17T14:48:00Z">
            <w:rPr>
              <w:sz w:val="24"/>
            </w:rPr>
          </w:rPrChange>
        </w:rPr>
        <w:t>through</w:t>
      </w:r>
      <w:r w:rsidRPr="0060656E">
        <w:rPr>
          <w:strike/>
          <w:spacing w:val="-3"/>
          <w:sz w:val="24"/>
          <w:rPrChange w:id="50" w:author="Lowrey Renfroe" w:date="2022-10-17T14:48:00Z">
            <w:rPr>
              <w:spacing w:val="-3"/>
              <w:sz w:val="24"/>
            </w:rPr>
          </w:rPrChange>
        </w:rPr>
        <w:t xml:space="preserve"> </w:t>
      </w:r>
      <w:r w:rsidRPr="0060656E">
        <w:rPr>
          <w:strike/>
          <w:sz w:val="24"/>
          <w:rPrChange w:id="51" w:author="Lowrey Renfroe" w:date="2022-10-17T14:48:00Z">
            <w:rPr>
              <w:sz w:val="24"/>
            </w:rPr>
          </w:rPrChange>
        </w:rPr>
        <w:t>arbitration</w:t>
      </w:r>
      <w:r w:rsidRPr="0060656E">
        <w:rPr>
          <w:strike/>
          <w:spacing w:val="-3"/>
          <w:sz w:val="24"/>
          <w:rPrChange w:id="52" w:author="Lowrey Renfroe" w:date="2022-10-17T14:48:00Z">
            <w:rPr>
              <w:spacing w:val="-3"/>
              <w:sz w:val="24"/>
            </w:rPr>
          </w:rPrChange>
        </w:rPr>
        <w:t xml:space="preserve"> </w:t>
      </w:r>
      <w:r w:rsidRPr="0060656E">
        <w:rPr>
          <w:strike/>
          <w:sz w:val="24"/>
          <w:rPrChange w:id="53" w:author="Lowrey Renfroe" w:date="2022-10-17T14:48:00Z">
            <w:rPr>
              <w:sz w:val="24"/>
            </w:rPr>
          </w:rPrChange>
        </w:rPr>
        <w:t>by</w:t>
      </w:r>
      <w:r w:rsidRPr="0060656E">
        <w:rPr>
          <w:strike/>
          <w:spacing w:val="-3"/>
          <w:sz w:val="24"/>
          <w:rPrChange w:id="54" w:author="Lowrey Renfroe" w:date="2022-10-17T14:48:00Z">
            <w:rPr>
              <w:spacing w:val="-3"/>
              <w:sz w:val="24"/>
            </w:rPr>
          </w:rPrChange>
        </w:rPr>
        <w:t xml:space="preserve"> </w:t>
      </w:r>
      <w:r w:rsidRPr="0060656E">
        <w:rPr>
          <w:strike/>
          <w:sz w:val="24"/>
          <w:rPrChange w:id="55" w:author="Lowrey Renfroe" w:date="2022-10-17T14:48:00Z">
            <w:rPr>
              <w:sz w:val="24"/>
            </w:rPr>
          </w:rPrChange>
        </w:rPr>
        <w:t>a</w:t>
      </w:r>
      <w:r w:rsidRPr="0060656E">
        <w:rPr>
          <w:strike/>
          <w:spacing w:val="-3"/>
          <w:sz w:val="24"/>
          <w:rPrChange w:id="56" w:author="Lowrey Renfroe" w:date="2022-10-17T14:48:00Z">
            <w:rPr>
              <w:spacing w:val="-3"/>
              <w:sz w:val="24"/>
            </w:rPr>
          </w:rPrChange>
        </w:rPr>
        <w:t xml:space="preserve"> </w:t>
      </w:r>
      <w:r w:rsidRPr="0060656E">
        <w:rPr>
          <w:strike/>
          <w:sz w:val="24"/>
          <w:rPrChange w:id="57" w:author="Lowrey Renfroe" w:date="2022-10-17T14:48:00Z">
            <w:rPr>
              <w:sz w:val="24"/>
            </w:rPr>
          </w:rPrChange>
        </w:rPr>
        <w:t>person or persons mutually acceptable to both the Endowment and the Subrecipient. Notice of the demand for arbitration shall be made within a reasonable time after the claim, dispute, or other matter in question has arisen. The award rendered by the arbitrator or arbitrators shall be final. The terms of this provision will survive termination of this Agreement.</w:t>
      </w:r>
      <w:commentRangeEnd w:id="3"/>
      <w:r w:rsidR="0060656E">
        <w:rPr>
          <w:rStyle w:val="CommentReference"/>
        </w:rPr>
        <w:commentReference w:id="3"/>
      </w:r>
    </w:p>
    <w:p w14:paraId="732ECC49" w14:textId="77777777" w:rsidR="0060656E" w:rsidRPr="0060656E" w:rsidRDefault="0060656E">
      <w:pPr>
        <w:pStyle w:val="ListParagraph"/>
        <w:rPr>
          <w:ins w:id="58" w:author="Lowrey Renfroe" w:date="2022-10-17T14:49:00Z"/>
          <w:sz w:val="24"/>
          <w:rPrChange w:id="59" w:author="Lowrey Renfroe" w:date="2022-10-17T14:49:00Z">
            <w:rPr>
              <w:ins w:id="60" w:author="Lowrey Renfroe" w:date="2022-10-17T14:49:00Z"/>
            </w:rPr>
          </w:rPrChange>
        </w:rPr>
        <w:pPrChange w:id="61" w:author="Lowrey Renfroe" w:date="2022-10-17T14:49:00Z">
          <w:pPr>
            <w:pStyle w:val="ListParagraph"/>
            <w:numPr>
              <w:numId w:val="12"/>
            </w:numPr>
            <w:tabs>
              <w:tab w:val="left" w:pos="500"/>
            </w:tabs>
            <w:ind w:left="500" w:right="627"/>
          </w:pPr>
        </w:pPrChange>
      </w:pPr>
    </w:p>
    <w:p w14:paraId="34105F8F" w14:textId="6DFA801D" w:rsidR="0060656E" w:rsidRPr="0060656E" w:rsidRDefault="0060656E">
      <w:pPr>
        <w:pStyle w:val="ListParagraph"/>
        <w:tabs>
          <w:tab w:val="left" w:pos="500"/>
        </w:tabs>
        <w:ind w:left="500" w:right="627" w:firstLine="0"/>
        <w:rPr>
          <w:color w:val="FF0000"/>
          <w:sz w:val="24"/>
          <w:rPrChange w:id="62" w:author="Lowrey Renfroe" w:date="2022-10-17T14:49:00Z">
            <w:rPr>
              <w:sz w:val="24"/>
            </w:rPr>
          </w:rPrChange>
        </w:rPr>
        <w:pPrChange w:id="63" w:author="Lowrey Renfroe" w:date="2022-10-17T14:49:00Z">
          <w:pPr>
            <w:pStyle w:val="ListParagraph"/>
            <w:numPr>
              <w:numId w:val="12"/>
            </w:numPr>
            <w:tabs>
              <w:tab w:val="left" w:pos="500"/>
            </w:tabs>
            <w:ind w:left="500" w:right="627"/>
          </w:pPr>
        </w:pPrChange>
      </w:pPr>
      <w:ins w:id="64" w:author="Lowrey Renfroe" w:date="2022-10-17T14:49:00Z">
        <w:r>
          <w:rPr>
            <w:color w:val="FF0000"/>
            <w:sz w:val="24"/>
          </w:rPr>
          <w:t>In the event of a dispute between the parties, the parties agree to negotiate a settlement in good faith. Should this fail to resolve the dispute, the parties shall be free to pursue resolution through mediation where a mutually agreed upon</w:t>
        </w:r>
      </w:ins>
      <w:ins w:id="65" w:author="Lowrey Renfroe" w:date="2022-10-17T14:50:00Z">
        <w:r>
          <w:rPr>
            <w:color w:val="FF0000"/>
            <w:sz w:val="24"/>
          </w:rPr>
          <w:t xml:space="preserve"> neutral third party assists the disputants in reaching a negotiated settlement but has no authority to bind either party to any resolution. If the representatives of the parties are unable to resolve the dispute through mediation, the parties shall have the right to p</w:t>
        </w:r>
      </w:ins>
      <w:ins w:id="66" w:author="Lowrey Renfroe" w:date="2022-10-17T14:51:00Z">
        <w:r>
          <w:rPr>
            <w:color w:val="FF0000"/>
            <w:sz w:val="24"/>
          </w:rPr>
          <w:t xml:space="preserve">ursue any other remedies legally available to resolve such dispute. </w:t>
        </w:r>
      </w:ins>
    </w:p>
    <w:p w14:paraId="4943766C" w14:textId="77777777" w:rsidR="00654DBD" w:rsidRDefault="00654DBD">
      <w:pPr>
        <w:pStyle w:val="BodyText"/>
      </w:pPr>
    </w:p>
    <w:p w14:paraId="3C22F10A" w14:textId="77777777" w:rsidR="00654DBD" w:rsidRPr="0008649B" w:rsidRDefault="0008649B">
      <w:pPr>
        <w:pStyle w:val="ListParagraph"/>
        <w:numPr>
          <w:ilvl w:val="0"/>
          <w:numId w:val="12"/>
        </w:numPr>
        <w:tabs>
          <w:tab w:val="left" w:pos="500"/>
        </w:tabs>
        <w:ind w:right="460"/>
        <w:rPr>
          <w:strike/>
          <w:sz w:val="24"/>
          <w:rPrChange w:id="67" w:author="Lowrey Renfroe" w:date="2022-10-17T15:40:00Z">
            <w:rPr>
              <w:sz w:val="24"/>
            </w:rPr>
          </w:rPrChange>
        </w:rPr>
      </w:pPr>
      <w:r>
        <w:rPr>
          <w:b/>
          <w:sz w:val="24"/>
          <w:u w:val="single"/>
        </w:rPr>
        <w:t>Indemnity</w:t>
      </w:r>
      <w:r>
        <w:rPr>
          <w:sz w:val="24"/>
        </w:rPr>
        <w:t xml:space="preserve">: </w:t>
      </w:r>
      <w:r w:rsidRPr="0008649B">
        <w:rPr>
          <w:strike/>
          <w:sz w:val="24"/>
          <w:rPrChange w:id="68" w:author="Lowrey Renfroe" w:date="2022-10-17T15:40:00Z">
            <w:rPr>
              <w:sz w:val="24"/>
            </w:rPr>
          </w:rPrChange>
        </w:rPr>
        <w:t xml:space="preserve">The Subrecipient shall indemnify and hold harmless the Endowment, any Funding Source identified </w:t>
      </w:r>
      <w:commentRangeStart w:id="69"/>
      <w:r w:rsidRPr="0008649B">
        <w:rPr>
          <w:strike/>
          <w:sz w:val="24"/>
          <w:rPrChange w:id="70" w:author="Lowrey Renfroe" w:date="2022-10-17T15:40:00Z">
            <w:rPr>
              <w:sz w:val="24"/>
            </w:rPr>
          </w:rPrChange>
        </w:rPr>
        <w:t>in</w:t>
      </w:r>
      <w:commentRangeEnd w:id="69"/>
      <w:r>
        <w:rPr>
          <w:rStyle w:val="CommentReference"/>
        </w:rPr>
        <w:commentReference w:id="69"/>
      </w:r>
      <w:r w:rsidRPr="0008649B">
        <w:rPr>
          <w:strike/>
          <w:sz w:val="24"/>
          <w:rPrChange w:id="71" w:author="Lowrey Renfroe" w:date="2022-10-17T15:40:00Z">
            <w:rPr>
              <w:sz w:val="24"/>
            </w:rPr>
          </w:rPrChange>
        </w:rPr>
        <w:t xml:space="preserve"> this Agreement, their respective officers, agents, and</w:t>
      </w:r>
      <w:r w:rsidRPr="0008649B">
        <w:rPr>
          <w:strike/>
          <w:spacing w:val="40"/>
          <w:sz w:val="24"/>
          <w:rPrChange w:id="72" w:author="Lowrey Renfroe" w:date="2022-10-17T15:40:00Z">
            <w:rPr>
              <w:spacing w:val="40"/>
              <w:sz w:val="24"/>
            </w:rPr>
          </w:rPrChange>
        </w:rPr>
        <w:t xml:space="preserve"> </w:t>
      </w:r>
      <w:r w:rsidRPr="0008649B">
        <w:rPr>
          <w:strike/>
          <w:sz w:val="24"/>
          <w:rPrChange w:id="73" w:author="Lowrey Renfroe" w:date="2022-10-17T15:40:00Z">
            <w:rPr>
              <w:sz w:val="24"/>
            </w:rPr>
          </w:rPrChange>
        </w:rPr>
        <w:lastRenderedPageBreak/>
        <w:t xml:space="preserve">employees, in respect of </w:t>
      </w:r>
      <w:proofErr w:type="gramStart"/>
      <w:r w:rsidRPr="0008649B">
        <w:rPr>
          <w:strike/>
          <w:sz w:val="24"/>
          <w:rPrChange w:id="74" w:author="Lowrey Renfroe" w:date="2022-10-17T15:40:00Z">
            <w:rPr>
              <w:sz w:val="24"/>
            </w:rPr>
          </w:rPrChange>
        </w:rPr>
        <w:t>any and all</w:t>
      </w:r>
      <w:proofErr w:type="gramEnd"/>
      <w:r w:rsidRPr="0008649B">
        <w:rPr>
          <w:strike/>
          <w:sz w:val="24"/>
          <w:rPrChange w:id="75" w:author="Lowrey Renfroe" w:date="2022-10-17T15:40:00Z">
            <w:rPr>
              <w:sz w:val="24"/>
            </w:rPr>
          </w:rPrChange>
        </w:rPr>
        <w:t xml:space="preserve"> claims, injuries, losses, diminution in value, damages, liabilities,</w:t>
      </w:r>
      <w:r w:rsidRPr="0008649B">
        <w:rPr>
          <w:strike/>
          <w:spacing w:val="-4"/>
          <w:sz w:val="24"/>
          <w:rPrChange w:id="76" w:author="Lowrey Renfroe" w:date="2022-10-17T15:40:00Z">
            <w:rPr>
              <w:spacing w:val="-4"/>
              <w:sz w:val="24"/>
            </w:rPr>
          </w:rPrChange>
        </w:rPr>
        <w:t xml:space="preserve"> </w:t>
      </w:r>
      <w:r w:rsidRPr="0008649B">
        <w:rPr>
          <w:strike/>
          <w:sz w:val="24"/>
          <w:rPrChange w:id="77" w:author="Lowrey Renfroe" w:date="2022-10-17T15:40:00Z">
            <w:rPr>
              <w:sz w:val="24"/>
            </w:rPr>
          </w:rPrChange>
        </w:rPr>
        <w:t>whether</w:t>
      </w:r>
      <w:r w:rsidRPr="0008649B">
        <w:rPr>
          <w:strike/>
          <w:spacing w:val="-4"/>
          <w:sz w:val="24"/>
          <w:rPrChange w:id="78" w:author="Lowrey Renfroe" w:date="2022-10-17T15:40:00Z">
            <w:rPr>
              <w:spacing w:val="-4"/>
              <w:sz w:val="24"/>
            </w:rPr>
          </w:rPrChange>
        </w:rPr>
        <w:t xml:space="preserve"> </w:t>
      </w:r>
      <w:r w:rsidRPr="0008649B">
        <w:rPr>
          <w:strike/>
          <w:sz w:val="24"/>
          <w:rPrChange w:id="79" w:author="Lowrey Renfroe" w:date="2022-10-17T15:40:00Z">
            <w:rPr>
              <w:sz w:val="24"/>
            </w:rPr>
          </w:rPrChange>
        </w:rPr>
        <w:t>or</w:t>
      </w:r>
      <w:r w:rsidRPr="0008649B">
        <w:rPr>
          <w:strike/>
          <w:spacing w:val="-4"/>
          <w:sz w:val="24"/>
          <w:rPrChange w:id="80" w:author="Lowrey Renfroe" w:date="2022-10-17T15:40:00Z">
            <w:rPr>
              <w:spacing w:val="-4"/>
              <w:sz w:val="24"/>
            </w:rPr>
          </w:rPrChange>
        </w:rPr>
        <w:t xml:space="preserve"> </w:t>
      </w:r>
      <w:r w:rsidRPr="0008649B">
        <w:rPr>
          <w:strike/>
          <w:sz w:val="24"/>
          <w:rPrChange w:id="81" w:author="Lowrey Renfroe" w:date="2022-10-17T15:40:00Z">
            <w:rPr>
              <w:sz w:val="24"/>
            </w:rPr>
          </w:rPrChange>
        </w:rPr>
        <w:t>not</w:t>
      </w:r>
      <w:r w:rsidRPr="0008649B">
        <w:rPr>
          <w:strike/>
          <w:spacing w:val="-4"/>
          <w:sz w:val="24"/>
          <w:rPrChange w:id="82" w:author="Lowrey Renfroe" w:date="2022-10-17T15:40:00Z">
            <w:rPr>
              <w:spacing w:val="-4"/>
              <w:sz w:val="24"/>
            </w:rPr>
          </w:rPrChange>
        </w:rPr>
        <w:t xml:space="preserve"> </w:t>
      </w:r>
      <w:r w:rsidRPr="0008649B">
        <w:rPr>
          <w:strike/>
          <w:sz w:val="24"/>
          <w:rPrChange w:id="83" w:author="Lowrey Renfroe" w:date="2022-10-17T15:40:00Z">
            <w:rPr>
              <w:sz w:val="24"/>
            </w:rPr>
          </w:rPrChange>
        </w:rPr>
        <w:t>currently</w:t>
      </w:r>
      <w:r w:rsidRPr="0008649B">
        <w:rPr>
          <w:strike/>
          <w:spacing w:val="-4"/>
          <w:sz w:val="24"/>
          <w:rPrChange w:id="84" w:author="Lowrey Renfroe" w:date="2022-10-17T15:40:00Z">
            <w:rPr>
              <w:spacing w:val="-4"/>
              <w:sz w:val="24"/>
            </w:rPr>
          </w:rPrChange>
        </w:rPr>
        <w:t xml:space="preserve"> </w:t>
      </w:r>
      <w:r w:rsidRPr="0008649B">
        <w:rPr>
          <w:strike/>
          <w:sz w:val="24"/>
          <w:rPrChange w:id="85" w:author="Lowrey Renfroe" w:date="2022-10-17T15:40:00Z">
            <w:rPr>
              <w:sz w:val="24"/>
            </w:rPr>
          </w:rPrChange>
        </w:rPr>
        <w:t>due,</w:t>
      </w:r>
      <w:r w:rsidRPr="0008649B">
        <w:rPr>
          <w:strike/>
          <w:spacing w:val="-4"/>
          <w:sz w:val="24"/>
          <w:rPrChange w:id="86" w:author="Lowrey Renfroe" w:date="2022-10-17T15:40:00Z">
            <w:rPr>
              <w:spacing w:val="-4"/>
              <w:sz w:val="24"/>
            </w:rPr>
          </w:rPrChange>
        </w:rPr>
        <w:t xml:space="preserve"> </w:t>
      </w:r>
      <w:r w:rsidRPr="0008649B">
        <w:rPr>
          <w:strike/>
          <w:sz w:val="24"/>
          <w:rPrChange w:id="87" w:author="Lowrey Renfroe" w:date="2022-10-17T15:40:00Z">
            <w:rPr>
              <w:sz w:val="24"/>
            </w:rPr>
          </w:rPrChange>
        </w:rPr>
        <w:t>and</w:t>
      </w:r>
      <w:r w:rsidRPr="0008649B">
        <w:rPr>
          <w:strike/>
          <w:spacing w:val="-4"/>
          <w:sz w:val="24"/>
          <w:rPrChange w:id="88" w:author="Lowrey Renfroe" w:date="2022-10-17T15:40:00Z">
            <w:rPr>
              <w:spacing w:val="-4"/>
              <w:sz w:val="24"/>
            </w:rPr>
          </w:rPrChange>
        </w:rPr>
        <w:t xml:space="preserve"> </w:t>
      </w:r>
      <w:r w:rsidRPr="0008649B">
        <w:rPr>
          <w:strike/>
          <w:sz w:val="24"/>
          <w:rPrChange w:id="89" w:author="Lowrey Renfroe" w:date="2022-10-17T15:40:00Z">
            <w:rPr>
              <w:sz w:val="24"/>
            </w:rPr>
          </w:rPrChange>
        </w:rPr>
        <w:t>expenses</w:t>
      </w:r>
      <w:r w:rsidRPr="0008649B">
        <w:rPr>
          <w:strike/>
          <w:spacing w:val="-4"/>
          <w:sz w:val="24"/>
          <w:rPrChange w:id="90" w:author="Lowrey Renfroe" w:date="2022-10-17T15:40:00Z">
            <w:rPr>
              <w:spacing w:val="-4"/>
              <w:sz w:val="24"/>
            </w:rPr>
          </w:rPrChange>
        </w:rPr>
        <w:t xml:space="preserve"> </w:t>
      </w:r>
      <w:r w:rsidRPr="0008649B">
        <w:rPr>
          <w:strike/>
          <w:sz w:val="24"/>
          <w:rPrChange w:id="91" w:author="Lowrey Renfroe" w:date="2022-10-17T15:40:00Z">
            <w:rPr>
              <w:sz w:val="24"/>
            </w:rPr>
          </w:rPrChange>
        </w:rPr>
        <w:t>including</w:t>
      </w:r>
      <w:r w:rsidRPr="0008649B">
        <w:rPr>
          <w:strike/>
          <w:spacing w:val="-5"/>
          <w:sz w:val="24"/>
          <w:rPrChange w:id="92" w:author="Lowrey Renfroe" w:date="2022-10-17T15:40:00Z">
            <w:rPr>
              <w:spacing w:val="-5"/>
              <w:sz w:val="24"/>
            </w:rPr>
          </w:rPrChange>
        </w:rPr>
        <w:t xml:space="preserve"> </w:t>
      </w:r>
      <w:r w:rsidRPr="0008649B">
        <w:rPr>
          <w:strike/>
          <w:sz w:val="24"/>
          <w:rPrChange w:id="93" w:author="Lowrey Renfroe" w:date="2022-10-17T15:40:00Z">
            <w:rPr>
              <w:sz w:val="24"/>
            </w:rPr>
          </w:rPrChange>
        </w:rPr>
        <w:t>without</w:t>
      </w:r>
      <w:r w:rsidRPr="0008649B">
        <w:rPr>
          <w:strike/>
          <w:spacing w:val="-4"/>
          <w:sz w:val="24"/>
          <w:rPrChange w:id="94" w:author="Lowrey Renfroe" w:date="2022-10-17T15:40:00Z">
            <w:rPr>
              <w:spacing w:val="-4"/>
              <w:sz w:val="24"/>
            </w:rPr>
          </w:rPrChange>
        </w:rPr>
        <w:t xml:space="preserve"> </w:t>
      </w:r>
      <w:r w:rsidRPr="0008649B">
        <w:rPr>
          <w:strike/>
          <w:sz w:val="24"/>
          <w:rPrChange w:id="95" w:author="Lowrey Renfroe" w:date="2022-10-17T15:40:00Z">
            <w:rPr>
              <w:sz w:val="24"/>
            </w:rPr>
          </w:rPrChange>
        </w:rPr>
        <w:t>limitation,</w:t>
      </w:r>
      <w:r w:rsidRPr="0008649B">
        <w:rPr>
          <w:strike/>
          <w:spacing w:val="-4"/>
          <w:sz w:val="24"/>
          <w:rPrChange w:id="96" w:author="Lowrey Renfroe" w:date="2022-10-17T15:40:00Z">
            <w:rPr>
              <w:spacing w:val="-4"/>
              <w:sz w:val="24"/>
            </w:rPr>
          </w:rPrChange>
        </w:rPr>
        <w:t xml:space="preserve"> </w:t>
      </w:r>
      <w:r w:rsidRPr="0008649B">
        <w:rPr>
          <w:strike/>
          <w:sz w:val="24"/>
          <w:rPrChange w:id="97" w:author="Lowrey Renfroe" w:date="2022-10-17T15:40:00Z">
            <w:rPr>
              <w:sz w:val="24"/>
            </w:rPr>
          </w:rPrChange>
        </w:rPr>
        <w:t xml:space="preserve">settlement costs and any legal or other expenses for investigating or defending any actions or threatened actions arising from or in connection with the Project. Likewise, the Endowment shall indemnify and hold harmless the Subrecipient, its officers, agents, and employees, in respect of </w:t>
      </w:r>
      <w:proofErr w:type="gramStart"/>
      <w:r w:rsidRPr="0008649B">
        <w:rPr>
          <w:strike/>
          <w:sz w:val="24"/>
          <w:rPrChange w:id="98" w:author="Lowrey Renfroe" w:date="2022-10-17T15:40:00Z">
            <w:rPr>
              <w:sz w:val="24"/>
            </w:rPr>
          </w:rPrChange>
        </w:rPr>
        <w:t>any and all</w:t>
      </w:r>
      <w:proofErr w:type="gramEnd"/>
      <w:r w:rsidRPr="0008649B">
        <w:rPr>
          <w:strike/>
          <w:sz w:val="24"/>
          <w:rPrChange w:id="99" w:author="Lowrey Renfroe" w:date="2022-10-17T15:40:00Z">
            <w:rPr>
              <w:sz w:val="24"/>
            </w:rPr>
          </w:rPrChange>
        </w:rPr>
        <w:t xml:space="preserve"> claims, injuries, losses, diminution in value, damages, liabilities, whether or</w:t>
      </w:r>
    </w:p>
    <w:p w14:paraId="2385E460" w14:textId="77777777" w:rsidR="00654DBD" w:rsidRDefault="00654DBD">
      <w:pPr>
        <w:rPr>
          <w:sz w:val="24"/>
        </w:rPr>
        <w:sectPr w:rsidR="00654DBD">
          <w:pgSz w:w="12240" w:h="15840"/>
          <w:pgMar w:top="1320" w:right="1080" w:bottom="1340" w:left="1200" w:header="0" w:footer="1146" w:gutter="0"/>
          <w:cols w:space="720"/>
        </w:sectPr>
      </w:pPr>
    </w:p>
    <w:p w14:paraId="62970540" w14:textId="26348CEA" w:rsidR="00654DBD" w:rsidRDefault="0008649B">
      <w:pPr>
        <w:pStyle w:val="BodyText"/>
        <w:spacing w:before="60"/>
        <w:ind w:left="500" w:right="572"/>
        <w:rPr>
          <w:ins w:id="100" w:author="Lowrey Renfroe" w:date="2022-10-17T15:40:00Z"/>
          <w:strike/>
        </w:rPr>
      </w:pPr>
      <w:r w:rsidRPr="0008649B">
        <w:rPr>
          <w:strike/>
          <w:rPrChange w:id="101" w:author="Lowrey Renfroe" w:date="2022-10-17T15:40:00Z">
            <w:rPr/>
          </w:rPrChange>
        </w:rPr>
        <w:lastRenderedPageBreak/>
        <w:t>not</w:t>
      </w:r>
      <w:r w:rsidRPr="0008649B">
        <w:rPr>
          <w:strike/>
          <w:spacing w:val="-4"/>
          <w:rPrChange w:id="102" w:author="Lowrey Renfroe" w:date="2022-10-17T15:40:00Z">
            <w:rPr>
              <w:spacing w:val="-4"/>
            </w:rPr>
          </w:rPrChange>
        </w:rPr>
        <w:t xml:space="preserve"> </w:t>
      </w:r>
      <w:r w:rsidRPr="0008649B">
        <w:rPr>
          <w:strike/>
          <w:rPrChange w:id="103" w:author="Lowrey Renfroe" w:date="2022-10-17T15:40:00Z">
            <w:rPr/>
          </w:rPrChange>
        </w:rPr>
        <w:t>currently</w:t>
      </w:r>
      <w:r w:rsidRPr="0008649B">
        <w:rPr>
          <w:strike/>
          <w:spacing w:val="-4"/>
          <w:rPrChange w:id="104" w:author="Lowrey Renfroe" w:date="2022-10-17T15:40:00Z">
            <w:rPr>
              <w:spacing w:val="-4"/>
            </w:rPr>
          </w:rPrChange>
        </w:rPr>
        <w:t xml:space="preserve"> </w:t>
      </w:r>
      <w:r w:rsidRPr="0008649B">
        <w:rPr>
          <w:strike/>
          <w:rPrChange w:id="105" w:author="Lowrey Renfroe" w:date="2022-10-17T15:40:00Z">
            <w:rPr/>
          </w:rPrChange>
        </w:rPr>
        <w:t>due,</w:t>
      </w:r>
      <w:r w:rsidRPr="0008649B">
        <w:rPr>
          <w:strike/>
          <w:spacing w:val="-4"/>
          <w:rPrChange w:id="106" w:author="Lowrey Renfroe" w:date="2022-10-17T15:40:00Z">
            <w:rPr>
              <w:spacing w:val="-4"/>
            </w:rPr>
          </w:rPrChange>
        </w:rPr>
        <w:t xml:space="preserve"> </w:t>
      </w:r>
      <w:r w:rsidRPr="0008649B">
        <w:rPr>
          <w:strike/>
          <w:rPrChange w:id="107" w:author="Lowrey Renfroe" w:date="2022-10-17T15:40:00Z">
            <w:rPr/>
          </w:rPrChange>
        </w:rPr>
        <w:t>and</w:t>
      </w:r>
      <w:r w:rsidRPr="0008649B">
        <w:rPr>
          <w:strike/>
          <w:spacing w:val="-4"/>
          <w:rPrChange w:id="108" w:author="Lowrey Renfroe" w:date="2022-10-17T15:40:00Z">
            <w:rPr>
              <w:spacing w:val="-4"/>
            </w:rPr>
          </w:rPrChange>
        </w:rPr>
        <w:t xml:space="preserve"> </w:t>
      </w:r>
      <w:r w:rsidRPr="0008649B">
        <w:rPr>
          <w:strike/>
          <w:rPrChange w:id="109" w:author="Lowrey Renfroe" w:date="2022-10-17T15:40:00Z">
            <w:rPr/>
          </w:rPrChange>
        </w:rPr>
        <w:t>expenses</w:t>
      </w:r>
      <w:r w:rsidRPr="0008649B">
        <w:rPr>
          <w:strike/>
          <w:spacing w:val="-4"/>
          <w:rPrChange w:id="110" w:author="Lowrey Renfroe" w:date="2022-10-17T15:40:00Z">
            <w:rPr>
              <w:spacing w:val="-4"/>
            </w:rPr>
          </w:rPrChange>
        </w:rPr>
        <w:t xml:space="preserve"> </w:t>
      </w:r>
      <w:r w:rsidRPr="0008649B">
        <w:rPr>
          <w:strike/>
          <w:rPrChange w:id="111" w:author="Lowrey Renfroe" w:date="2022-10-17T15:40:00Z">
            <w:rPr/>
          </w:rPrChange>
        </w:rPr>
        <w:t>including</w:t>
      </w:r>
      <w:r w:rsidRPr="0008649B">
        <w:rPr>
          <w:strike/>
          <w:spacing w:val="-4"/>
          <w:rPrChange w:id="112" w:author="Lowrey Renfroe" w:date="2022-10-17T15:40:00Z">
            <w:rPr>
              <w:spacing w:val="-4"/>
            </w:rPr>
          </w:rPrChange>
        </w:rPr>
        <w:t xml:space="preserve"> </w:t>
      </w:r>
      <w:r w:rsidRPr="0008649B">
        <w:rPr>
          <w:strike/>
          <w:rPrChange w:id="113" w:author="Lowrey Renfroe" w:date="2022-10-17T15:40:00Z">
            <w:rPr/>
          </w:rPrChange>
        </w:rPr>
        <w:t>without</w:t>
      </w:r>
      <w:r w:rsidRPr="0008649B">
        <w:rPr>
          <w:strike/>
          <w:spacing w:val="-4"/>
          <w:rPrChange w:id="114" w:author="Lowrey Renfroe" w:date="2022-10-17T15:40:00Z">
            <w:rPr>
              <w:spacing w:val="-4"/>
            </w:rPr>
          </w:rPrChange>
        </w:rPr>
        <w:t xml:space="preserve"> </w:t>
      </w:r>
      <w:r w:rsidRPr="0008649B">
        <w:rPr>
          <w:strike/>
          <w:rPrChange w:id="115" w:author="Lowrey Renfroe" w:date="2022-10-17T15:40:00Z">
            <w:rPr/>
          </w:rPrChange>
        </w:rPr>
        <w:t>limitation,</w:t>
      </w:r>
      <w:r w:rsidRPr="0008649B">
        <w:rPr>
          <w:strike/>
          <w:spacing w:val="-4"/>
          <w:rPrChange w:id="116" w:author="Lowrey Renfroe" w:date="2022-10-17T15:40:00Z">
            <w:rPr>
              <w:spacing w:val="-4"/>
            </w:rPr>
          </w:rPrChange>
        </w:rPr>
        <w:t xml:space="preserve"> </w:t>
      </w:r>
      <w:r w:rsidRPr="0008649B">
        <w:rPr>
          <w:strike/>
          <w:rPrChange w:id="117" w:author="Lowrey Renfroe" w:date="2022-10-17T15:40:00Z">
            <w:rPr/>
          </w:rPrChange>
        </w:rPr>
        <w:t>settlement</w:t>
      </w:r>
      <w:r w:rsidRPr="0008649B">
        <w:rPr>
          <w:strike/>
          <w:spacing w:val="-4"/>
          <w:rPrChange w:id="118" w:author="Lowrey Renfroe" w:date="2022-10-17T15:40:00Z">
            <w:rPr>
              <w:spacing w:val="-4"/>
            </w:rPr>
          </w:rPrChange>
        </w:rPr>
        <w:t xml:space="preserve"> </w:t>
      </w:r>
      <w:r w:rsidRPr="0008649B">
        <w:rPr>
          <w:strike/>
          <w:rPrChange w:id="119" w:author="Lowrey Renfroe" w:date="2022-10-17T15:40:00Z">
            <w:rPr/>
          </w:rPrChange>
        </w:rPr>
        <w:t>costs</w:t>
      </w:r>
      <w:r w:rsidRPr="0008649B">
        <w:rPr>
          <w:strike/>
          <w:spacing w:val="-4"/>
          <w:rPrChange w:id="120" w:author="Lowrey Renfroe" w:date="2022-10-17T15:40:00Z">
            <w:rPr>
              <w:spacing w:val="-4"/>
            </w:rPr>
          </w:rPrChange>
        </w:rPr>
        <w:t xml:space="preserve"> </w:t>
      </w:r>
      <w:r w:rsidRPr="0008649B">
        <w:rPr>
          <w:strike/>
          <w:rPrChange w:id="121" w:author="Lowrey Renfroe" w:date="2022-10-17T15:40:00Z">
            <w:rPr/>
          </w:rPrChange>
        </w:rPr>
        <w:t>and</w:t>
      </w:r>
      <w:r w:rsidRPr="0008649B">
        <w:rPr>
          <w:strike/>
          <w:spacing w:val="-4"/>
          <w:rPrChange w:id="122" w:author="Lowrey Renfroe" w:date="2022-10-17T15:40:00Z">
            <w:rPr>
              <w:spacing w:val="-4"/>
            </w:rPr>
          </w:rPrChange>
        </w:rPr>
        <w:t xml:space="preserve"> </w:t>
      </w:r>
      <w:r w:rsidRPr="0008649B">
        <w:rPr>
          <w:strike/>
          <w:rPrChange w:id="123" w:author="Lowrey Renfroe" w:date="2022-10-17T15:40:00Z">
            <w:rPr/>
          </w:rPrChange>
        </w:rPr>
        <w:t>any</w:t>
      </w:r>
      <w:r w:rsidRPr="0008649B">
        <w:rPr>
          <w:strike/>
          <w:spacing w:val="-4"/>
          <w:rPrChange w:id="124" w:author="Lowrey Renfroe" w:date="2022-10-17T15:40:00Z">
            <w:rPr>
              <w:spacing w:val="-4"/>
            </w:rPr>
          </w:rPrChange>
        </w:rPr>
        <w:t xml:space="preserve"> </w:t>
      </w:r>
      <w:r w:rsidRPr="0008649B">
        <w:rPr>
          <w:strike/>
          <w:rPrChange w:id="125" w:author="Lowrey Renfroe" w:date="2022-10-17T15:40:00Z">
            <w:rPr/>
          </w:rPrChange>
        </w:rPr>
        <w:t>legal or other expenses for investigating or defending any actions or threatened actions arising from</w:t>
      </w:r>
      <w:r w:rsidRPr="0008649B">
        <w:rPr>
          <w:strike/>
          <w:spacing w:val="-2"/>
          <w:rPrChange w:id="126" w:author="Lowrey Renfroe" w:date="2022-10-17T15:40:00Z">
            <w:rPr>
              <w:spacing w:val="-2"/>
            </w:rPr>
          </w:rPrChange>
        </w:rPr>
        <w:t xml:space="preserve"> </w:t>
      </w:r>
      <w:r w:rsidRPr="0008649B">
        <w:rPr>
          <w:strike/>
          <w:rPrChange w:id="127" w:author="Lowrey Renfroe" w:date="2022-10-17T15:40:00Z">
            <w:rPr/>
          </w:rPrChange>
        </w:rPr>
        <w:t>or</w:t>
      </w:r>
      <w:r w:rsidRPr="0008649B">
        <w:rPr>
          <w:strike/>
          <w:spacing w:val="-2"/>
          <w:rPrChange w:id="128" w:author="Lowrey Renfroe" w:date="2022-10-17T15:40:00Z">
            <w:rPr>
              <w:spacing w:val="-2"/>
            </w:rPr>
          </w:rPrChange>
        </w:rPr>
        <w:t xml:space="preserve"> </w:t>
      </w:r>
      <w:r w:rsidRPr="0008649B">
        <w:rPr>
          <w:strike/>
          <w:rPrChange w:id="129" w:author="Lowrey Renfroe" w:date="2022-10-17T15:40:00Z">
            <w:rPr/>
          </w:rPrChange>
        </w:rPr>
        <w:t>in</w:t>
      </w:r>
      <w:r w:rsidRPr="0008649B">
        <w:rPr>
          <w:strike/>
          <w:spacing w:val="-2"/>
          <w:rPrChange w:id="130" w:author="Lowrey Renfroe" w:date="2022-10-17T15:40:00Z">
            <w:rPr>
              <w:spacing w:val="-2"/>
            </w:rPr>
          </w:rPrChange>
        </w:rPr>
        <w:t xml:space="preserve"> </w:t>
      </w:r>
      <w:r w:rsidRPr="0008649B">
        <w:rPr>
          <w:strike/>
          <w:rPrChange w:id="131" w:author="Lowrey Renfroe" w:date="2022-10-17T15:40:00Z">
            <w:rPr/>
          </w:rPrChange>
        </w:rPr>
        <w:t>connection</w:t>
      </w:r>
      <w:r w:rsidRPr="0008649B">
        <w:rPr>
          <w:strike/>
          <w:spacing w:val="-2"/>
          <w:rPrChange w:id="132" w:author="Lowrey Renfroe" w:date="2022-10-17T15:40:00Z">
            <w:rPr>
              <w:spacing w:val="-2"/>
            </w:rPr>
          </w:rPrChange>
        </w:rPr>
        <w:t xml:space="preserve"> </w:t>
      </w:r>
      <w:r w:rsidRPr="0008649B">
        <w:rPr>
          <w:strike/>
          <w:rPrChange w:id="133" w:author="Lowrey Renfroe" w:date="2022-10-17T15:40:00Z">
            <w:rPr/>
          </w:rPrChange>
        </w:rPr>
        <w:t>with</w:t>
      </w:r>
      <w:r w:rsidRPr="0008649B">
        <w:rPr>
          <w:strike/>
          <w:spacing w:val="-2"/>
          <w:rPrChange w:id="134" w:author="Lowrey Renfroe" w:date="2022-10-17T15:40:00Z">
            <w:rPr>
              <w:spacing w:val="-2"/>
            </w:rPr>
          </w:rPrChange>
        </w:rPr>
        <w:t xml:space="preserve"> </w:t>
      </w:r>
      <w:r w:rsidRPr="0008649B">
        <w:rPr>
          <w:strike/>
          <w:rPrChange w:id="135" w:author="Lowrey Renfroe" w:date="2022-10-17T15:40:00Z">
            <w:rPr/>
          </w:rPrChange>
        </w:rPr>
        <w:t>the</w:t>
      </w:r>
      <w:r w:rsidRPr="0008649B">
        <w:rPr>
          <w:strike/>
          <w:spacing w:val="-2"/>
          <w:rPrChange w:id="136" w:author="Lowrey Renfroe" w:date="2022-10-17T15:40:00Z">
            <w:rPr>
              <w:spacing w:val="-2"/>
            </w:rPr>
          </w:rPrChange>
        </w:rPr>
        <w:t xml:space="preserve"> </w:t>
      </w:r>
      <w:r w:rsidRPr="0008649B">
        <w:rPr>
          <w:strike/>
          <w:rPrChange w:id="137" w:author="Lowrey Renfroe" w:date="2022-10-17T15:40:00Z">
            <w:rPr/>
          </w:rPrChange>
        </w:rPr>
        <w:t>Project.</w:t>
      </w:r>
      <w:r w:rsidRPr="0008649B">
        <w:rPr>
          <w:strike/>
          <w:spacing w:val="-3"/>
          <w:rPrChange w:id="138" w:author="Lowrey Renfroe" w:date="2022-10-17T15:40:00Z">
            <w:rPr>
              <w:spacing w:val="-3"/>
            </w:rPr>
          </w:rPrChange>
        </w:rPr>
        <w:t xml:space="preserve"> </w:t>
      </w:r>
      <w:r w:rsidRPr="0008649B">
        <w:rPr>
          <w:strike/>
          <w:rPrChange w:id="139" w:author="Lowrey Renfroe" w:date="2022-10-17T15:40:00Z">
            <w:rPr/>
          </w:rPrChange>
        </w:rPr>
        <w:t>The</w:t>
      </w:r>
      <w:r w:rsidRPr="0008649B">
        <w:rPr>
          <w:strike/>
          <w:spacing w:val="-2"/>
          <w:rPrChange w:id="140" w:author="Lowrey Renfroe" w:date="2022-10-17T15:40:00Z">
            <w:rPr>
              <w:spacing w:val="-2"/>
            </w:rPr>
          </w:rPrChange>
        </w:rPr>
        <w:t xml:space="preserve"> </w:t>
      </w:r>
      <w:r w:rsidRPr="0008649B">
        <w:rPr>
          <w:strike/>
          <w:rPrChange w:id="141" w:author="Lowrey Renfroe" w:date="2022-10-17T15:40:00Z">
            <w:rPr/>
          </w:rPrChange>
        </w:rPr>
        <w:t>terms</w:t>
      </w:r>
      <w:r w:rsidRPr="0008649B">
        <w:rPr>
          <w:strike/>
          <w:spacing w:val="-2"/>
          <w:rPrChange w:id="142" w:author="Lowrey Renfroe" w:date="2022-10-17T15:40:00Z">
            <w:rPr>
              <w:spacing w:val="-2"/>
            </w:rPr>
          </w:rPrChange>
        </w:rPr>
        <w:t xml:space="preserve"> </w:t>
      </w:r>
      <w:r w:rsidRPr="0008649B">
        <w:rPr>
          <w:strike/>
          <w:rPrChange w:id="143" w:author="Lowrey Renfroe" w:date="2022-10-17T15:40:00Z">
            <w:rPr/>
          </w:rPrChange>
        </w:rPr>
        <w:t>of</w:t>
      </w:r>
      <w:r w:rsidRPr="0008649B">
        <w:rPr>
          <w:strike/>
          <w:spacing w:val="-2"/>
          <w:rPrChange w:id="144" w:author="Lowrey Renfroe" w:date="2022-10-17T15:40:00Z">
            <w:rPr>
              <w:spacing w:val="-2"/>
            </w:rPr>
          </w:rPrChange>
        </w:rPr>
        <w:t xml:space="preserve"> </w:t>
      </w:r>
      <w:r w:rsidRPr="0008649B">
        <w:rPr>
          <w:strike/>
          <w:rPrChange w:id="145" w:author="Lowrey Renfroe" w:date="2022-10-17T15:40:00Z">
            <w:rPr/>
          </w:rPrChange>
        </w:rPr>
        <w:t>this</w:t>
      </w:r>
      <w:r w:rsidRPr="0008649B">
        <w:rPr>
          <w:strike/>
          <w:spacing w:val="-2"/>
          <w:rPrChange w:id="146" w:author="Lowrey Renfroe" w:date="2022-10-17T15:40:00Z">
            <w:rPr>
              <w:spacing w:val="-2"/>
            </w:rPr>
          </w:rPrChange>
        </w:rPr>
        <w:t xml:space="preserve"> </w:t>
      </w:r>
      <w:r w:rsidRPr="0008649B">
        <w:rPr>
          <w:strike/>
          <w:rPrChange w:id="147" w:author="Lowrey Renfroe" w:date="2022-10-17T15:40:00Z">
            <w:rPr/>
          </w:rPrChange>
        </w:rPr>
        <w:t>provision</w:t>
      </w:r>
      <w:r w:rsidRPr="0008649B">
        <w:rPr>
          <w:strike/>
          <w:spacing w:val="-2"/>
          <w:rPrChange w:id="148" w:author="Lowrey Renfroe" w:date="2022-10-17T15:40:00Z">
            <w:rPr>
              <w:spacing w:val="-2"/>
            </w:rPr>
          </w:rPrChange>
        </w:rPr>
        <w:t xml:space="preserve"> </w:t>
      </w:r>
      <w:r w:rsidRPr="0008649B">
        <w:rPr>
          <w:strike/>
          <w:rPrChange w:id="149" w:author="Lowrey Renfroe" w:date="2022-10-17T15:40:00Z">
            <w:rPr/>
          </w:rPrChange>
        </w:rPr>
        <w:t>will</w:t>
      </w:r>
      <w:r w:rsidRPr="0008649B">
        <w:rPr>
          <w:strike/>
          <w:spacing w:val="-2"/>
          <w:rPrChange w:id="150" w:author="Lowrey Renfroe" w:date="2022-10-17T15:40:00Z">
            <w:rPr>
              <w:spacing w:val="-2"/>
            </w:rPr>
          </w:rPrChange>
        </w:rPr>
        <w:t xml:space="preserve"> </w:t>
      </w:r>
      <w:r w:rsidRPr="0008649B">
        <w:rPr>
          <w:strike/>
          <w:rPrChange w:id="151" w:author="Lowrey Renfroe" w:date="2022-10-17T15:40:00Z">
            <w:rPr/>
          </w:rPrChange>
        </w:rPr>
        <w:t>survive</w:t>
      </w:r>
      <w:r w:rsidRPr="0008649B">
        <w:rPr>
          <w:strike/>
          <w:spacing w:val="-2"/>
          <w:rPrChange w:id="152" w:author="Lowrey Renfroe" w:date="2022-10-17T15:40:00Z">
            <w:rPr>
              <w:spacing w:val="-2"/>
            </w:rPr>
          </w:rPrChange>
        </w:rPr>
        <w:t xml:space="preserve"> </w:t>
      </w:r>
      <w:r w:rsidRPr="0008649B">
        <w:rPr>
          <w:strike/>
          <w:rPrChange w:id="153" w:author="Lowrey Renfroe" w:date="2022-10-17T15:40:00Z">
            <w:rPr/>
          </w:rPrChange>
        </w:rPr>
        <w:t>termination of this Agreement.</w:t>
      </w:r>
    </w:p>
    <w:p w14:paraId="490EC6B2" w14:textId="52D5E81C" w:rsidR="0008649B" w:rsidRDefault="0008649B">
      <w:pPr>
        <w:pStyle w:val="BodyText"/>
        <w:spacing w:before="60"/>
        <w:ind w:left="500" w:right="572"/>
        <w:rPr>
          <w:ins w:id="154" w:author="Lowrey Renfroe" w:date="2022-10-17T15:40:00Z"/>
          <w:strike/>
        </w:rPr>
      </w:pPr>
    </w:p>
    <w:p w14:paraId="7336531C" w14:textId="13F7A392" w:rsidR="0008649B" w:rsidRPr="0008649B" w:rsidRDefault="0008649B">
      <w:pPr>
        <w:pStyle w:val="BodyText"/>
        <w:spacing w:before="60"/>
        <w:ind w:left="500" w:right="572"/>
        <w:rPr>
          <w:color w:val="FF0000"/>
          <w:rPrChange w:id="155" w:author="Lowrey Renfroe" w:date="2022-10-17T15:41:00Z">
            <w:rPr/>
          </w:rPrChange>
        </w:rPr>
      </w:pPr>
      <w:ins w:id="156" w:author="Lowrey Renfroe" w:date="2022-10-17T15:41:00Z">
        <w:r>
          <w:rPr>
            <w:color w:val="FF0000"/>
          </w:rPr>
          <w:t xml:space="preserve">Each party hereby assumes </w:t>
        </w:r>
        <w:proofErr w:type="gramStart"/>
        <w:r>
          <w:rPr>
            <w:color w:val="FF0000"/>
          </w:rPr>
          <w:t>any and all</w:t>
        </w:r>
        <w:proofErr w:type="gramEnd"/>
        <w:r>
          <w:rPr>
            <w:color w:val="FF0000"/>
          </w:rPr>
          <w:t xml:space="preserve"> risks of personal injury and property damage attributable to the negligent acts and omissions of that party and the officers, employees, and agents thereof. Neither party shall be responsible for the personal injury and property </w:t>
        </w:r>
      </w:ins>
      <w:ins w:id="157" w:author="Lowrey Renfroe" w:date="2022-10-17T15:42:00Z">
        <w:r>
          <w:rPr>
            <w:color w:val="FF0000"/>
          </w:rPr>
          <w:t xml:space="preserve">damage attributable to the negligent acts and omissions of the other party and the officers, employees, and agents thereof. </w:t>
        </w:r>
      </w:ins>
    </w:p>
    <w:p w14:paraId="56B141F0" w14:textId="77777777" w:rsidR="00654DBD" w:rsidRDefault="00654DBD">
      <w:pPr>
        <w:pStyle w:val="BodyText"/>
      </w:pPr>
    </w:p>
    <w:p w14:paraId="693B7E49" w14:textId="41401B75" w:rsidR="00654DBD" w:rsidRPr="0008649B" w:rsidRDefault="0008649B">
      <w:pPr>
        <w:pStyle w:val="ListParagraph"/>
        <w:numPr>
          <w:ilvl w:val="0"/>
          <w:numId w:val="12"/>
        </w:numPr>
        <w:tabs>
          <w:tab w:val="left" w:pos="500"/>
        </w:tabs>
        <w:ind w:right="493"/>
        <w:rPr>
          <w:ins w:id="158" w:author="Lowrey Renfroe" w:date="2022-10-17T15:45:00Z"/>
          <w:sz w:val="24"/>
          <w:rPrChange w:id="159" w:author="Lowrey Renfroe" w:date="2022-10-17T15:45:00Z">
            <w:rPr>
              <w:ins w:id="160" w:author="Lowrey Renfroe" w:date="2022-10-17T15:45:00Z"/>
              <w:strike/>
              <w:sz w:val="24"/>
            </w:rPr>
          </w:rPrChange>
        </w:rPr>
      </w:pPr>
      <w:r>
        <w:rPr>
          <w:b/>
          <w:sz w:val="24"/>
          <w:u w:val="single"/>
        </w:rPr>
        <w:t>Choice</w:t>
      </w:r>
      <w:r>
        <w:rPr>
          <w:b/>
          <w:spacing w:val="-3"/>
          <w:sz w:val="24"/>
          <w:u w:val="single"/>
        </w:rPr>
        <w:t xml:space="preserve"> </w:t>
      </w:r>
      <w:r>
        <w:rPr>
          <w:b/>
          <w:sz w:val="24"/>
          <w:u w:val="single"/>
        </w:rPr>
        <w:t>of</w:t>
      </w:r>
      <w:r>
        <w:rPr>
          <w:b/>
          <w:spacing w:val="-3"/>
          <w:sz w:val="24"/>
          <w:u w:val="single"/>
        </w:rPr>
        <w:t xml:space="preserve"> </w:t>
      </w:r>
      <w:r>
        <w:rPr>
          <w:b/>
          <w:sz w:val="24"/>
          <w:u w:val="single"/>
        </w:rPr>
        <w:t>Law</w:t>
      </w:r>
      <w:r>
        <w:rPr>
          <w:sz w:val="24"/>
        </w:rPr>
        <w:t>:</w:t>
      </w:r>
      <w:r>
        <w:rPr>
          <w:spacing w:val="-3"/>
          <w:sz w:val="24"/>
        </w:rPr>
        <w:t xml:space="preserve"> </w:t>
      </w:r>
      <w:commentRangeStart w:id="161"/>
      <w:r w:rsidRPr="0008649B">
        <w:rPr>
          <w:strike/>
          <w:sz w:val="24"/>
          <w:rPrChange w:id="162" w:author="Lowrey Renfroe" w:date="2022-10-17T15:44:00Z">
            <w:rPr>
              <w:sz w:val="24"/>
            </w:rPr>
          </w:rPrChange>
        </w:rPr>
        <w:t>The</w:t>
      </w:r>
      <w:r w:rsidRPr="0008649B">
        <w:rPr>
          <w:strike/>
          <w:spacing w:val="-3"/>
          <w:sz w:val="24"/>
          <w:rPrChange w:id="163" w:author="Lowrey Renfroe" w:date="2022-10-17T15:44:00Z">
            <w:rPr>
              <w:spacing w:val="-3"/>
              <w:sz w:val="24"/>
            </w:rPr>
          </w:rPrChange>
        </w:rPr>
        <w:t xml:space="preserve"> </w:t>
      </w:r>
      <w:r w:rsidRPr="0008649B">
        <w:rPr>
          <w:strike/>
          <w:sz w:val="24"/>
          <w:rPrChange w:id="164" w:author="Lowrey Renfroe" w:date="2022-10-17T15:44:00Z">
            <w:rPr>
              <w:sz w:val="24"/>
            </w:rPr>
          </w:rPrChange>
        </w:rPr>
        <w:t>Agreement</w:t>
      </w:r>
      <w:r w:rsidRPr="0008649B">
        <w:rPr>
          <w:strike/>
          <w:spacing w:val="-3"/>
          <w:sz w:val="24"/>
          <w:rPrChange w:id="165" w:author="Lowrey Renfroe" w:date="2022-10-17T15:44:00Z">
            <w:rPr>
              <w:spacing w:val="-3"/>
              <w:sz w:val="24"/>
            </w:rPr>
          </w:rPrChange>
        </w:rPr>
        <w:t xml:space="preserve"> </w:t>
      </w:r>
      <w:r w:rsidRPr="0008649B">
        <w:rPr>
          <w:strike/>
          <w:sz w:val="24"/>
          <w:rPrChange w:id="166" w:author="Lowrey Renfroe" w:date="2022-10-17T15:44:00Z">
            <w:rPr>
              <w:sz w:val="24"/>
            </w:rPr>
          </w:rPrChange>
        </w:rPr>
        <w:t>shall</w:t>
      </w:r>
      <w:r w:rsidRPr="0008649B">
        <w:rPr>
          <w:strike/>
          <w:spacing w:val="-3"/>
          <w:sz w:val="24"/>
          <w:rPrChange w:id="167" w:author="Lowrey Renfroe" w:date="2022-10-17T15:44:00Z">
            <w:rPr>
              <w:spacing w:val="-3"/>
              <w:sz w:val="24"/>
            </w:rPr>
          </w:rPrChange>
        </w:rPr>
        <w:t xml:space="preserve"> </w:t>
      </w:r>
      <w:r w:rsidRPr="0008649B">
        <w:rPr>
          <w:strike/>
          <w:sz w:val="24"/>
          <w:rPrChange w:id="168" w:author="Lowrey Renfroe" w:date="2022-10-17T15:44:00Z">
            <w:rPr>
              <w:sz w:val="24"/>
            </w:rPr>
          </w:rPrChange>
        </w:rPr>
        <w:t>be</w:t>
      </w:r>
      <w:r w:rsidRPr="0008649B">
        <w:rPr>
          <w:strike/>
          <w:spacing w:val="-3"/>
          <w:sz w:val="24"/>
          <w:rPrChange w:id="169" w:author="Lowrey Renfroe" w:date="2022-10-17T15:44:00Z">
            <w:rPr>
              <w:spacing w:val="-3"/>
              <w:sz w:val="24"/>
            </w:rPr>
          </w:rPrChange>
        </w:rPr>
        <w:t xml:space="preserve"> </w:t>
      </w:r>
      <w:r w:rsidRPr="0008649B">
        <w:rPr>
          <w:strike/>
          <w:sz w:val="24"/>
          <w:rPrChange w:id="170" w:author="Lowrey Renfroe" w:date="2022-10-17T15:44:00Z">
            <w:rPr>
              <w:sz w:val="24"/>
            </w:rPr>
          </w:rPrChange>
        </w:rPr>
        <w:t>subject</w:t>
      </w:r>
      <w:r w:rsidRPr="0008649B">
        <w:rPr>
          <w:strike/>
          <w:spacing w:val="-3"/>
          <w:sz w:val="24"/>
          <w:rPrChange w:id="171" w:author="Lowrey Renfroe" w:date="2022-10-17T15:44:00Z">
            <w:rPr>
              <w:spacing w:val="-3"/>
              <w:sz w:val="24"/>
            </w:rPr>
          </w:rPrChange>
        </w:rPr>
        <w:t xml:space="preserve"> </w:t>
      </w:r>
      <w:r w:rsidRPr="0008649B">
        <w:rPr>
          <w:strike/>
          <w:sz w:val="24"/>
          <w:rPrChange w:id="172" w:author="Lowrey Renfroe" w:date="2022-10-17T15:44:00Z">
            <w:rPr>
              <w:sz w:val="24"/>
            </w:rPr>
          </w:rPrChange>
        </w:rPr>
        <w:t>to</w:t>
      </w:r>
      <w:r w:rsidRPr="0008649B">
        <w:rPr>
          <w:strike/>
          <w:spacing w:val="-3"/>
          <w:sz w:val="24"/>
          <w:rPrChange w:id="173" w:author="Lowrey Renfroe" w:date="2022-10-17T15:44:00Z">
            <w:rPr>
              <w:spacing w:val="-3"/>
              <w:sz w:val="24"/>
            </w:rPr>
          </w:rPrChange>
        </w:rPr>
        <w:t xml:space="preserve"> </w:t>
      </w:r>
      <w:r w:rsidRPr="0008649B">
        <w:rPr>
          <w:strike/>
          <w:sz w:val="24"/>
          <w:rPrChange w:id="174" w:author="Lowrey Renfroe" w:date="2022-10-17T15:44:00Z">
            <w:rPr>
              <w:sz w:val="24"/>
            </w:rPr>
          </w:rPrChange>
        </w:rPr>
        <w:t>and</w:t>
      </w:r>
      <w:r w:rsidRPr="0008649B">
        <w:rPr>
          <w:strike/>
          <w:spacing w:val="-3"/>
          <w:sz w:val="24"/>
          <w:rPrChange w:id="175" w:author="Lowrey Renfroe" w:date="2022-10-17T15:44:00Z">
            <w:rPr>
              <w:spacing w:val="-3"/>
              <w:sz w:val="24"/>
            </w:rPr>
          </w:rPrChange>
        </w:rPr>
        <w:t xml:space="preserve"> </w:t>
      </w:r>
      <w:r w:rsidRPr="0008649B">
        <w:rPr>
          <w:strike/>
          <w:sz w:val="24"/>
          <w:rPrChange w:id="176" w:author="Lowrey Renfroe" w:date="2022-10-17T15:44:00Z">
            <w:rPr>
              <w:sz w:val="24"/>
            </w:rPr>
          </w:rPrChange>
        </w:rPr>
        <w:t>interpreted</w:t>
      </w:r>
      <w:r w:rsidRPr="0008649B">
        <w:rPr>
          <w:strike/>
          <w:spacing w:val="-3"/>
          <w:sz w:val="24"/>
          <w:rPrChange w:id="177" w:author="Lowrey Renfroe" w:date="2022-10-17T15:44:00Z">
            <w:rPr>
              <w:spacing w:val="-3"/>
              <w:sz w:val="24"/>
            </w:rPr>
          </w:rPrChange>
        </w:rPr>
        <w:t xml:space="preserve"> </w:t>
      </w:r>
      <w:r w:rsidRPr="0008649B">
        <w:rPr>
          <w:strike/>
          <w:sz w:val="24"/>
          <w:rPrChange w:id="178" w:author="Lowrey Renfroe" w:date="2022-10-17T15:44:00Z">
            <w:rPr>
              <w:sz w:val="24"/>
            </w:rPr>
          </w:rPrChange>
        </w:rPr>
        <w:t>by</w:t>
      </w:r>
      <w:r w:rsidRPr="0008649B">
        <w:rPr>
          <w:strike/>
          <w:spacing w:val="-3"/>
          <w:sz w:val="24"/>
          <w:rPrChange w:id="179" w:author="Lowrey Renfroe" w:date="2022-10-17T15:44:00Z">
            <w:rPr>
              <w:spacing w:val="-3"/>
              <w:sz w:val="24"/>
            </w:rPr>
          </w:rPrChange>
        </w:rPr>
        <w:t xml:space="preserve"> </w:t>
      </w:r>
      <w:r w:rsidRPr="0008649B">
        <w:rPr>
          <w:strike/>
          <w:sz w:val="24"/>
          <w:rPrChange w:id="180" w:author="Lowrey Renfroe" w:date="2022-10-17T15:44:00Z">
            <w:rPr>
              <w:sz w:val="24"/>
            </w:rPr>
          </w:rPrChange>
        </w:rPr>
        <w:t>the</w:t>
      </w:r>
      <w:r w:rsidRPr="0008649B">
        <w:rPr>
          <w:strike/>
          <w:spacing w:val="-3"/>
          <w:sz w:val="24"/>
          <w:rPrChange w:id="181" w:author="Lowrey Renfroe" w:date="2022-10-17T15:44:00Z">
            <w:rPr>
              <w:spacing w:val="-3"/>
              <w:sz w:val="24"/>
            </w:rPr>
          </w:rPrChange>
        </w:rPr>
        <w:t xml:space="preserve"> </w:t>
      </w:r>
      <w:r w:rsidRPr="0008649B">
        <w:rPr>
          <w:strike/>
          <w:sz w:val="24"/>
          <w:rPrChange w:id="182" w:author="Lowrey Renfroe" w:date="2022-10-17T15:44:00Z">
            <w:rPr>
              <w:sz w:val="24"/>
            </w:rPr>
          </w:rPrChange>
        </w:rPr>
        <w:t>laws</w:t>
      </w:r>
      <w:r w:rsidRPr="0008649B">
        <w:rPr>
          <w:strike/>
          <w:spacing w:val="-3"/>
          <w:sz w:val="24"/>
          <w:rPrChange w:id="183" w:author="Lowrey Renfroe" w:date="2022-10-17T15:44:00Z">
            <w:rPr>
              <w:spacing w:val="-3"/>
              <w:sz w:val="24"/>
            </w:rPr>
          </w:rPrChange>
        </w:rPr>
        <w:t xml:space="preserve"> </w:t>
      </w:r>
      <w:r w:rsidRPr="0008649B">
        <w:rPr>
          <w:strike/>
          <w:sz w:val="24"/>
          <w:rPrChange w:id="184" w:author="Lowrey Renfroe" w:date="2022-10-17T15:44:00Z">
            <w:rPr>
              <w:sz w:val="24"/>
            </w:rPr>
          </w:rPrChange>
        </w:rPr>
        <w:t>of</w:t>
      </w:r>
      <w:r w:rsidRPr="0008649B">
        <w:rPr>
          <w:strike/>
          <w:spacing w:val="-3"/>
          <w:sz w:val="24"/>
          <w:rPrChange w:id="185" w:author="Lowrey Renfroe" w:date="2022-10-17T15:44:00Z">
            <w:rPr>
              <w:spacing w:val="-3"/>
              <w:sz w:val="24"/>
            </w:rPr>
          </w:rPrChange>
        </w:rPr>
        <w:t xml:space="preserve"> </w:t>
      </w:r>
      <w:r w:rsidRPr="0008649B">
        <w:rPr>
          <w:strike/>
          <w:sz w:val="24"/>
          <w:rPrChange w:id="186" w:author="Lowrey Renfroe" w:date="2022-10-17T15:44:00Z">
            <w:rPr>
              <w:sz w:val="24"/>
            </w:rPr>
          </w:rPrChange>
        </w:rPr>
        <w:t>the</w:t>
      </w:r>
      <w:r w:rsidRPr="0008649B">
        <w:rPr>
          <w:strike/>
          <w:spacing w:val="-3"/>
          <w:sz w:val="24"/>
          <w:rPrChange w:id="187" w:author="Lowrey Renfroe" w:date="2022-10-17T15:44:00Z">
            <w:rPr>
              <w:spacing w:val="-3"/>
              <w:sz w:val="24"/>
            </w:rPr>
          </w:rPrChange>
        </w:rPr>
        <w:t xml:space="preserve"> </w:t>
      </w:r>
      <w:r w:rsidRPr="0008649B">
        <w:rPr>
          <w:strike/>
          <w:sz w:val="24"/>
          <w:rPrChange w:id="188" w:author="Lowrey Renfroe" w:date="2022-10-17T15:44:00Z">
            <w:rPr>
              <w:sz w:val="24"/>
            </w:rPr>
          </w:rPrChange>
        </w:rPr>
        <w:t>State</w:t>
      </w:r>
      <w:r w:rsidRPr="0008649B">
        <w:rPr>
          <w:strike/>
          <w:spacing w:val="-3"/>
          <w:sz w:val="24"/>
          <w:rPrChange w:id="189" w:author="Lowrey Renfroe" w:date="2022-10-17T15:44:00Z">
            <w:rPr>
              <w:spacing w:val="-3"/>
              <w:sz w:val="24"/>
            </w:rPr>
          </w:rPrChange>
        </w:rPr>
        <w:t xml:space="preserve"> </w:t>
      </w:r>
      <w:r w:rsidRPr="0008649B">
        <w:rPr>
          <w:strike/>
          <w:sz w:val="24"/>
          <w:rPrChange w:id="190" w:author="Lowrey Renfroe" w:date="2022-10-17T15:44:00Z">
            <w:rPr>
              <w:sz w:val="24"/>
            </w:rPr>
          </w:rPrChange>
        </w:rPr>
        <w:t xml:space="preserve">of South Carolina without regard </w:t>
      </w:r>
      <w:proofErr w:type="gramStart"/>
      <w:r w:rsidRPr="0008649B">
        <w:rPr>
          <w:strike/>
          <w:sz w:val="24"/>
          <w:rPrChange w:id="191" w:author="Lowrey Renfroe" w:date="2022-10-17T15:44:00Z">
            <w:rPr>
              <w:sz w:val="24"/>
            </w:rPr>
          </w:rPrChange>
        </w:rPr>
        <w:t>to choice</w:t>
      </w:r>
      <w:proofErr w:type="gramEnd"/>
      <w:r w:rsidRPr="0008649B">
        <w:rPr>
          <w:strike/>
          <w:sz w:val="24"/>
          <w:rPrChange w:id="192" w:author="Lowrey Renfroe" w:date="2022-10-17T15:44:00Z">
            <w:rPr>
              <w:sz w:val="24"/>
            </w:rPr>
          </w:rPrChange>
        </w:rPr>
        <w:t xml:space="preserve"> of law principles. By entering into this Agreement, the Subrecipient agrees to submit to the jurisdiction of the courts of South Carolina. The terms of this provision will survive termination of this Agreement.</w:t>
      </w:r>
      <w:commentRangeEnd w:id="161"/>
      <w:r>
        <w:rPr>
          <w:rStyle w:val="CommentReference"/>
        </w:rPr>
        <w:commentReference w:id="161"/>
      </w:r>
    </w:p>
    <w:p w14:paraId="536A279A" w14:textId="49F13230" w:rsidR="0008649B" w:rsidRPr="0008649B" w:rsidRDefault="0008649B">
      <w:pPr>
        <w:tabs>
          <w:tab w:val="left" w:pos="500"/>
        </w:tabs>
        <w:ind w:right="493"/>
        <w:rPr>
          <w:color w:val="FF0000"/>
          <w:sz w:val="24"/>
          <w:rPrChange w:id="193" w:author="Lowrey Renfroe" w:date="2022-10-17T15:45:00Z">
            <w:rPr/>
          </w:rPrChange>
        </w:rPr>
        <w:pPrChange w:id="194" w:author="Lowrey Renfroe" w:date="2022-10-17T15:45:00Z">
          <w:pPr>
            <w:pStyle w:val="ListParagraph"/>
            <w:numPr>
              <w:numId w:val="12"/>
            </w:numPr>
            <w:tabs>
              <w:tab w:val="left" w:pos="500"/>
            </w:tabs>
            <w:ind w:left="500" w:right="493"/>
          </w:pPr>
        </w:pPrChange>
      </w:pPr>
      <w:ins w:id="195" w:author="Lowrey Renfroe" w:date="2022-10-17T15:45:00Z">
        <w:r>
          <w:rPr>
            <w:color w:val="FF0000"/>
            <w:sz w:val="24"/>
          </w:rPr>
          <w:t>The Grant Agreement shall remain silent as to the choice of law.</w:t>
        </w:r>
      </w:ins>
    </w:p>
    <w:p w14:paraId="2A689827" w14:textId="77777777" w:rsidR="00654DBD" w:rsidRDefault="00654DBD">
      <w:pPr>
        <w:pStyle w:val="BodyText"/>
      </w:pPr>
    </w:p>
    <w:p w14:paraId="09A1DDA6" w14:textId="77777777" w:rsidR="00654DBD" w:rsidRDefault="0008649B">
      <w:pPr>
        <w:pStyle w:val="ListParagraph"/>
        <w:numPr>
          <w:ilvl w:val="0"/>
          <w:numId w:val="12"/>
        </w:numPr>
        <w:tabs>
          <w:tab w:val="left" w:pos="500"/>
        </w:tabs>
        <w:ind w:right="626"/>
        <w:rPr>
          <w:sz w:val="24"/>
        </w:rPr>
      </w:pPr>
      <w:r>
        <w:rPr>
          <w:b/>
          <w:sz w:val="24"/>
          <w:u w:val="single"/>
        </w:rPr>
        <w:t>Compliance</w:t>
      </w:r>
      <w:r>
        <w:rPr>
          <w:b/>
          <w:spacing w:val="-4"/>
          <w:sz w:val="24"/>
          <w:u w:val="single"/>
        </w:rPr>
        <w:t xml:space="preserve"> </w:t>
      </w:r>
      <w:r>
        <w:rPr>
          <w:b/>
          <w:sz w:val="24"/>
          <w:u w:val="single"/>
        </w:rPr>
        <w:t>with</w:t>
      </w:r>
      <w:r>
        <w:rPr>
          <w:b/>
          <w:spacing w:val="-4"/>
          <w:sz w:val="24"/>
          <w:u w:val="single"/>
        </w:rPr>
        <w:t xml:space="preserve"> </w:t>
      </w:r>
      <w:r>
        <w:rPr>
          <w:b/>
          <w:sz w:val="24"/>
          <w:u w:val="single"/>
        </w:rPr>
        <w:t>Laws</w:t>
      </w:r>
      <w:r>
        <w:rPr>
          <w:sz w:val="24"/>
        </w:rPr>
        <w:t>:</w:t>
      </w:r>
      <w:r>
        <w:rPr>
          <w:spacing w:val="-4"/>
          <w:sz w:val="24"/>
        </w:rPr>
        <w:t xml:space="preserve"> </w:t>
      </w:r>
      <w:r>
        <w:rPr>
          <w:sz w:val="24"/>
        </w:rPr>
        <w:t>In</w:t>
      </w:r>
      <w:r>
        <w:rPr>
          <w:spacing w:val="-4"/>
          <w:sz w:val="24"/>
        </w:rPr>
        <w:t xml:space="preserve"> </w:t>
      </w:r>
      <w:r>
        <w:rPr>
          <w:sz w:val="24"/>
        </w:rPr>
        <w:t>conducting</w:t>
      </w:r>
      <w:r>
        <w:rPr>
          <w:spacing w:val="-4"/>
          <w:sz w:val="24"/>
        </w:rPr>
        <w:t xml:space="preserve"> </w:t>
      </w:r>
      <w:r>
        <w:rPr>
          <w:sz w:val="24"/>
        </w:rPr>
        <w:t>its</w:t>
      </w:r>
      <w:r>
        <w:rPr>
          <w:spacing w:val="-4"/>
          <w:sz w:val="24"/>
        </w:rPr>
        <w:t xml:space="preserve"> </w:t>
      </w:r>
      <w:r>
        <w:rPr>
          <w:sz w:val="24"/>
        </w:rPr>
        <w:t>activities</w:t>
      </w:r>
      <w:r>
        <w:rPr>
          <w:spacing w:val="-4"/>
          <w:sz w:val="24"/>
        </w:rPr>
        <w:t xml:space="preserve"> </w:t>
      </w:r>
      <w:r>
        <w:rPr>
          <w:sz w:val="24"/>
        </w:rPr>
        <w:t>relating</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Project,</w:t>
      </w:r>
      <w:r>
        <w:rPr>
          <w:spacing w:val="-4"/>
          <w:sz w:val="24"/>
        </w:rPr>
        <w:t xml:space="preserve"> </w:t>
      </w:r>
      <w:r>
        <w:rPr>
          <w:sz w:val="24"/>
        </w:rPr>
        <w:t>the</w:t>
      </w:r>
      <w:r>
        <w:rPr>
          <w:spacing w:val="-4"/>
          <w:sz w:val="24"/>
        </w:rPr>
        <w:t xml:space="preserve"> </w:t>
      </w:r>
      <w:r>
        <w:rPr>
          <w:sz w:val="24"/>
        </w:rPr>
        <w:t xml:space="preserve">Subrecipient agrees to conduct all such activities in compliance with all applicable Federal, State, and local laws, regulations, and ordinances and to secure all appropriate necessary public or private permits and consents. The terms of this provision will survive termination of this </w:t>
      </w:r>
      <w:r>
        <w:rPr>
          <w:spacing w:val="-2"/>
          <w:sz w:val="24"/>
        </w:rPr>
        <w:t>Agreement.</w:t>
      </w:r>
    </w:p>
    <w:p w14:paraId="21C0D5BD" w14:textId="77777777" w:rsidR="00654DBD" w:rsidRDefault="00654DBD">
      <w:pPr>
        <w:pStyle w:val="BodyText"/>
      </w:pPr>
    </w:p>
    <w:p w14:paraId="7DD4827B" w14:textId="77777777" w:rsidR="00654DBD" w:rsidRDefault="0008649B">
      <w:pPr>
        <w:pStyle w:val="ListParagraph"/>
        <w:numPr>
          <w:ilvl w:val="0"/>
          <w:numId w:val="12"/>
        </w:numPr>
        <w:tabs>
          <w:tab w:val="left" w:pos="500"/>
        </w:tabs>
        <w:ind w:right="587"/>
        <w:rPr>
          <w:sz w:val="24"/>
        </w:rPr>
      </w:pPr>
      <w:r>
        <w:rPr>
          <w:b/>
          <w:sz w:val="24"/>
          <w:u w:val="single"/>
        </w:rPr>
        <w:t>Insurance:</w:t>
      </w:r>
      <w:r>
        <w:rPr>
          <w:b/>
          <w:spacing w:val="-4"/>
          <w:sz w:val="24"/>
        </w:rPr>
        <w:t xml:space="preserve"> </w:t>
      </w:r>
      <w:r>
        <w:rPr>
          <w:sz w:val="24"/>
        </w:rPr>
        <w:t>The</w:t>
      </w:r>
      <w:r>
        <w:rPr>
          <w:spacing w:val="-4"/>
          <w:sz w:val="24"/>
        </w:rPr>
        <w:t xml:space="preserve"> </w:t>
      </w:r>
      <w:r>
        <w:rPr>
          <w:sz w:val="24"/>
        </w:rPr>
        <w:t>Subrecipient</w:t>
      </w:r>
      <w:r>
        <w:rPr>
          <w:spacing w:val="-4"/>
          <w:sz w:val="24"/>
        </w:rPr>
        <w:t xml:space="preserve"> </w:t>
      </w:r>
      <w:r>
        <w:rPr>
          <w:sz w:val="24"/>
        </w:rPr>
        <w:t>agrees</w:t>
      </w:r>
      <w:r>
        <w:rPr>
          <w:spacing w:val="-4"/>
          <w:sz w:val="24"/>
        </w:rPr>
        <w:t xml:space="preserve"> </w:t>
      </w:r>
      <w:r>
        <w:rPr>
          <w:sz w:val="24"/>
        </w:rPr>
        <w:t>to</w:t>
      </w:r>
      <w:r>
        <w:rPr>
          <w:spacing w:val="-4"/>
          <w:sz w:val="24"/>
        </w:rPr>
        <w:t xml:space="preserve"> </w:t>
      </w:r>
      <w:r>
        <w:rPr>
          <w:sz w:val="24"/>
        </w:rPr>
        <w:t>obtain</w:t>
      </w:r>
      <w:r>
        <w:rPr>
          <w:spacing w:val="-4"/>
          <w:sz w:val="24"/>
        </w:rPr>
        <w:t xml:space="preserve"> </w:t>
      </w:r>
      <w:r>
        <w:rPr>
          <w:sz w:val="24"/>
        </w:rPr>
        <w:t>and</w:t>
      </w:r>
      <w:r>
        <w:rPr>
          <w:spacing w:val="-4"/>
          <w:sz w:val="24"/>
        </w:rPr>
        <w:t xml:space="preserve"> </w:t>
      </w:r>
      <w:r>
        <w:rPr>
          <w:sz w:val="24"/>
        </w:rPr>
        <w:t>maintain</w:t>
      </w:r>
      <w:r>
        <w:rPr>
          <w:spacing w:val="-5"/>
          <w:sz w:val="24"/>
        </w:rPr>
        <w:t xml:space="preserve"> </w:t>
      </w:r>
      <w:r>
        <w:rPr>
          <w:sz w:val="24"/>
        </w:rPr>
        <w:t>all</w:t>
      </w:r>
      <w:r>
        <w:rPr>
          <w:spacing w:val="-4"/>
          <w:sz w:val="24"/>
        </w:rPr>
        <w:t xml:space="preserve"> </w:t>
      </w:r>
      <w:r>
        <w:rPr>
          <w:sz w:val="24"/>
        </w:rPr>
        <w:t>appropriate</w:t>
      </w:r>
      <w:r>
        <w:rPr>
          <w:spacing w:val="-4"/>
          <w:sz w:val="24"/>
        </w:rPr>
        <w:t xml:space="preserve"> </w:t>
      </w:r>
      <w:r>
        <w:rPr>
          <w:sz w:val="24"/>
        </w:rPr>
        <w:t>insurance</w:t>
      </w:r>
      <w:r>
        <w:rPr>
          <w:spacing w:val="-4"/>
          <w:sz w:val="24"/>
        </w:rPr>
        <w:t xml:space="preserve"> </w:t>
      </w:r>
      <w:r>
        <w:rPr>
          <w:sz w:val="24"/>
        </w:rPr>
        <w:t xml:space="preserve">against liability for injury to persons or property from </w:t>
      </w:r>
      <w:proofErr w:type="gramStart"/>
      <w:r>
        <w:rPr>
          <w:sz w:val="24"/>
        </w:rPr>
        <w:t>any and all</w:t>
      </w:r>
      <w:proofErr w:type="gramEnd"/>
      <w:r>
        <w:rPr>
          <w:sz w:val="24"/>
        </w:rPr>
        <w:t xml:space="preserve"> activities undertaken by the Subrecipient and associated with this Award in any way.</w:t>
      </w:r>
    </w:p>
    <w:p w14:paraId="5C9EAC2E" w14:textId="77777777" w:rsidR="00654DBD" w:rsidRDefault="00654DBD">
      <w:pPr>
        <w:pStyle w:val="BodyText"/>
      </w:pPr>
    </w:p>
    <w:p w14:paraId="4E405885" w14:textId="77777777" w:rsidR="00654DBD" w:rsidRDefault="0008649B">
      <w:pPr>
        <w:pStyle w:val="Heading1"/>
        <w:ind w:right="488"/>
      </w:pPr>
      <w:r>
        <w:t>REPRESENTATIONS,</w:t>
      </w:r>
      <w:r>
        <w:rPr>
          <w:spacing w:val="-8"/>
        </w:rPr>
        <w:t xml:space="preserve"> </w:t>
      </w:r>
      <w:r>
        <w:t>CERTIFICATIONS,</w:t>
      </w:r>
      <w:r>
        <w:rPr>
          <w:spacing w:val="-8"/>
        </w:rPr>
        <w:t xml:space="preserve"> </w:t>
      </w:r>
      <w:r>
        <w:t>AND</w:t>
      </w:r>
      <w:r>
        <w:rPr>
          <w:spacing w:val="-8"/>
        </w:rPr>
        <w:t xml:space="preserve"> </w:t>
      </w:r>
      <w:r>
        <w:t>OTHER</w:t>
      </w:r>
      <w:r>
        <w:rPr>
          <w:spacing w:val="-8"/>
        </w:rPr>
        <w:t xml:space="preserve"> </w:t>
      </w:r>
      <w:r>
        <w:t>STATEMENTS</w:t>
      </w:r>
      <w:r>
        <w:rPr>
          <w:spacing w:val="-8"/>
        </w:rPr>
        <w:t xml:space="preserve"> </w:t>
      </w:r>
      <w:r>
        <w:t>RELATING TO FEDERAL FUNDS</w:t>
      </w:r>
    </w:p>
    <w:p w14:paraId="1590D12B" w14:textId="77777777" w:rsidR="00654DBD" w:rsidRDefault="00654DBD">
      <w:pPr>
        <w:pStyle w:val="BodyText"/>
        <w:rPr>
          <w:b/>
        </w:rPr>
      </w:pPr>
    </w:p>
    <w:p w14:paraId="6FB512D8" w14:textId="77777777" w:rsidR="00654DBD" w:rsidRDefault="0008649B">
      <w:pPr>
        <w:pStyle w:val="ListParagraph"/>
        <w:numPr>
          <w:ilvl w:val="0"/>
          <w:numId w:val="12"/>
        </w:numPr>
        <w:tabs>
          <w:tab w:val="left" w:pos="500"/>
        </w:tabs>
        <w:ind w:right="627"/>
        <w:rPr>
          <w:sz w:val="24"/>
        </w:rPr>
      </w:pPr>
      <w:r>
        <w:rPr>
          <w:b/>
          <w:sz w:val="24"/>
          <w:u w:val="single"/>
        </w:rPr>
        <w:t>Federal</w:t>
      </w:r>
      <w:r>
        <w:rPr>
          <w:b/>
          <w:spacing w:val="-4"/>
          <w:sz w:val="24"/>
          <w:u w:val="single"/>
        </w:rPr>
        <w:t xml:space="preserve"> </w:t>
      </w:r>
      <w:r>
        <w:rPr>
          <w:b/>
          <w:sz w:val="24"/>
          <w:u w:val="single"/>
        </w:rPr>
        <w:t>Provisions</w:t>
      </w:r>
      <w:r>
        <w:rPr>
          <w:sz w:val="24"/>
        </w:rPr>
        <w:t>:</w:t>
      </w:r>
      <w:r>
        <w:rPr>
          <w:spacing w:val="-4"/>
          <w:sz w:val="24"/>
        </w:rPr>
        <w:t xml:space="preserve"> </w:t>
      </w:r>
      <w:r>
        <w:rPr>
          <w:sz w:val="24"/>
        </w:rPr>
        <w:t>The</w:t>
      </w:r>
      <w:r>
        <w:rPr>
          <w:spacing w:val="-4"/>
          <w:sz w:val="24"/>
        </w:rPr>
        <w:t xml:space="preserve"> </w:t>
      </w:r>
      <w:r>
        <w:rPr>
          <w:sz w:val="24"/>
        </w:rPr>
        <w:t>Subrecipient</w:t>
      </w:r>
      <w:r>
        <w:rPr>
          <w:spacing w:val="-4"/>
          <w:sz w:val="24"/>
        </w:rPr>
        <w:t xml:space="preserve"> </w:t>
      </w:r>
      <w:r>
        <w:rPr>
          <w:sz w:val="24"/>
        </w:rPr>
        <w:t>must</w:t>
      </w:r>
      <w:r>
        <w:rPr>
          <w:spacing w:val="-4"/>
          <w:sz w:val="24"/>
        </w:rPr>
        <w:t xml:space="preserve"> </w:t>
      </w:r>
      <w:r>
        <w:rPr>
          <w:sz w:val="24"/>
        </w:rPr>
        <w:t>read</w:t>
      </w:r>
      <w:r>
        <w:rPr>
          <w:spacing w:val="-4"/>
          <w:sz w:val="24"/>
        </w:rPr>
        <w:t xml:space="preserve"> </w:t>
      </w:r>
      <w:r>
        <w:rPr>
          <w:sz w:val="24"/>
        </w:rPr>
        <w:t>and</w:t>
      </w:r>
      <w:r>
        <w:rPr>
          <w:spacing w:val="-4"/>
          <w:sz w:val="24"/>
        </w:rPr>
        <w:t xml:space="preserve"> </w:t>
      </w:r>
      <w:r>
        <w:rPr>
          <w:sz w:val="24"/>
        </w:rPr>
        <w:t>understand</w:t>
      </w:r>
      <w:r>
        <w:rPr>
          <w:spacing w:val="-4"/>
          <w:sz w:val="24"/>
        </w:rPr>
        <w:t xml:space="preserve"> </w:t>
      </w:r>
      <w:r>
        <w:rPr>
          <w:sz w:val="24"/>
        </w:rPr>
        <w:t>certain</w:t>
      </w:r>
      <w:r>
        <w:rPr>
          <w:spacing w:val="-4"/>
          <w:sz w:val="24"/>
        </w:rPr>
        <w:t xml:space="preserve"> </w:t>
      </w:r>
      <w:r>
        <w:rPr>
          <w:sz w:val="24"/>
        </w:rPr>
        <w:t>federal</w:t>
      </w:r>
      <w:r>
        <w:rPr>
          <w:spacing w:val="-4"/>
          <w:sz w:val="24"/>
        </w:rPr>
        <w:t xml:space="preserve"> </w:t>
      </w:r>
      <w:r>
        <w:rPr>
          <w:sz w:val="24"/>
        </w:rPr>
        <w:t>regulations, including but not limited to, those identified below which may be located on the Internet at</w:t>
      </w:r>
    </w:p>
    <w:p w14:paraId="10A0D977" w14:textId="77777777" w:rsidR="00654DBD" w:rsidRDefault="00B23354">
      <w:pPr>
        <w:pStyle w:val="BodyText"/>
        <w:ind w:left="500" w:right="488"/>
      </w:pPr>
      <w:hyperlink r:id="rId21">
        <w:r w:rsidR="0008649B">
          <w:t>&lt;www.gpo.gov&gt;.</w:t>
        </w:r>
      </w:hyperlink>
      <w:r w:rsidR="0008649B">
        <w:t xml:space="preserve"> Many Federal agencies have agency-specific regulations that govern the issuance</w:t>
      </w:r>
      <w:r w:rsidR="0008649B">
        <w:rPr>
          <w:spacing w:val="-3"/>
        </w:rPr>
        <w:t xml:space="preserve"> </w:t>
      </w:r>
      <w:r w:rsidR="0008649B">
        <w:t>of</w:t>
      </w:r>
      <w:r w:rsidR="0008649B">
        <w:rPr>
          <w:spacing w:val="-3"/>
        </w:rPr>
        <w:t xml:space="preserve"> </w:t>
      </w:r>
      <w:r w:rsidR="0008649B">
        <w:t>awards</w:t>
      </w:r>
      <w:r w:rsidR="0008649B">
        <w:rPr>
          <w:spacing w:val="-3"/>
        </w:rPr>
        <w:t xml:space="preserve"> </w:t>
      </w:r>
      <w:r w:rsidR="0008649B">
        <w:t>and</w:t>
      </w:r>
      <w:r w:rsidR="0008649B">
        <w:rPr>
          <w:spacing w:val="-3"/>
        </w:rPr>
        <w:t xml:space="preserve"> </w:t>
      </w:r>
      <w:r w:rsidR="0008649B">
        <w:t>subawards</w:t>
      </w:r>
      <w:r w:rsidR="0008649B">
        <w:rPr>
          <w:spacing w:val="-3"/>
        </w:rPr>
        <w:t xml:space="preserve"> </w:t>
      </w:r>
      <w:r w:rsidR="0008649B">
        <w:t>with</w:t>
      </w:r>
      <w:r w:rsidR="0008649B">
        <w:rPr>
          <w:spacing w:val="-3"/>
        </w:rPr>
        <w:t xml:space="preserve"> </w:t>
      </w:r>
      <w:r w:rsidR="0008649B">
        <w:t>their</w:t>
      </w:r>
      <w:r w:rsidR="0008649B">
        <w:rPr>
          <w:spacing w:val="-3"/>
        </w:rPr>
        <w:t xml:space="preserve"> </w:t>
      </w:r>
      <w:r w:rsidR="0008649B">
        <w:t>funds;</w:t>
      </w:r>
      <w:r w:rsidR="0008649B">
        <w:rPr>
          <w:spacing w:val="-3"/>
        </w:rPr>
        <w:t xml:space="preserve"> </w:t>
      </w:r>
      <w:r w:rsidR="0008649B">
        <w:t>it</w:t>
      </w:r>
      <w:r w:rsidR="0008649B">
        <w:rPr>
          <w:spacing w:val="-3"/>
        </w:rPr>
        <w:t xml:space="preserve"> </w:t>
      </w:r>
      <w:r w:rsidR="0008649B">
        <w:t>is</w:t>
      </w:r>
      <w:r w:rsidR="0008649B">
        <w:rPr>
          <w:spacing w:val="-3"/>
        </w:rPr>
        <w:t xml:space="preserve"> </w:t>
      </w:r>
      <w:r w:rsidR="0008649B">
        <w:t>the</w:t>
      </w:r>
      <w:r w:rsidR="0008649B">
        <w:rPr>
          <w:spacing w:val="-3"/>
        </w:rPr>
        <w:t xml:space="preserve"> </w:t>
      </w:r>
      <w:r w:rsidR="0008649B">
        <w:t>obligation</w:t>
      </w:r>
      <w:r w:rsidR="0008649B">
        <w:rPr>
          <w:spacing w:val="-3"/>
        </w:rPr>
        <w:t xml:space="preserve"> </w:t>
      </w:r>
      <w:r w:rsidR="0008649B">
        <w:t>of</w:t>
      </w:r>
      <w:r w:rsidR="0008649B">
        <w:rPr>
          <w:spacing w:val="-3"/>
        </w:rPr>
        <w:t xml:space="preserve"> </w:t>
      </w:r>
      <w:r w:rsidR="0008649B">
        <w:t>the</w:t>
      </w:r>
      <w:r w:rsidR="0008649B">
        <w:rPr>
          <w:spacing w:val="-3"/>
        </w:rPr>
        <w:t xml:space="preserve"> </w:t>
      </w:r>
      <w:r w:rsidR="0008649B">
        <w:t>Subrecipient</w:t>
      </w:r>
      <w:r w:rsidR="0008649B">
        <w:rPr>
          <w:spacing w:val="-3"/>
        </w:rPr>
        <w:t xml:space="preserve"> </w:t>
      </w:r>
      <w:r w:rsidR="0008649B">
        <w:t xml:space="preserve">to review and comply with any such regulations issued by its Federal Agency Funding Source(s). Applicable terms and conditions to this Award—and reference to additional applicable provisions—can be found in </w:t>
      </w:r>
      <w:r w:rsidR="0008649B">
        <w:rPr>
          <w:b/>
        </w:rPr>
        <w:t>Appendix B, Subaward Terms</w:t>
      </w:r>
      <w:r w:rsidR="0008649B">
        <w:t>.</w:t>
      </w:r>
    </w:p>
    <w:p w14:paraId="05C35A6A" w14:textId="77777777" w:rsidR="00654DBD" w:rsidRDefault="00654DBD">
      <w:pPr>
        <w:pStyle w:val="BodyText"/>
      </w:pPr>
    </w:p>
    <w:p w14:paraId="3270401E" w14:textId="77777777" w:rsidR="00654DBD" w:rsidRDefault="0008649B">
      <w:pPr>
        <w:pStyle w:val="ListParagraph"/>
        <w:numPr>
          <w:ilvl w:val="0"/>
          <w:numId w:val="12"/>
        </w:numPr>
        <w:tabs>
          <w:tab w:val="left" w:pos="500"/>
        </w:tabs>
        <w:ind w:right="573"/>
        <w:rPr>
          <w:sz w:val="24"/>
        </w:rPr>
      </w:pPr>
      <w:r>
        <w:rPr>
          <w:b/>
          <w:sz w:val="24"/>
          <w:u w:val="single"/>
        </w:rPr>
        <w:t>Federal</w:t>
      </w:r>
      <w:r>
        <w:rPr>
          <w:b/>
          <w:spacing w:val="-4"/>
          <w:sz w:val="24"/>
          <w:u w:val="single"/>
        </w:rPr>
        <w:t xml:space="preserve"> </w:t>
      </w:r>
      <w:r>
        <w:rPr>
          <w:b/>
          <w:sz w:val="24"/>
          <w:u w:val="single"/>
        </w:rPr>
        <w:t>Cost</w:t>
      </w:r>
      <w:r>
        <w:rPr>
          <w:b/>
          <w:spacing w:val="-4"/>
          <w:sz w:val="24"/>
          <w:u w:val="single"/>
        </w:rPr>
        <w:t xml:space="preserve"> </w:t>
      </w:r>
      <w:r>
        <w:rPr>
          <w:b/>
          <w:sz w:val="24"/>
          <w:u w:val="single"/>
        </w:rPr>
        <w:t>Principles</w:t>
      </w:r>
      <w:r>
        <w:rPr>
          <w:sz w:val="24"/>
        </w:rPr>
        <w:t>:</w:t>
      </w:r>
      <w:r>
        <w:rPr>
          <w:spacing w:val="-4"/>
          <w:sz w:val="24"/>
        </w:rPr>
        <w:t xml:space="preserve"> </w:t>
      </w:r>
      <w:r>
        <w:rPr>
          <w:sz w:val="24"/>
        </w:rPr>
        <w:t>If</w:t>
      </w:r>
      <w:r>
        <w:rPr>
          <w:spacing w:val="-4"/>
          <w:sz w:val="24"/>
        </w:rPr>
        <w:t xml:space="preserve"> </w:t>
      </w:r>
      <w:r>
        <w:rPr>
          <w:sz w:val="24"/>
        </w:rPr>
        <w:t>the</w:t>
      </w:r>
      <w:r>
        <w:rPr>
          <w:spacing w:val="-4"/>
          <w:sz w:val="24"/>
        </w:rPr>
        <w:t xml:space="preserve"> </w:t>
      </w:r>
      <w:r>
        <w:rPr>
          <w:sz w:val="24"/>
        </w:rPr>
        <w:t>Subrecipient</w:t>
      </w:r>
      <w:r>
        <w:rPr>
          <w:spacing w:val="-4"/>
          <w:sz w:val="24"/>
        </w:rPr>
        <w:t xml:space="preserve"> </w:t>
      </w:r>
      <w:r>
        <w:rPr>
          <w:sz w:val="24"/>
        </w:rPr>
        <w:t>is</w:t>
      </w:r>
      <w:r>
        <w:rPr>
          <w:spacing w:val="-4"/>
          <w:sz w:val="24"/>
        </w:rPr>
        <w:t xml:space="preserve"> </w:t>
      </w:r>
      <w:r>
        <w:rPr>
          <w:sz w:val="24"/>
        </w:rPr>
        <w:t>a</w:t>
      </w:r>
      <w:r>
        <w:rPr>
          <w:spacing w:val="-4"/>
          <w:sz w:val="24"/>
        </w:rPr>
        <w:t xml:space="preserve"> </w:t>
      </w:r>
      <w:r>
        <w:rPr>
          <w:sz w:val="24"/>
        </w:rPr>
        <w:t>non-profit</w:t>
      </w:r>
      <w:r>
        <w:rPr>
          <w:spacing w:val="-4"/>
          <w:sz w:val="24"/>
        </w:rPr>
        <w:t xml:space="preserve"> </w:t>
      </w:r>
      <w:r>
        <w:rPr>
          <w:sz w:val="24"/>
        </w:rPr>
        <w:t>organization,</w:t>
      </w:r>
      <w:r>
        <w:rPr>
          <w:spacing w:val="-5"/>
          <w:sz w:val="24"/>
        </w:rPr>
        <w:t xml:space="preserve"> </w:t>
      </w:r>
      <w:r>
        <w:rPr>
          <w:sz w:val="24"/>
        </w:rPr>
        <w:t>it</w:t>
      </w:r>
      <w:r>
        <w:rPr>
          <w:spacing w:val="-4"/>
          <w:sz w:val="24"/>
        </w:rPr>
        <w:t xml:space="preserve"> </w:t>
      </w:r>
      <w:r>
        <w:rPr>
          <w:sz w:val="24"/>
        </w:rPr>
        <w:t>must</w:t>
      </w:r>
      <w:r>
        <w:rPr>
          <w:spacing w:val="-4"/>
          <w:sz w:val="24"/>
        </w:rPr>
        <w:t xml:space="preserve"> </w:t>
      </w:r>
      <w:r>
        <w:rPr>
          <w:sz w:val="24"/>
        </w:rPr>
        <w:t>understand and comply with 2 CFR Part 200 “Uniform Administrative Requirements, Cost Principles, and</w:t>
      </w:r>
      <w:r>
        <w:rPr>
          <w:spacing w:val="-2"/>
          <w:sz w:val="24"/>
        </w:rPr>
        <w:t xml:space="preserve"> </w:t>
      </w:r>
      <w:r>
        <w:rPr>
          <w:sz w:val="24"/>
        </w:rPr>
        <w:t>Audit</w:t>
      </w:r>
      <w:r>
        <w:rPr>
          <w:spacing w:val="-2"/>
          <w:sz w:val="24"/>
        </w:rPr>
        <w:t xml:space="preserve"> </w:t>
      </w:r>
      <w:r>
        <w:rPr>
          <w:sz w:val="24"/>
        </w:rPr>
        <w:t>Requirements</w:t>
      </w:r>
      <w:r>
        <w:rPr>
          <w:spacing w:val="-2"/>
          <w:sz w:val="24"/>
        </w:rPr>
        <w:t xml:space="preserve"> </w:t>
      </w:r>
      <w:r>
        <w:rPr>
          <w:sz w:val="24"/>
        </w:rPr>
        <w:t>for</w:t>
      </w:r>
      <w:r>
        <w:rPr>
          <w:spacing w:val="-2"/>
          <w:sz w:val="24"/>
        </w:rPr>
        <w:t xml:space="preserve"> </w:t>
      </w:r>
      <w:r>
        <w:rPr>
          <w:sz w:val="24"/>
        </w:rPr>
        <w:t>Federal</w:t>
      </w:r>
      <w:r>
        <w:rPr>
          <w:spacing w:val="-2"/>
          <w:sz w:val="24"/>
        </w:rPr>
        <w:t xml:space="preserve"> </w:t>
      </w:r>
      <w:r>
        <w:rPr>
          <w:sz w:val="24"/>
        </w:rPr>
        <w:t>Awards”</w:t>
      </w:r>
      <w:r>
        <w:rPr>
          <w:spacing w:val="-3"/>
          <w:sz w:val="24"/>
        </w:rPr>
        <w:t xml:space="preserve"> </w:t>
      </w:r>
      <w:r>
        <w:rPr>
          <w:sz w:val="24"/>
        </w:rPr>
        <w:t>as</w:t>
      </w:r>
      <w:r>
        <w:rPr>
          <w:spacing w:val="-2"/>
          <w:sz w:val="24"/>
        </w:rPr>
        <w:t xml:space="preserve"> </w:t>
      </w:r>
      <w:r>
        <w:rPr>
          <w:sz w:val="24"/>
        </w:rPr>
        <w:t>adopted</w:t>
      </w:r>
      <w:r>
        <w:rPr>
          <w:spacing w:val="-2"/>
          <w:sz w:val="24"/>
        </w:rPr>
        <w:t xml:space="preserve"> </w:t>
      </w:r>
      <w:r>
        <w:rPr>
          <w:sz w:val="24"/>
        </w:rPr>
        <w:t>and</w:t>
      </w:r>
      <w:r>
        <w:rPr>
          <w:spacing w:val="-2"/>
          <w:sz w:val="24"/>
        </w:rPr>
        <w:t xml:space="preserve"> </w:t>
      </w:r>
      <w:r>
        <w:rPr>
          <w:sz w:val="24"/>
        </w:rPr>
        <w:t>supplemented</w:t>
      </w:r>
      <w:r>
        <w:rPr>
          <w:spacing w:val="-2"/>
          <w:sz w:val="24"/>
        </w:rPr>
        <w:t xml:space="preserve"> </w:t>
      </w:r>
      <w:r>
        <w:rPr>
          <w:sz w:val="24"/>
        </w:rPr>
        <w:t>by</w:t>
      </w:r>
      <w:r>
        <w:rPr>
          <w:spacing w:val="-2"/>
          <w:sz w:val="24"/>
        </w:rPr>
        <w:t xml:space="preserve"> </w:t>
      </w:r>
      <w:r>
        <w:rPr>
          <w:sz w:val="24"/>
        </w:rPr>
        <w:t>the</w:t>
      </w:r>
      <w:r>
        <w:rPr>
          <w:spacing w:val="-2"/>
          <w:sz w:val="24"/>
        </w:rPr>
        <w:t xml:space="preserve"> </w:t>
      </w:r>
      <w:r>
        <w:rPr>
          <w:sz w:val="24"/>
        </w:rPr>
        <w:t>USDA</w:t>
      </w:r>
      <w:r>
        <w:rPr>
          <w:spacing w:val="-2"/>
          <w:sz w:val="24"/>
        </w:rPr>
        <w:t xml:space="preserve"> </w:t>
      </w:r>
      <w:r>
        <w:rPr>
          <w:sz w:val="24"/>
        </w:rPr>
        <w:t>in 2 CFR Part 400, including, but not limited to:</w:t>
      </w:r>
      <w:r>
        <w:rPr>
          <w:spacing w:val="40"/>
          <w:sz w:val="24"/>
        </w:rPr>
        <w:t xml:space="preserve"> </w:t>
      </w:r>
      <w:r>
        <w:rPr>
          <w:sz w:val="24"/>
        </w:rPr>
        <w:t>(i) 2 CFR, Part 215 “Uniform Administrative Requirements for Grants and Agreements with Institutions of Higher Education, Hospitals, and Other Non-Profit Organizations” and, (ii) depending on what kind of organization it is, either (a) 2 CFR, Part 220 “Cost Principles for Educational Institutions” or (b) 2 CFR, Part 230 “Cost Principles for Non-Profit Organizations.”</w:t>
      </w:r>
    </w:p>
    <w:p w14:paraId="17588DCD" w14:textId="77777777" w:rsidR="00654DBD" w:rsidRDefault="00654DBD">
      <w:pPr>
        <w:pStyle w:val="BodyText"/>
      </w:pPr>
    </w:p>
    <w:p w14:paraId="3B44AF37" w14:textId="77777777" w:rsidR="00654DBD" w:rsidRDefault="0008649B">
      <w:pPr>
        <w:pStyle w:val="ListParagraph"/>
        <w:numPr>
          <w:ilvl w:val="0"/>
          <w:numId w:val="12"/>
        </w:numPr>
        <w:tabs>
          <w:tab w:val="left" w:pos="500"/>
        </w:tabs>
        <w:ind w:right="699"/>
        <w:rPr>
          <w:sz w:val="24"/>
        </w:rPr>
      </w:pPr>
      <w:r>
        <w:rPr>
          <w:b/>
          <w:sz w:val="24"/>
          <w:u w:val="single"/>
        </w:rPr>
        <w:lastRenderedPageBreak/>
        <w:t>Uniform Guidance Audits</w:t>
      </w:r>
      <w:r>
        <w:rPr>
          <w:sz w:val="24"/>
        </w:rPr>
        <w:t xml:space="preserve">: If the Subrecipient is any type of U.S organization and </w:t>
      </w:r>
      <w:proofErr w:type="gramStart"/>
      <w:r>
        <w:rPr>
          <w:sz w:val="24"/>
        </w:rPr>
        <w:t>its</w:t>
      </w:r>
      <w:proofErr w:type="gramEnd"/>
      <w:r>
        <w:rPr>
          <w:sz w:val="24"/>
        </w:rPr>
        <w:t xml:space="preserve"> expends an aggregate of $750,000 or more from all Federal sources in a fiscal year, it is subject</w:t>
      </w:r>
      <w:r>
        <w:rPr>
          <w:spacing w:val="-3"/>
          <w:sz w:val="24"/>
        </w:rPr>
        <w:t xml:space="preserve"> </w:t>
      </w:r>
      <w:r>
        <w:rPr>
          <w:sz w:val="24"/>
        </w:rPr>
        <w:t>to</w:t>
      </w:r>
      <w:r>
        <w:rPr>
          <w:spacing w:val="-3"/>
          <w:sz w:val="24"/>
        </w:rPr>
        <w:t xml:space="preserve"> </w:t>
      </w:r>
      <w:r>
        <w:rPr>
          <w:sz w:val="24"/>
        </w:rPr>
        <w:t>a</w:t>
      </w:r>
      <w:r>
        <w:rPr>
          <w:spacing w:val="-3"/>
          <w:sz w:val="24"/>
        </w:rPr>
        <w:t xml:space="preserve"> </w:t>
      </w:r>
      <w:r>
        <w:rPr>
          <w:sz w:val="24"/>
        </w:rPr>
        <w:t>special</w:t>
      </w:r>
      <w:r>
        <w:rPr>
          <w:spacing w:val="-3"/>
          <w:sz w:val="24"/>
        </w:rPr>
        <w:t xml:space="preserve"> </w:t>
      </w:r>
      <w:r>
        <w:rPr>
          <w:sz w:val="24"/>
        </w:rPr>
        <w:t>audit</w:t>
      </w:r>
      <w:r>
        <w:rPr>
          <w:spacing w:val="-4"/>
          <w:sz w:val="24"/>
        </w:rPr>
        <w:t xml:space="preserve"> </w:t>
      </w:r>
      <w:r>
        <w:rPr>
          <w:sz w:val="24"/>
        </w:rPr>
        <w:t>as</w:t>
      </w:r>
      <w:r>
        <w:rPr>
          <w:spacing w:val="-3"/>
          <w:sz w:val="24"/>
        </w:rPr>
        <w:t xml:space="preserve"> </w:t>
      </w:r>
      <w:r>
        <w:rPr>
          <w:sz w:val="24"/>
        </w:rPr>
        <w:t>detailed</w:t>
      </w:r>
      <w:r>
        <w:rPr>
          <w:spacing w:val="-4"/>
          <w:sz w:val="24"/>
        </w:rPr>
        <w:t xml:space="preserve"> </w:t>
      </w:r>
      <w:r>
        <w:rPr>
          <w:sz w:val="24"/>
        </w:rPr>
        <w:t>in</w:t>
      </w:r>
      <w:r>
        <w:rPr>
          <w:spacing w:val="-3"/>
          <w:sz w:val="24"/>
        </w:rPr>
        <w:t xml:space="preserve"> </w:t>
      </w:r>
      <w:r>
        <w:rPr>
          <w:sz w:val="24"/>
        </w:rPr>
        <w:t>2</w:t>
      </w:r>
      <w:r>
        <w:rPr>
          <w:spacing w:val="-3"/>
          <w:sz w:val="24"/>
        </w:rPr>
        <w:t xml:space="preserve"> </w:t>
      </w:r>
      <w:r>
        <w:rPr>
          <w:sz w:val="24"/>
        </w:rPr>
        <w:t>C.F.R.</w:t>
      </w:r>
      <w:r>
        <w:rPr>
          <w:spacing w:val="-3"/>
          <w:sz w:val="24"/>
        </w:rPr>
        <w:t xml:space="preserve"> </w:t>
      </w:r>
      <w:r>
        <w:rPr>
          <w:sz w:val="24"/>
        </w:rPr>
        <w:t>Part</w:t>
      </w:r>
      <w:r>
        <w:rPr>
          <w:spacing w:val="-3"/>
          <w:sz w:val="24"/>
        </w:rPr>
        <w:t xml:space="preserve"> </w:t>
      </w:r>
      <w:r>
        <w:rPr>
          <w:sz w:val="24"/>
        </w:rPr>
        <w:t>200,</w:t>
      </w:r>
      <w:r>
        <w:rPr>
          <w:spacing w:val="-3"/>
          <w:sz w:val="24"/>
        </w:rPr>
        <w:t xml:space="preserve"> </w:t>
      </w:r>
      <w:r>
        <w:rPr>
          <w:sz w:val="24"/>
        </w:rPr>
        <w:t>Subpart</w:t>
      </w:r>
      <w:r>
        <w:rPr>
          <w:spacing w:val="-3"/>
          <w:sz w:val="24"/>
        </w:rPr>
        <w:t xml:space="preserve"> </w:t>
      </w:r>
      <w:r>
        <w:rPr>
          <w:sz w:val="24"/>
        </w:rPr>
        <w:t>F,</w:t>
      </w:r>
      <w:r>
        <w:rPr>
          <w:spacing w:val="-3"/>
          <w:sz w:val="24"/>
        </w:rPr>
        <w:t xml:space="preserve"> </w:t>
      </w:r>
      <w:r>
        <w:rPr>
          <w:sz w:val="24"/>
        </w:rPr>
        <w:t>“Audit</w:t>
      </w:r>
      <w:r>
        <w:rPr>
          <w:spacing w:val="-3"/>
          <w:sz w:val="24"/>
        </w:rPr>
        <w:t xml:space="preserve"> </w:t>
      </w:r>
      <w:r>
        <w:rPr>
          <w:sz w:val="24"/>
        </w:rPr>
        <w:t>Requirements” which it will need to understand and comply with, in addition to other applicable Federal regulations detailed in Appendix B Section 7.</w:t>
      </w:r>
    </w:p>
    <w:p w14:paraId="55029E3B" w14:textId="77777777" w:rsidR="00654DBD" w:rsidRDefault="00654DBD">
      <w:pPr>
        <w:rPr>
          <w:sz w:val="24"/>
        </w:rPr>
        <w:sectPr w:rsidR="00654DBD">
          <w:pgSz w:w="12240" w:h="15840"/>
          <w:pgMar w:top="1320" w:right="1080" w:bottom="1340" w:left="1200" w:header="0" w:footer="1146" w:gutter="0"/>
          <w:cols w:space="720"/>
        </w:sectPr>
      </w:pPr>
    </w:p>
    <w:p w14:paraId="607D21B0" w14:textId="77777777" w:rsidR="00654DBD" w:rsidRDefault="0008649B">
      <w:pPr>
        <w:pStyle w:val="ListParagraph"/>
        <w:numPr>
          <w:ilvl w:val="0"/>
          <w:numId w:val="12"/>
        </w:numPr>
        <w:tabs>
          <w:tab w:val="left" w:pos="500"/>
        </w:tabs>
        <w:spacing w:before="76"/>
        <w:ind w:right="792"/>
        <w:rPr>
          <w:sz w:val="24"/>
        </w:rPr>
      </w:pPr>
      <w:r>
        <w:rPr>
          <w:b/>
          <w:sz w:val="24"/>
          <w:u w:val="single"/>
        </w:rPr>
        <w:lastRenderedPageBreak/>
        <w:t>Subrecipient</w:t>
      </w:r>
      <w:r>
        <w:rPr>
          <w:b/>
          <w:spacing w:val="-3"/>
          <w:sz w:val="24"/>
          <w:u w:val="single"/>
        </w:rPr>
        <w:t xml:space="preserve"> </w:t>
      </w:r>
      <w:r>
        <w:rPr>
          <w:b/>
          <w:sz w:val="24"/>
          <w:u w:val="single"/>
        </w:rPr>
        <w:t>Lobbying:</w:t>
      </w:r>
      <w:r>
        <w:rPr>
          <w:b/>
          <w:spacing w:val="-3"/>
          <w:sz w:val="24"/>
        </w:rPr>
        <w:t xml:space="preserve"> </w:t>
      </w:r>
      <w:r>
        <w:rPr>
          <w:sz w:val="24"/>
        </w:rPr>
        <w:t>The</w:t>
      </w:r>
      <w:r>
        <w:rPr>
          <w:spacing w:val="-3"/>
          <w:sz w:val="24"/>
        </w:rPr>
        <w:t xml:space="preserve"> </w:t>
      </w:r>
      <w:r>
        <w:rPr>
          <w:sz w:val="24"/>
        </w:rPr>
        <w:t>Subrecipient</w:t>
      </w:r>
      <w:r>
        <w:rPr>
          <w:spacing w:val="-3"/>
          <w:sz w:val="24"/>
        </w:rPr>
        <w:t xml:space="preserve"> </w:t>
      </w:r>
      <w:r>
        <w:rPr>
          <w:sz w:val="24"/>
        </w:rPr>
        <w:t>agrees,</w:t>
      </w:r>
      <w:r>
        <w:rPr>
          <w:spacing w:val="-4"/>
          <w:sz w:val="24"/>
        </w:rPr>
        <w:t xml:space="preserve"> </w:t>
      </w:r>
      <w:r>
        <w:rPr>
          <w:sz w:val="24"/>
        </w:rPr>
        <w:t>to</w:t>
      </w:r>
      <w:r>
        <w:rPr>
          <w:spacing w:val="-3"/>
          <w:sz w:val="24"/>
        </w:rPr>
        <w:t xml:space="preserve"> </w:t>
      </w:r>
      <w:r>
        <w:rPr>
          <w:sz w:val="24"/>
        </w:rPr>
        <w:t>the</w:t>
      </w:r>
      <w:r>
        <w:rPr>
          <w:spacing w:val="-3"/>
          <w:sz w:val="24"/>
        </w:rPr>
        <w:t xml:space="preserve"> </w:t>
      </w:r>
      <w:r>
        <w:rPr>
          <w:sz w:val="24"/>
        </w:rPr>
        <w:t>best</w:t>
      </w:r>
      <w:r>
        <w:rPr>
          <w:spacing w:val="-3"/>
          <w:sz w:val="24"/>
        </w:rPr>
        <w:t xml:space="preserve"> </w:t>
      </w:r>
      <w:r>
        <w:rPr>
          <w:sz w:val="24"/>
        </w:rPr>
        <w:t>of</w:t>
      </w:r>
      <w:r>
        <w:rPr>
          <w:spacing w:val="-3"/>
          <w:sz w:val="24"/>
        </w:rPr>
        <w:t xml:space="preserve"> </w:t>
      </w:r>
      <w:r>
        <w:rPr>
          <w:sz w:val="24"/>
        </w:rPr>
        <w:t>his</w:t>
      </w:r>
      <w:r>
        <w:rPr>
          <w:spacing w:val="-3"/>
          <w:sz w:val="24"/>
        </w:rPr>
        <w:t xml:space="preserve"> </w:t>
      </w:r>
      <w:r>
        <w:rPr>
          <w:sz w:val="24"/>
        </w:rPr>
        <w:t>or</w:t>
      </w:r>
      <w:r>
        <w:rPr>
          <w:spacing w:val="-3"/>
          <w:sz w:val="24"/>
        </w:rPr>
        <w:t xml:space="preserve"> </w:t>
      </w:r>
      <w:r>
        <w:rPr>
          <w:sz w:val="24"/>
        </w:rPr>
        <w:t>her</w:t>
      </w:r>
      <w:r>
        <w:rPr>
          <w:spacing w:val="-4"/>
          <w:sz w:val="24"/>
        </w:rPr>
        <w:t xml:space="preserve"> </w:t>
      </w:r>
      <w:r>
        <w:rPr>
          <w:sz w:val="24"/>
        </w:rPr>
        <w:t>knowledge</w:t>
      </w:r>
      <w:r>
        <w:rPr>
          <w:spacing w:val="-3"/>
          <w:sz w:val="24"/>
        </w:rPr>
        <w:t xml:space="preserve"> </w:t>
      </w:r>
      <w:r>
        <w:rPr>
          <w:sz w:val="24"/>
        </w:rPr>
        <w:t>and belief, that:</w:t>
      </w:r>
    </w:p>
    <w:p w14:paraId="3B823820" w14:textId="77777777" w:rsidR="00654DBD" w:rsidRDefault="0008649B">
      <w:pPr>
        <w:pStyle w:val="ListParagraph"/>
        <w:numPr>
          <w:ilvl w:val="1"/>
          <w:numId w:val="12"/>
        </w:numPr>
        <w:tabs>
          <w:tab w:val="left" w:pos="2390"/>
        </w:tabs>
        <w:ind w:right="477"/>
        <w:rPr>
          <w:sz w:val="24"/>
        </w:rPr>
      </w:pPr>
      <w:r>
        <w:rPr>
          <w:sz w:val="24"/>
        </w:rPr>
        <w:t>No Federal appropriated funds have been paid or will be paid, by or on behalf of the undersigned, to any person for influencing or attempting to influence an officer or employee of any agency, a Member of Congress, an officer or employee of Congress, or an employee of a Member of Congress in connection with the awarding of any Federal contract, the making</w:t>
      </w:r>
      <w:r>
        <w:rPr>
          <w:spacing w:val="-4"/>
          <w:sz w:val="24"/>
        </w:rPr>
        <w:t xml:space="preserve"> </w:t>
      </w:r>
      <w:r>
        <w:rPr>
          <w:sz w:val="24"/>
        </w:rPr>
        <w:t>of</w:t>
      </w:r>
      <w:r>
        <w:rPr>
          <w:spacing w:val="-4"/>
          <w:sz w:val="24"/>
        </w:rPr>
        <w:t xml:space="preserve"> </w:t>
      </w:r>
      <w:r>
        <w:rPr>
          <w:sz w:val="24"/>
        </w:rPr>
        <w:t>any</w:t>
      </w:r>
      <w:r>
        <w:rPr>
          <w:spacing w:val="-4"/>
          <w:sz w:val="24"/>
        </w:rPr>
        <w:t xml:space="preserve"> </w:t>
      </w:r>
      <w:r>
        <w:rPr>
          <w:sz w:val="24"/>
        </w:rPr>
        <w:t>Federal</w:t>
      </w:r>
      <w:r>
        <w:rPr>
          <w:spacing w:val="-4"/>
          <w:sz w:val="24"/>
        </w:rPr>
        <w:t xml:space="preserve"> </w:t>
      </w:r>
      <w:r>
        <w:rPr>
          <w:sz w:val="24"/>
        </w:rPr>
        <w:t>grant,</w:t>
      </w:r>
      <w:r>
        <w:rPr>
          <w:spacing w:val="-4"/>
          <w:sz w:val="24"/>
        </w:rPr>
        <w:t xml:space="preserve"> </w:t>
      </w:r>
      <w:r>
        <w:rPr>
          <w:sz w:val="24"/>
        </w:rPr>
        <w:t>the</w:t>
      </w:r>
      <w:r>
        <w:rPr>
          <w:spacing w:val="-4"/>
          <w:sz w:val="24"/>
        </w:rPr>
        <w:t xml:space="preserve"> </w:t>
      </w:r>
      <w:r>
        <w:rPr>
          <w:sz w:val="24"/>
        </w:rPr>
        <w:t>making</w:t>
      </w:r>
      <w:r>
        <w:rPr>
          <w:spacing w:val="-4"/>
          <w:sz w:val="24"/>
        </w:rPr>
        <w:t xml:space="preserve"> </w:t>
      </w:r>
      <w:r>
        <w:rPr>
          <w:sz w:val="24"/>
        </w:rPr>
        <w:t>of</w:t>
      </w:r>
      <w:r>
        <w:rPr>
          <w:spacing w:val="-4"/>
          <w:sz w:val="24"/>
        </w:rPr>
        <w:t xml:space="preserve"> </w:t>
      </w:r>
      <w:r>
        <w:rPr>
          <w:sz w:val="24"/>
        </w:rPr>
        <w:t>any</w:t>
      </w:r>
      <w:r>
        <w:rPr>
          <w:spacing w:val="-5"/>
          <w:sz w:val="24"/>
        </w:rPr>
        <w:t xml:space="preserve"> </w:t>
      </w:r>
      <w:r>
        <w:rPr>
          <w:sz w:val="24"/>
        </w:rPr>
        <w:t>Federal</w:t>
      </w:r>
      <w:r>
        <w:rPr>
          <w:spacing w:val="-4"/>
          <w:sz w:val="24"/>
        </w:rPr>
        <w:t xml:space="preserve"> </w:t>
      </w:r>
      <w:r>
        <w:rPr>
          <w:sz w:val="24"/>
        </w:rPr>
        <w:t>loan,</w:t>
      </w:r>
      <w:r>
        <w:rPr>
          <w:spacing w:val="-4"/>
          <w:sz w:val="24"/>
        </w:rPr>
        <w:t xml:space="preserve"> </w:t>
      </w:r>
      <w:r>
        <w:rPr>
          <w:sz w:val="24"/>
        </w:rPr>
        <w:t>the</w:t>
      </w:r>
      <w:r>
        <w:rPr>
          <w:spacing w:val="-4"/>
          <w:sz w:val="24"/>
        </w:rPr>
        <w:t xml:space="preserve"> </w:t>
      </w:r>
      <w:r>
        <w:rPr>
          <w:sz w:val="24"/>
        </w:rPr>
        <w:t>entering of any cooperative agreement, and the extension, continuation, renewal, amendment or modification of any Federal contract, grant, loan, or cooperative agreement.</w:t>
      </w:r>
    </w:p>
    <w:p w14:paraId="0DAFFFA4" w14:textId="77777777" w:rsidR="00654DBD" w:rsidRDefault="0008649B">
      <w:pPr>
        <w:pStyle w:val="ListParagraph"/>
        <w:numPr>
          <w:ilvl w:val="1"/>
          <w:numId w:val="12"/>
        </w:numPr>
        <w:tabs>
          <w:tab w:val="left" w:pos="2390"/>
        </w:tabs>
        <w:ind w:right="463"/>
        <w:rPr>
          <w:sz w:val="24"/>
        </w:rPr>
      </w:pPr>
      <w:r>
        <w:rPr>
          <w:sz w:val="24"/>
        </w:rPr>
        <w:t>If any funds other than Federal appropriated funds have been paid or will be paid to any person influencing or attempting to influence an officer or employee</w:t>
      </w:r>
      <w:r>
        <w:rPr>
          <w:spacing w:val="-3"/>
          <w:sz w:val="24"/>
        </w:rPr>
        <w:t xml:space="preserve"> </w:t>
      </w:r>
      <w:r>
        <w:rPr>
          <w:sz w:val="24"/>
        </w:rPr>
        <w:t>of</w:t>
      </w:r>
      <w:r>
        <w:rPr>
          <w:spacing w:val="-3"/>
          <w:sz w:val="24"/>
        </w:rPr>
        <w:t xml:space="preserve"> </w:t>
      </w:r>
      <w:r>
        <w:rPr>
          <w:sz w:val="24"/>
        </w:rPr>
        <w:t>any</w:t>
      </w:r>
      <w:r>
        <w:rPr>
          <w:spacing w:val="-3"/>
          <w:sz w:val="24"/>
        </w:rPr>
        <w:t xml:space="preserve"> </w:t>
      </w:r>
      <w:r>
        <w:rPr>
          <w:sz w:val="24"/>
        </w:rPr>
        <w:t>agency</w:t>
      </w:r>
      <w:r>
        <w:rPr>
          <w:spacing w:val="-3"/>
          <w:sz w:val="24"/>
        </w:rPr>
        <w:t xml:space="preserve"> </w:t>
      </w:r>
      <w:r>
        <w:rPr>
          <w:sz w:val="24"/>
        </w:rPr>
        <w:t>or</w:t>
      </w:r>
      <w:r>
        <w:rPr>
          <w:spacing w:val="-4"/>
          <w:sz w:val="24"/>
        </w:rPr>
        <w:t xml:space="preserve"> </w:t>
      </w:r>
      <w:r>
        <w:rPr>
          <w:sz w:val="24"/>
        </w:rPr>
        <w:t>a</w:t>
      </w:r>
      <w:r>
        <w:rPr>
          <w:spacing w:val="-3"/>
          <w:sz w:val="24"/>
        </w:rPr>
        <w:t xml:space="preserve"> </w:t>
      </w:r>
      <w:r>
        <w:rPr>
          <w:sz w:val="24"/>
        </w:rPr>
        <w:t>Member</w:t>
      </w:r>
      <w:r>
        <w:rPr>
          <w:spacing w:val="-4"/>
          <w:sz w:val="24"/>
        </w:rPr>
        <w:t xml:space="preserve"> </w:t>
      </w:r>
      <w:r>
        <w:rPr>
          <w:sz w:val="24"/>
        </w:rPr>
        <w:t>of</w:t>
      </w:r>
      <w:r>
        <w:rPr>
          <w:spacing w:val="-3"/>
          <w:sz w:val="24"/>
        </w:rPr>
        <w:t xml:space="preserve"> </w:t>
      </w:r>
      <w:r>
        <w:rPr>
          <w:sz w:val="24"/>
        </w:rPr>
        <w:t>Congress</w:t>
      </w:r>
      <w:r>
        <w:rPr>
          <w:spacing w:val="-3"/>
          <w:sz w:val="24"/>
        </w:rPr>
        <w:t xml:space="preserve"> </w:t>
      </w:r>
      <w:r>
        <w:rPr>
          <w:sz w:val="24"/>
        </w:rPr>
        <w:t>in</w:t>
      </w:r>
      <w:r>
        <w:rPr>
          <w:spacing w:val="-3"/>
          <w:sz w:val="24"/>
        </w:rPr>
        <w:t xml:space="preserve"> </w:t>
      </w:r>
      <w:r>
        <w:rPr>
          <w:sz w:val="24"/>
        </w:rPr>
        <w:t>connection</w:t>
      </w:r>
      <w:r>
        <w:rPr>
          <w:spacing w:val="-3"/>
          <w:sz w:val="24"/>
        </w:rPr>
        <w:t xml:space="preserve"> </w:t>
      </w:r>
      <w:r>
        <w:rPr>
          <w:sz w:val="24"/>
        </w:rPr>
        <w:t>with</w:t>
      </w:r>
      <w:r>
        <w:rPr>
          <w:spacing w:val="-4"/>
          <w:sz w:val="24"/>
        </w:rPr>
        <w:t xml:space="preserve"> </w:t>
      </w:r>
      <w:r>
        <w:rPr>
          <w:sz w:val="24"/>
        </w:rPr>
        <w:t>this Federal contract, grant, loan, or cooperative agreement, the undersigned shall complete and submit Standard Form-LLL, “Disclosure Form to Report Lobbying,” in accordance with its instructions.</w:t>
      </w:r>
    </w:p>
    <w:p w14:paraId="33EEEC27" w14:textId="77777777" w:rsidR="00654DBD" w:rsidRDefault="0008649B">
      <w:pPr>
        <w:pStyle w:val="ListParagraph"/>
        <w:numPr>
          <w:ilvl w:val="1"/>
          <w:numId w:val="12"/>
        </w:numPr>
        <w:tabs>
          <w:tab w:val="left" w:pos="2390"/>
        </w:tabs>
        <w:ind w:right="630"/>
        <w:rPr>
          <w:sz w:val="24"/>
        </w:rPr>
      </w:pPr>
      <w:r>
        <w:rPr>
          <w:sz w:val="24"/>
        </w:rPr>
        <w:t>The undersigned shall require that the language of this certification be included</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award</w:t>
      </w:r>
      <w:r>
        <w:rPr>
          <w:spacing w:val="-4"/>
          <w:sz w:val="24"/>
        </w:rPr>
        <w:t xml:space="preserve"> </w:t>
      </w:r>
      <w:r>
        <w:rPr>
          <w:sz w:val="24"/>
        </w:rPr>
        <w:t>documents</w:t>
      </w:r>
      <w:r>
        <w:rPr>
          <w:spacing w:val="-4"/>
          <w:sz w:val="24"/>
        </w:rPr>
        <w:t xml:space="preserve"> </w:t>
      </w:r>
      <w:r>
        <w:rPr>
          <w:sz w:val="24"/>
        </w:rPr>
        <w:t>for</w:t>
      </w:r>
      <w:r>
        <w:rPr>
          <w:spacing w:val="-4"/>
          <w:sz w:val="24"/>
        </w:rPr>
        <w:t xml:space="preserve"> </w:t>
      </w:r>
      <w:r>
        <w:rPr>
          <w:sz w:val="24"/>
        </w:rPr>
        <w:t>all</w:t>
      </w:r>
      <w:r>
        <w:rPr>
          <w:spacing w:val="-4"/>
          <w:sz w:val="24"/>
        </w:rPr>
        <w:t xml:space="preserve"> </w:t>
      </w:r>
      <w:r>
        <w:rPr>
          <w:sz w:val="24"/>
        </w:rPr>
        <w:t>subawards</w:t>
      </w:r>
      <w:r>
        <w:rPr>
          <w:spacing w:val="-4"/>
          <w:sz w:val="24"/>
        </w:rPr>
        <w:t xml:space="preserve"> </w:t>
      </w:r>
      <w:r>
        <w:rPr>
          <w:sz w:val="24"/>
        </w:rPr>
        <w:t>at</w:t>
      </w:r>
      <w:r>
        <w:rPr>
          <w:spacing w:val="-4"/>
          <w:sz w:val="24"/>
        </w:rPr>
        <w:t xml:space="preserve"> </w:t>
      </w:r>
      <w:r>
        <w:rPr>
          <w:sz w:val="24"/>
        </w:rPr>
        <w:t>all</w:t>
      </w:r>
      <w:r>
        <w:rPr>
          <w:spacing w:val="-4"/>
          <w:sz w:val="24"/>
        </w:rPr>
        <w:t xml:space="preserve"> </w:t>
      </w:r>
      <w:r>
        <w:rPr>
          <w:sz w:val="24"/>
        </w:rPr>
        <w:t>tiers</w:t>
      </w:r>
      <w:r>
        <w:rPr>
          <w:spacing w:val="-4"/>
          <w:sz w:val="24"/>
        </w:rPr>
        <w:t xml:space="preserve"> </w:t>
      </w:r>
      <w:r>
        <w:rPr>
          <w:sz w:val="24"/>
        </w:rPr>
        <w:t>(including subcontracts, subgrants, and contracts under grants, loans, and cooperative agreements) and that all subrecipients shall certify and disclose accordingly.</w:t>
      </w:r>
    </w:p>
    <w:p w14:paraId="6FE66922" w14:textId="77777777" w:rsidR="00654DBD" w:rsidRDefault="00654DBD">
      <w:pPr>
        <w:pStyle w:val="BodyText"/>
      </w:pPr>
    </w:p>
    <w:p w14:paraId="755C3CCD" w14:textId="77777777" w:rsidR="00654DBD" w:rsidRDefault="0008649B">
      <w:pPr>
        <w:pStyle w:val="ListParagraph"/>
        <w:numPr>
          <w:ilvl w:val="0"/>
          <w:numId w:val="12"/>
        </w:numPr>
        <w:tabs>
          <w:tab w:val="left" w:pos="500"/>
        </w:tabs>
        <w:ind w:right="531"/>
        <w:rPr>
          <w:sz w:val="24"/>
        </w:rPr>
      </w:pPr>
      <w:r>
        <w:rPr>
          <w:b/>
          <w:sz w:val="24"/>
          <w:u w:val="single"/>
        </w:rPr>
        <w:t>Subrecipient</w:t>
      </w:r>
      <w:r>
        <w:rPr>
          <w:b/>
          <w:spacing w:val="-4"/>
          <w:sz w:val="24"/>
          <w:u w:val="single"/>
        </w:rPr>
        <w:t xml:space="preserve"> </w:t>
      </w:r>
      <w:r>
        <w:rPr>
          <w:b/>
          <w:sz w:val="24"/>
          <w:u w:val="single"/>
        </w:rPr>
        <w:t>Debarment</w:t>
      </w:r>
      <w:r>
        <w:rPr>
          <w:b/>
          <w:spacing w:val="-4"/>
          <w:sz w:val="24"/>
          <w:u w:val="single"/>
        </w:rPr>
        <w:t xml:space="preserve"> </w:t>
      </w:r>
      <w:r>
        <w:rPr>
          <w:b/>
          <w:sz w:val="24"/>
          <w:u w:val="single"/>
        </w:rPr>
        <w:t>and</w:t>
      </w:r>
      <w:r>
        <w:rPr>
          <w:b/>
          <w:spacing w:val="-4"/>
          <w:sz w:val="24"/>
          <w:u w:val="single"/>
        </w:rPr>
        <w:t xml:space="preserve"> </w:t>
      </w:r>
      <w:r>
        <w:rPr>
          <w:b/>
          <w:sz w:val="24"/>
          <w:u w:val="single"/>
        </w:rPr>
        <w:t>Suspensions</w:t>
      </w:r>
      <w:r>
        <w:rPr>
          <w:sz w:val="24"/>
        </w:rPr>
        <w:t>:</w:t>
      </w:r>
      <w:r>
        <w:rPr>
          <w:spacing w:val="-4"/>
          <w:sz w:val="24"/>
        </w:rPr>
        <w:t xml:space="preserve"> </w:t>
      </w:r>
      <w:r>
        <w:rPr>
          <w:sz w:val="24"/>
        </w:rPr>
        <w:t>The</w:t>
      </w:r>
      <w:r>
        <w:rPr>
          <w:spacing w:val="-4"/>
          <w:sz w:val="24"/>
        </w:rPr>
        <w:t xml:space="preserve"> </w:t>
      </w:r>
      <w:r>
        <w:rPr>
          <w:sz w:val="24"/>
        </w:rPr>
        <w:t>Subrecipient</w:t>
      </w:r>
      <w:r>
        <w:rPr>
          <w:spacing w:val="-4"/>
          <w:sz w:val="24"/>
        </w:rPr>
        <w:t xml:space="preserve"> </w:t>
      </w:r>
      <w:r>
        <w:rPr>
          <w:sz w:val="24"/>
        </w:rPr>
        <w:t>shall</w:t>
      </w:r>
      <w:r>
        <w:rPr>
          <w:spacing w:val="-4"/>
          <w:sz w:val="24"/>
        </w:rPr>
        <w:t xml:space="preserve"> </w:t>
      </w:r>
      <w:proofErr w:type="gramStart"/>
      <w:r>
        <w:rPr>
          <w:sz w:val="24"/>
        </w:rPr>
        <w:t>enter</w:t>
      </w:r>
      <w:r>
        <w:rPr>
          <w:spacing w:val="-4"/>
          <w:sz w:val="24"/>
        </w:rPr>
        <w:t xml:space="preserve"> </w:t>
      </w:r>
      <w:r>
        <w:rPr>
          <w:sz w:val="24"/>
        </w:rPr>
        <w:t>into</w:t>
      </w:r>
      <w:proofErr w:type="gramEnd"/>
      <w:r>
        <w:rPr>
          <w:spacing w:val="-4"/>
          <w:sz w:val="24"/>
        </w:rPr>
        <w:t xml:space="preserve"> </w:t>
      </w:r>
      <w:r>
        <w:rPr>
          <w:sz w:val="24"/>
        </w:rPr>
        <w:t>no</w:t>
      </w:r>
      <w:r>
        <w:rPr>
          <w:spacing w:val="-4"/>
          <w:sz w:val="24"/>
        </w:rPr>
        <w:t xml:space="preserve"> </w:t>
      </w:r>
      <w:r>
        <w:rPr>
          <w:sz w:val="24"/>
        </w:rPr>
        <w:t>contract</w:t>
      </w:r>
      <w:r>
        <w:rPr>
          <w:spacing w:val="-4"/>
          <w:sz w:val="24"/>
        </w:rPr>
        <w:t xml:space="preserve"> </w:t>
      </w:r>
      <w:r>
        <w:rPr>
          <w:sz w:val="24"/>
        </w:rPr>
        <w:t xml:space="preserve">or subcontract using Federal funds provided by the Endowment with any party listed on the General Services Administration’s List of Parties Excluded from Federal Procurement or </w:t>
      </w:r>
      <w:proofErr w:type="spellStart"/>
      <w:r>
        <w:rPr>
          <w:sz w:val="24"/>
        </w:rPr>
        <w:t>Nonprocurement</w:t>
      </w:r>
      <w:proofErr w:type="spellEnd"/>
      <w:r>
        <w:rPr>
          <w:sz w:val="24"/>
        </w:rPr>
        <w:t xml:space="preserve"> Programs in accordance with Executive Orders 12549 and 12689 (Debarment and Suspension).</w:t>
      </w:r>
    </w:p>
    <w:p w14:paraId="6E9583A0" w14:textId="77777777" w:rsidR="00654DBD" w:rsidRDefault="00654DBD">
      <w:pPr>
        <w:pStyle w:val="BodyText"/>
      </w:pPr>
    </w:p>
    <w:p w14:paraId="78E77467" w14:textId="77777777" w:rsidR="00654DBD" w:rsidRDefault="0008649B">
      <w:pPr>
        <w:pStyle w:val="ListParagraph"/>
        <w:numPr>
          <w:ilvl w:val="0"/>
          <w:numId w:val="12"/>
        </w:numPr>
        <w:tabs>
          <w:tab w:val="left" w:pos="500"/>
        </w:tabs>
        <w:ind w:right="680"/>
        <w:rPr>
          <w:sz w:val="24"/>
        </w:rPr>
      </w:pPr>
      <w:r>
        <w:rPr>
          <w:b/>
          <w:sz w:val="24"/>
          <w:u w:val="single"/>
        </w:rPr>
        <w:t>Rights to Inventions</w:t>
      </w:r>
      <w:r>
        <w:rPr>
          <w:sz w:val="24"/>
        </w:rPr>
        <w:t>: If applicable to this Project, the Subrecipient shall abide by the provisions of 37 CR Part 401 (Rights to Inventions Made by Non-Profit Organizations and Small</w:t>
      </w:r>
      <w:r>
        <w:rPr>
          <w:spacing w:val="-2"/>
          <w:sz w:val="24"/>
        </w:rPr>
        <w:t xml:space="preserve"> </w:t>
      </w:r>
      <w:r>
        <w:rPr>
          <w:sz w:val="24"/>
        </w:rPr>
        <w:t>Business</w:t>
      </w:r>
      <w:r>
        <w:rPr>
          <w:spacing w:val="-2"/>
          <w:sz w:val="24"/>
        </w:rPr>
        <w:t xml:space="preserve"> </w:t>
      </w:r>
      <w:r>
        <w:rPr>
          <w:sz w:val="24"/>
        </w:rPr>
        <w:t>Firms</w:t>
      </w:r>
      <w:r>
        <w:rPr>
          <w:spacing w:val="-2"/>
          <w:sz w:val="24"/>
        </w:rPr>
        <w:t xml:space="preserve"> </w:t>
      </w:r>
      <w:r>
        <w:rPr>
          <w:sz w:val="24"/>
        </w:rPr>
        <w:t>Under</w:t>
      </w:r>
      <w:r>
        <w:rPr>
          <w:spacing w:val="-2"/>
          <w:sz w:val="24"/>
        </w:rPr>
        <w:t xml:space="preserve"> </w:t>
      </w:r>
      <w:r>
        <w:rPr>
          <w:sz w:val="24"/>
        </w:rPr>
        <w:t>Government</w:t>
      </w:r>
      <w:r>
        <w:rPr>
          <w:spacing w:val="-3"/>
          <w:sz w:val="24"/>
        </w:rPr>
        <w:t xml:space="preserve"> </w:t>
      </w:r>
      <w:r>
        <w:rPr>
          <w:sz w:val="24"/>
        </w:rPr>
        <w:t>Grants,</w:t>
      </w:r>
      <w:r>
        <w:rPr>
          <w:spacing w:val="-2"/>
          <w:sz w:val="24"/>
        </w:rPr>
        <w:t xml:space="preserve"> </w:t>
      </w:r>
      <w:r>
        <w:rPr>
          <w:sz w:val="24"/>
        </w:rPr>
        <w:t>Contracts,</w:t>
      </w:r>
      <w:r>
        <w:rPr>
          <w:spacing w:val="-2"/>
          <w:sz w:val="24"/>
        </w:rPr>
        <w:t xml:space="preserve"> </w:t>
      </w:r>
      <w:r>
        <w:rPr>
          <w:sz w:val="24"/>
        </w:rPr>
        <w:t>and</w:t>
      </w:r>
      <w:r>
        <w:rPr>
          <w:spacing w:val="-3"/>
          <w:sz w:val="24"/>
        </w:rPr>
        <w:t xml:space="preserve"> </w:t>
      </w:r>
      <w:r>
        <w:rPr>
          <w:sz w:val="24"/>
        </w:rPr>
        <w:t>Cooperative</w:t>
      </w:r>
      <w:r>
        <w:rPr>
          <w:spacing w:val="-2"/>
          <w:sz w:val="24"/>
        </w:rPr>
        <w:t xml:space="preserve"> </w:t>
      </w:r>
      <w:r>
        <w:rPr>
          <w:sz w:val="24"/>
        </w:rPr>
        <w:t>Agreements) and</w:t>
      </w:r>
      <w:r>
        <w:rPr>
          <w:spacing w:val="-3"/>
          <w:sz w:val="24"/>
        </w:rPr>
        <w:t xml:space="preserve"> </w:t>
      </w:r>
      <w:r>
        <w:rPr>
          <w:sz w:val="24"/>
        </w:rPr>
        <w:t>any</w:t>
      </w:r>
      <w:r>
        <w:rPr>
          <w:spacing w:val="-3"/>
          <w:sz w:val="24"/>
        </w:rPr>
        <w:t xml:space="preserve"> </w:t>
      </w:r>
      <w:r>
        <w:rPr>
          <w:sz w:val="24"/>
        </w:rPr>
        <w:t>implementing</w:t>
      </w:r>
      <w:r>
        <w:rPr>
          <w:spacing w:val="-3"/>
          <w:sz w:val="24"/>
        </w:rPr>
        <w:t xml:space="preserve"> </w:t>
      </w:r>
      <w:r>
        <w:rPr>
          <w:sz w:val="24"/>
        </w:rPr>
        <w:t>regulations</w:t>
      </w:r>
      <w:r>
        <w:rPr>
          <w:spacing w:val="-4"/>
          <w:sz w:val="24"/>
        </w:rPr>
        <w:t xml:space="preserve"> </w:t>
      </w:r>
      <w:r>
        <w:rPr>
          <w:sz w:val="24"/>
        </w:rPr>
        <w:t>issued</w:t>
      </w:r>
      <w:r>
        <w:rPr>
          <w:spacing w:val="-3"/>
          <w:sz w:val="24"/>
        </w:rPr>
        <w:t xml:space="preserve"> </w:t>
      </w:r>
      <w:r>
        <w:rPr>
          <w:sz w:val="24"/>
        </w:rPr>
        <w:t>by</w:t>
      </w:r>
      <w:r>
        <w:rPr>
          <w:spacing w:val="-3"/>
          <w:sz w:val="24"/>
        </w:rPr>
        <w:t xml:space="preserve"> </w:t>
      </w:r>
      <w:r>
        <w:rPr>
          <w:sz w:val="24"/>
        </w:rPr>
        <w:t>the</w:t>
      </w:r>
      <w:r>
        <w:rPr>
          <w:spacing w:val="-3"/>
          <w:sz w:val="24"/>
        </w:rPr>
        <w:t xml:space="preserve"> </w:t>
      </w:r>
      <w:r>
        <w:rPr>
          <w:sz w:val="24"/>
        </w:rPr>
        <w:t>Federal</w:t>
      </w:r>
      <w:r>
        <w:rPr>
          <w:spacing w:val="-3"/>
          <w:sz w:val="24"/>
        </w:rPr>
        <w:t xml:space="preserve"> </w:t>
      </w:r>
      <w:r>
        <w:rPr>
          <w:sz w:val="24"/>
        </w:rPr>
        <w:t>agency</w:t>
      </w:r>
      <w:r>
        <w:rPr>
          <w:spacing w:val="-3"/>
          <w:sz w:val="24"/>
        </w:rPr>
        <w:t xml:space="preserve"> </w:t>
      </w:r>
      <w:r>
        <w:rPr>
          <w:sz w:val="24"/>
        </w:rPr>
        <w:t>that</w:t>
      </w:r>
      <w:r>
        <w:rPr>
          <w:spacing w:val="-3"/>
          <w:sz w:val="24"/>
        </w:rPr>
        <w:t xml:space="preserve"> </w:t>
      </w:r>
      <w:r>
        <w:rPr>
          <w:sz w:val="24"/>
        </w:rPr>
        <w:t>provided</w:t>
      </w:r>
      <w:r>
        <w:rPr>
          <w:spacing w:val="-3"/>
          <w:sz w:val="24"/>
        </w:rPr>
        <w:t xml:space="preserve"> </w:t>
      </w:r>
      <w:r>
        <w:rPr>
          <w:sz w:val="24"/>
        </w:rPr>
        <w:t>funds</w:t>
      </w:r>
      <w:r>
        <w:rPr>
          <w:spacing w:val="-3"/>
          <w:sz w:val="24"/>
        </w:rPr>
        <w:t xml:space="preserve"> </w:t>
      </w:r>
      <w:r>
        <w:rPr>
          <w:sz w:val="24"/>
        </w:rPr>
        <w:t>for</w:t>
      </w:r>
      <w:r>
        <w:rPr>
          <w:spacing w:val="-3"/>
          <w:sz w:val="24"/>
        </w:rPr>
        <w:t xml:space="preserve"> </w:t>
      </w:r>
      <w:r>
        <w:rPr>
          <w:sz w:val="24"/>
        </w:rPr>
        <w:t xml:space="preserve">this </w:t>
      </w:r>
      <w:r>
        <w:rPr>
          <w:spacing w:val="-2"/>
          <w:sz w:val="24"/>
        </w:rPr>
        <w:t>Agreement.</w:t>
      </w:r>
    </w:p>
    <w:p w14:paraId="6269872E" w14:textId="77777777" w:rsidR="00654DBD" w:rsidRDefault="00654DBD">
      <w:pPr>
        <w:pStyle w:val="BodyText"/>
        <w:rPr>
          <w:sz w:val="26"/>
        </w:rPr>
      </w:pPr>
    </w:p>
    <w:p w14:paraId="0573E1FB" w14:textId="77777777" w:rsidR="00654DBD" w:rsidRDefault="0008649B">
      <w:pPr>
        <w:spacing w:before="218"/>
        <w:ind w:left="2246"/>
        <w:rPr>
          <w:b/>
          <w:i/>
          <w:sz w:val="24"/>
        </w:rPr>
      </w:pPr>
      <w:r>
        <w:rPr>
          <w:b/>
          <w:i/>
          <w:sz w:val="24"/>
        </w:rPr>
        <w:t xml:space="preserve">Signature page </w:t>
      </w:r>
      <w:r>
        <w:rPr>
          <w:b/>
          <w:i/>
          <w:spacing w:val="-2"/>
          <w:sz w:val="24"/>
        </w:rPr>
        <w:t>follows</w:t>
      </w:r>
    </w:p>
    <w:p w14:paraId="49B10DBC" w14:textId="77777777" w:rsidR="00654DBD" w:rsidRDefault="00654DBD">
      <w:pPr>
        <w:rPr>
          <w:sz w:val="24"/>
        </w:rPr>
        <w:sectPr w:rsidR="00654DBD">
          <w:pgSz w:w="12240" w:h="15840"/>
          <w:pgMar w:top="1580" w:right="1080" w:bottom="1340" w:left="1200" w:header="0" w:footer="1146" w:gutter="0"/>
          <w:cols w:space="720"/>
        </w:sectPr>
      </w:pPr>
    </w:p>
    <w:p w14:paraId="2868BDF0" w14:textId="77777777" w:rsidR="00654DBD" w:rsidRDefault="0008649B">
      <w:pPr>
        <w:pStyle w:val="Heading1"/>
        <w:spacing w:before="60"/>
      </w:pPr>
      <w:r>
        <w:rPr>
          <w:spacing w:val="-2"/>
        </w:rPr>
        <w:lastRenderedPageBreak/>
        <w:t>SIGNATURES</w:t>
      </w:r>
    </w:p>
    <w:p w14:paraId="554B7574" w14:textId="77777777" w:rsidR="00654DBD" w:rsidRDefault="00654DBD">
      <w:pPr>
        <w:pStyle w:val="BodyText"/>
        <w:rPr>
          <w:b/>
        </w:rPr>
      </w:pPr>
    </w:p>
    <w:p w14:paraId="4AE5D81A" w14:textId="77777777" w:rsidR="00654DBD" w:rsidRDefault="0008649B">
      <w:pPr>
        <w:pStyle w:val="BodyText"/>
        <w:ind w:left="140" w:right="488"/>
      </w:pPr>
      <w:r>
        <w:t>IN</w:t>
      </w:r>
      <w:r>
        <w:rPr>
          <w:spacing w:val="-4"/>
        </w:rPr>
        <w:t xml:space="preserve"> </w:t>
      </w:r>
      <w:r>
        <w:t>WITNESS</w:t>
      </w:r>
      <w:r>
        <w:rPr>
          <w:spacing w:val="-4"/>
        </w:rPr>
        <w:t xml:space="preserve"> </w:t>
      </w:r>
      <w:r>
        <w:t>WHEREOF,</w:t>
      </w:r>
      <w:r>
        <w:rPr>
          <w:spacing w:val="-4"/>
        </w:rPr>
        <w:t xml:space="preserve"> </w:t>
      </w:r>
      <w:r>
        <w:t>the</w:t>
      </w:r>
      <w:r>
        <w:rPr>
          <w:spacing w:val="-4"/>
        </w:rPr>
        <w:t xml:space="preserve"> </w:t>
      </w:r>
      <w:r>
        <w:t>parties</w:t>
      </w:r>
      <w:r>
        <w:rPr>
          <w:spacing w:val="-4"/>
        </w:rPr>
        <w:t xml:space="preserve"> </w:t>
      </w:r>
      <w:r>
        <w:t>have</w:t>
      </w:r>
      <w:r>
        <w:rPr>
          <w:spacing w:val="-4"/>
        </w:rPr>
        <w:t xml:space="preserve"> </w:t>
      </w:r>
      <w:r>
        <w:t>executed</w:t>
      </w:r>
      <w:r>
        <w:rPr>
          <w:spacing w:val="-4"/>
        </w:rPr>
        <w:t xml:space="preserve"> </w:t>
      </w:r>
      <w:r>
        <w:t>this</w:t>
      </w:r>
      <w:r>
        <w:rPr>
          <w:spacing w:val="-4"/>
        </w:rPr>
        <w:t xml:space="preserve"> </w:t>
      </w:r>
      <w:r>
        <w:t>Agreement,</w:t>
      </w:r>
      <w:r>
        <w:rPr>
          <w:spacing w:val="-4"/>
        </w:rPr>
        <w:t xml:space="preserve"> </w:t>
      </w:r>
      <w:r>
        <w:t>intending</w:t>
      </w:r>
      <w:r>
        <w:rPr>
          <w:spacing w:val="-4"/>
        </w:rPr>
        <w:t xml:space="preserve"> </w:t>
      </w:r>
      <w:r>
        <w:t>to</w:t>
      </w:r>
      <w:r>
        <w:rPr>
          <w:spacing w:val="-4"/>
        </w:rPr>
        <w:t xml:space="preserve"> </w:t>
      </w:r>
      <w:r>
        <w:t>be</w:t>
      </w:r>
      <w:r>
        <w:rPr>
          <w:spacing w:val="-4"/>
        </w:rPr>
        <w:t xml:space="preserve"> </w:t>
      </w:r>
      <w:r>
        <w:t xml:space="preserve">bound </w:t>
      </w:r>
      <w:r>
        <w:rPr>
          <w:spacing w:val="-2"/>
        </w:rPr>
        <w:t>legally.</w:t>
      </w:r>
    </w:p>
    <w:p w14:paraId="6EA04C09" w14:textId="77777777" w:rsidR="00654DBD" w:rsidRDefault="00654DBD">
      <w:pPr>
        <w:pStyle w:val="BodyText"/>
        <w:rPr>
          <w:sz w:val="26"/>
        </w:rPr>
      </w:pPr>
    </w:p>
    <w:p w14:paraId="1691F95F" w14:textId="77777777" w:rsidR="00654DBD" w:rsidRDefault="00654DBD">
      <w:pPr>
        <w:pStyle w:val="BodyText"/>
        <w:rPr>
          <w:sz w:val="22"/>
        </w:rPr>
      </w:pPr>
    </w:p>
    <w:p w14:paraId="79186DFA" w14:textId="77777777" w:rsidR="00654DBD" w:rsidRDefault="0008649B">
      <w:pPr>
        <w:pStyle w:val="Heading1"/>
      </w:pPr>
      <w:r>
        <w:t xml:space="preserve">UNITED STATES ENDOWMENT FOR FORESTRY AND </w:t>
      </w:r>
      <w:r>
        <w:rPr>
          <w:spacing w:val="-2"/>
        </w:rPr>
        <w:t>COMMUNITIES</w:t>
      </w:r>
    </w:p>
    <w:p w14:paraId="39400010" w14:textId="77777777" w:rsidR="00654DBD" w:rsidRDefault="00654DBD">
      <w:pPr>
        <w:pStyle w:val="BodyText"/>
        <w:rPr>
          <w:b/>
          <w:sz w:val="20"/>
        </w:rPr>
      </w:pPr>
    </w:p>
    <w:p w14:paraId="674F438C" w14:textId="77777777" w:rsidR="00654DBD" w:rsidRDefault="00654DBD">
      <w:pPr>
        <w:pStyle w:val="BodyText"/>
        <w:rPr>
          <w:b/>
          <w:sz w:val="20"/>
        </w:rPr>
      </w:pPr>
    </w:p>
    <w:p w14:paraId="66DF349D" w14:textId="77777777" w:rsidR="00654DBD" w:rsidRDefault="00654DBD">
      <w:pPr>
        <w:pStyle w:val="BodyText"/>
        <w:rPr>
          <w:b/>
          <w:sz w:val="20"/>
        </w:rPr>
      </w:pPr>
    </w:p>
    <w:p w14:paraId="1BF25450" w14:textId="77777777" w:rsidR="00654DBD" w:rsidRDefault="00654DBD">
      <w:pPr>
        <w:pStyle w:val="BodyText"/>
        <w:rPr>
          <w:b/>
          <w:sz w:val="20"/>
        </w:rPr>
      </w:pPr>
    </w:p>
    <w:p w14:paraId="3A993C68" w14:textId="77777777" w:rsidR="00654DBD" w:rsidRDefault="00B23354">
      <w:pPr>
        <w:pStyle w:val="BodyText"/>
        <w:spacing w:before="5"/>
        <w:rPr>
          <w:b/>
          <w:sz w:val="13"/>
        </w:rPr>
      </w:pPr>
      <w:r>
        <w:pict w14:anchorId="79811A66">
          <v:shape id="docshape2" o:spid="_x0000_s2055" style="position:absolute;margin-left:67pt;margin-top:8.95pt;width:24pt;height:.1pt;z-index:-15728640;mso-wrap-distance-left:0;mso-wrap-distance-right:0;mso-position-horizontal-relative:page" coordorigin="1340,179" coordsize="480,0" path="m1340,179r480,e" filled="f" strokeweight=".48pt">
            <v:path arrowok="t"/>
            <w10:wrap type="topAndBottom" anchorx="page"/>
          </v:shape>
        </w:pict>
      </w:r>
      <w:r>
        <w:pict w14:anchorId="68DEA992">
          <v:shape id="docshape3" o:spid="_x0000_s2054" style="position:absolute;margin-left:147.65pt;margin-top:8.95pt;width:150pt;height:.1pt;z-index:-15728128;mso-wrap-distance-left:0;mso-wrap-distance-right:0;mso-position-horizontal-relative:page" coordorigin="2953,179" coordsize="3000,0" path="m2953,179r3000,e" filled="f" strokeweight=".48pt">
            <v:path arrowok="t"/>
            <w10:wrap type="topAndBottom" anchorx="page"/>
          </v:shape>
        </w:pict>
      </w:r>
    </w:p>
    <w:p w14:paraId="23AF363A" w14:textId="77777777" w:rsidR="00654DBD" w:rsidRDefault="00654DBD">
      <w:pPr>
        <w:pStyle w:val="BodyText"/>
        <w:spacing w:before="2"/>
        <w:rPr>
          <w:b/>
          <w:sz w:val="16"/>
        </w:rPr>
      </w:pPr>
    </w:p>
    <w:p w14:paraId="13C01DBF" w14:textId="77777777" w:rsidR="00654DBD" w:rsidRDefault="0008649B">
      <w:pPr>
        <w:pStyle w:val="BodyText"/>
        <w:spacing w:before="90"/>
        <w:ind w:left="140"/>
      </w:pPr>
      <w:r>
        <w:rPr>
          <w:spacing w:val="-2"/>
        </w:rPr>
        <w:t>Name:</w:t>
      </w:r>
    </w:p>
    <w:p w14:paraId="4C41F796" w14:textId="77777777" w:rsidR="00654DBD" w:rsidRDefault="00654DBD">
      <w:pPr>
        <w:pStyle w:val="BodyText"/>
      </w:pPr>
    </w:p>
    <w:p w14:paraId="19C40F1C" w14:textId="77777777" w:rsidR="00654DBD" w:rsidRDefault="0008649B">
      <w:pPr>
        <w:pStyle w:val="BodyText"/>
        <w:ind w:left="140"/>
      </w:pPr>
      <w:r>
        <w:rPr>
          <w:spacing w:val="-2"/>
        </w:rPr>
        <w:t>Title:</w:t>
      </w:r>
    </w:p>
    <w:p w14:paraId="118461F1" w14:textId="77777777" w:rsidR="00654DBD" w:rsidRDefault="00654DBD">
      <w:pPr>
        <w:pStyle w:val="BodyText"/>
        <w:rPr>
          <w:sz w:val="26"/>
        </w:rPr>
      </w:pPr>
    </w:p>
    <w:p w14:paraId="1EAE19F1" w14:textId="77777777" w:rsidR="00654DBD" w:rsidRDefault="00654DBD">
      <w:pPr>
        <w:pStyle w:val="BodyText"/>
        <w:spacing w:before="5"/>
        <w:rPr>
          <w:sz w:val="23"/>
        </w:rPr>
      </w:pPr>
    </w:p>
    <w:p w14:paraId="1825FFA8" w14:textId="77777777" w:rsidR="00654DBD" w:rsidRDefault="0008649B">
      <w:pPr>
        <w:tabs>
          <w:tab w:val="left" w:pos="1161"/>
          <w:tab w:val="left" w:pos="1759"/>
          <w:tab w:val="left" w:pos="3254"/>
        </w:tabs>
        <w:ind w:left="140"/>
        <w:rPr>
          <w:sz w:val="24"/>
        </w:rPr>
      </w:pPr>
      <w:r>
        <w:rPr>
          <w:b/>
          <w:sz w:val="24"/>
        </w:rPr>
        <w:t>Date</w:t>
      </w:r>
      <w:r>
        <w:rPr>
          <w:sz w:val="24"/>
        </w:rPr>
        <w:t xml:space="preserve">: </w:t>
      </w:r>
      <w:r>
        <w:rPr>
          <w:sz w:val="24"/>
          <w:u w:val="single"/>
        </w:rPr>
        <w:tab/>
      </w:r>
      <w:r>
        <w:rPr>
          <w:sz w:val="24"/>
        </w:rPr>
        <w:tab/>
      </w:r>
      <w:r>
        <w:rPr>
          <w:sz w:val="24"/>
          <w:u w:val="single"/>
        </w:rPr>
        <w:tab/>
      </w:r>
    </w:p>
    <w:p w14:paraId="04CD7FFD" w14:textId="77777777" w:rsidR="00654DBD" w:rsidRDefault="00654DBD">
      <w:pPr>
        <w:pStyle w:val="BodyText"/>
        <w:rPr>
          <w:sz w:val="20"/>
        </w:rPr>
      </w:pPr>
    </w:p>
    <w:p w14:paraId="5AB3C9FA" w14:textId="77777777" w:rsidR="00654DBD" w:rsidRDefault="00654DBD">
      <w:pPr>
        <w:pStyle w:val="BodyText"/>
        <w:rPr>
          <w:sz w:val="20"/>
        </w:rPr>
      </w:pPr>
    </w:p>
    <w:p w14:paraId="3E585715" w14:textId="77777777" w:rsidR="00654DBD" w:rsidRDefault="00654DBD">
      <w:pPr>
        <w:pStyle w:val="BodyText"/>
        <w:rPr>
          <w:sz w:val="20"/>
        </w:rPr>
      </w:pPr>
    </w:p>
    <w:p w14:paraId="5E11A39C" w14:textId="77777777" w:rsidR="00654DBD" w:rsidRDefault="00654DBD">
      <w:pPr>
        <w:pStyle w:val="BodyText"/>
        <w:spacing w:before="2"/>
        <w:rPr>
          <w:sz w:val="28"/>
        </w:rPr>
      </w:pPr>
    </w:p>
    <w:p w14:paraId="65BE6F7C" w14:textId="77777777" w:rsidR="00654DBD" w:rsidRDefault="0008649B">
      <w:pPr>
        <w:spacing w:before="90"/>
        <w:ind w:left="140"/>
        <w:rPr>
          <w:b/>
          <w:sz w:val="24"/>
        </w:rPr>
      </w:pPr>
      <w:r>
        <w:rPr>
          <w:b/>
          <w:sz w:val="24"/>
        </w:rPr>
        <w:t xml:space="preserve">Auburn </w:t>
      </w:r>
      <w:r>
        <w:rPr>
          <w:b/>
          <w:spacing w:val="-2"/>
          <w:sz w:val="24"/>
        </w:rPr>
        <w:t>University</w:t>
      </w:r>
    </w:p>
    <w:p w14:paraId="55C7E3C1" w14:textId="77777777" w:rsidR="00654DBD" w:rsidRDefault="00654DBD">
      <w:pPr>
        <w:pStyle w:val="BodyText"/>
        <w:rPr>
          <w:b/>
          <w:sz w:val="20"/>
        </w:rPr>
      </w:pPr>
    </w:p>
    <w:p w14:paraId="707938AE" w14:textId="77777777" w:rsidR="00654DBD" w:rsidRDefault="00654DBD">
      <w:pPr>
        <w:pStyle w:val="BodyText"/>
        <w:rPr>
          <w:b/>
          <w:sz w:val="20"/>
        </w:rPr>
      </w:pPr>
    </w:p>
    <w:p w14:paraId="758055AE" w14:textId="77777777" w:rsidR="00654DBD" w:rsidRDefault="00654DBD">
      <w:pPr>
        <w:pStyle w:val="BodyText"/>
        <w:rPr>
          <w:b/>
          <w:sz w:val="20"/>
        </w:rPr>
      </w:pPr>
    </w:p>
    <w:p w14:paraId="5763F8C2" w14:textId="77777777" w:rsidR="00654DBD" w:rsidRDefault="00654DBD">
      <w:pPr>
        <w:pStyle w:val="BodyText"/>
        <w:rPr>
          <w:b/>
          <w:sz w:val="20"/>
        </w:rPr>
      </w:pPr>
    </w:p>
    <w:p w14:paraId="314B10C1" w14:textId="77777777" w:rsidR="00654DBD" w:rsidRDefault="00B23354">
      <w:pPr>
        <w:pStyle w:val="BodyText"/>
        <w:spacing w:before="6"/>
        <w:rPr>
          <w:b/>
          <w:sz w:val="13"/>
        </w:rPr>
      </w:pPr>
      <w:r>
        <w:pict w14:anchorId="411C433F">
          <v:shape id="docshape4" o:spid="_x0000_s2053" style="position:absolute;margin-left:67pt;margin-top:9pt;width:24pt;height:.1pt;z-index:-15727616;mso-wrap-distance-left:0;mso-wrap-distance-right:0;mso-position-horizontal-relative:page" coordorigin="1340,180" coordsize="480,0" path="m1340,180r480,e" filled="f" strokeweight=".48pt">
            <v:path arrowok="t"/>
            <w10:wrap type="topAndBottom" anchorx="page"/>
          </v:shape>
        </w:pict>
      </w:r>
      <w:r>
        <w:pict w14:anchorId="744C8F5E">
          <v:shape id="docshape5" o:spid="_x0000_s2052" style="position:absolute;margin-left:147.65pt;margin-top:9pt;width:150pt;height:.1pt;z-index:-15727104;mso-wrap-distance-left:0;mso-wrap-distance-right:0;mso-position-horizontal-relative:page" coordorigin="2953,180" coordsize="3000,0" path="m2953,180r3000,e" filled="f" strokeweight=".48pt">
            <v:path arrowok="t"/>
            <w10:wrap type="topAndBottom" anchorx="page"/>
          </v:shape>
        </w:pict>
      </w:r>
    </w:p>
    <w:p w14:paraId="27CE93A2" w14:textId="77777777" w:rsidR="00654DBD" w:rsidRDefault="00654DBD">
      <w:pPr>
        <w:pStyle w:val="BodyText"/>
        <w:spacing w:before="2"/>
        <w:rPr>
          <w:b/>
          <w:sz w:val="16"/>
        </w:rPr>
      </w:pPr>
    </w:p>
    <w:p w14:paraId="3B026752" w14:textId="77777777" w:rsidR="00654DBD" w:rsidRDefault="0008649B">
      <w:pPr>
        <w:pStyle w:val="BodyText"/>
        <w:spacing w:before="90"/>
        <w:ind w:left="140"/>
      </w:pPr>
      <w:r>
        <w:rPr>
          <w:spacing w:val="-2"/>
        </w:rPr>
        <w:t>Name:</w:t>
      </w:r>
    </w:p>
    <w:p w14:paraId="66429AD7" w14:textId="77777777" w:rsidR="00654DBD" w:rsidRDefault="00654DBD">
      <w:pPr>
        <w:pStyle w:val="BodyText"/>
      </w:pPr>
    </w:p>
    <w:p w14:paraId="243B1315" w14:textId="77777777" w:rsidR="00654DBD" w:rsidRDefault="0008649B">
      <w:pPr>
        <w:pStyle w:val="BodyText"/>
        <w:ind w:left="140"/>
      </w:pPr>
      <w:r>
        <w:rPr>
          <w:spacing w:val="-2"/>
        </w:rPr>
        <w:t>Title:</w:t>
      </w:r>
    </w:p>
    <w:p w14:paraId="0957D277" w14:textId="77777777" w:rsidR="00654DBD" w:rsidRDefault="00654DBD">
      <w:pPr>
        <w:pStyle w:val="BodyText"/>
        <w:rPr>
          <w:sz w:val="26"/>
        </w:rPr>
      </w:pPr>
    </w:p>
    <w:p w14:paraId="0931DDCD" w14:textId="77777777" w:rsidR="00654DBD" w:rsidRDefault="00654DBD">
      <w:pPr>
        <w:pStyle w:val="BodyText"/>
        <w:spacing w:before="5"/>
        <w:rPr>
          <w:sz w:val="23"/>
        </w:rPr>
      </w:pPr>
    </w:p>
    <w:p w14:paraId="5916A849" w14:textId="77777777" w:rsidR="00654DBD" w:rsidRDefault="0008649B">
      <w:pPr>
        <w:tabs>
          <w:tab w:val="left" w:pos="1161"/>
          <w:tab w:val="left" w:pos="1759"/>
          <w:tab w:val="left" w:pos="3254"/>
        </w:tabs>
        <w:ind w:left="140"/>
        <w:rPr>
          <w:sz w:val="24"/>
        </w:rPr>
      </w:pPr>
      <w:r>
        <w:rPr>
          <w:b/>
          <w:sz w:val="24"/>
        </w:rPr>
        <w:t>Date</w:t>
      </w:r>
      <w:r>
        <w:rPr>
          <w:sz w:val="24"/>
        </w:rPr>
        <w:t xml:space="preserve">: </w:t>
      </w:r>
      <w:r>
        <w:rPr>
          <w:sz w:val="24"/>
          <w:u w:val="single"/>
        </w:rPr>
        <w:tab/>
      </w:r>
      <w:r>
        <w:rPr>
          <w:sz w:val="24"/>
        </w:rPr>
        <w:tab/>
      </w:r>
      <w:r>
        <w:rPr>
          <w:sz w:val="24"/>
          <w:u w:val="single"/>
        </w:rPr>
        <w:tab/>
      </w:r>
    </w:p>
    <w:p w14:paraId="5542D5CE" w14:textId="77777777" w:rsidR="00654DBD" w:rsidRDefault="00654DBD">
      <w:pPr>
        <w:rPr>
          <w:sz w:val="24"/>
        </w:rPr>
        <w:sectPr w:rsidR="00654DBD">
          <w:pgSz w:w="12240" w:h="15840"/>
          <w:pgMar w:top="1320" w:right="1080" w:bottom="1340" w:left="1200" w:header="0" w:footer="1146" w:gutter="0"/>
          <w:cols w:space="720"/>
        </w:sectPr>
      </w:pPr>
    </w:p>
    <w:p w14:paraId="00111F26" w14:textId="77777777" w:rsidR="00654DBD" w:rsidRDefault="00654DBD">
      <w:pPr>
        <w:pStyle w:val="BodyText"/>
        <w:rPr>
          <w:sz w:val="20"/>
        </w:rPr>
      </w:pPr>
    </w:p>
    <w:p w14:paraId="2BE4AA15" w14:textId="77777777" w:rsidR="00654DBD" w:rsidRDefault="00654DBD">
      <w:pPr>
        <w:pStyle w:val="BodyText"/>
        <w:spacing w:before="10"/>
        <w:rPr>
          <w:sz w:val="29"/>
        </w:rPr>
      </w:pPr>
    </w:p>
    <w:p w14:paraId="7E5DA0B9" w14:textId="77777777" w:rsidR="00654DBD" w:rsidRDefault="0008649B">
      <w:pPr>
        <w:pStyle w:val="Heading1"/>
        <w:spacing w:before="90"/>
        <w:ind w:left="3201" w:right="3520"/>
        <w:jc w:val="center"/>
      </w:pPr>
      <w:r>
        <w:t xml:space="preserve">APPENDIX A—WORK </w:t>
      </w:r>
      <w:r>
        <w:rPr>
          <w:spacing w:val="-4"/>
        </w:rPr>
        <w:t>PLAN</w:t>
      </w:r>
    </w:p>
    <w:p w14:paraId="68EBD06A" w14:textId="77777777" w:rsidR="00654DBD" w:rsidRDefault="00654DBD">
      <w:pPr>
        <w:pStyle w:val="BodyText"/>
        <w:rPr>
          <w:b/>
          <w:sz w:val="20"/>
        </w:rPr>
      </w:pPr>
    </w:p>
    <w:p w14:paraId="39A77269" w14:textId="77777777" w:rsidR="00654DBD" w:rsidRDefault="00654DBD">
      <w:pPr>
        <w:pStyle w:val="BodyText"/>
        <w:rPr>
          <w:b/>
          <w:sz w:val="20"/>
        </w:rPr>
      </w:pPr>
    </w:p>
    <w:p w14:paraId="67DD024E" w14:textId="77777777" w:rsidR="00654DBD" w:rsidRDefault="00654DBD">
      <w:pPr>
        <w:pStyle w:val="BodyText"/>
        <w:rPr>
          <w:b/>
          <w:sz w:val="20"/>
        </w:rPr>
      </w:pPr>
    </w:p>
    <w:p w14:paraId="24AE5436" w14:textId="77777777" w:rsidR="00654DBD" w:rsidRDefault="00654DBD">
      <w:pPr>
        <w:pStyle w:val="BodyText"/>
        <w:rPr>
          <w:b/>
          <w:sz w:val="12"/>
        </w:rPr>
      </w:pPr>
    </w:p>
    <w:tbl>
      <w:tblPr>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12"/>
        <w:gridCol w:w="4680"/>
        <w:gridCol w:w="1608"/>
      </w:tblGrid>
      <w:tr w:rsidR="00654DBD" w14:paraId="0E9C1B68" w14:textId="77777777">
        <w:trPr>
          <w:trHeight w:val="395"/>
        </w:trPr>
        <w:tc>
          <w:tcPr>
            <w:tcW w:w="3412" w:type="dxa"/>
            <w:shd w:val="clear" w:color="auto" w:fill="E0E0E0"/>
          </w:tcPr>
          <w:p w14:paraId="4EE16858" w14:textId="77777777" w:rsidR="00654DBD" w:rsidRDefault="0008649B">
            <w:pPr>
              <w:pStyle w:val="TableParagraph"/>
              <w:spacing w:before="60"/>
              <w:ind w:left="60"/>
              <w:rPr>
                <w:b/>
                <w:sz w:val="24"/>
              </w:rPr>
            </w:pPr>
            <w:r>
              <w:rPr>
                <w:b/>
                <w:sz w:val="24"/>
              </w:rPr>
              <w:t xml:space="preserve">Work Plan </w:t>
            </w:r>
            <w:r>
              <w:rPr>
                <w:b/>
                <w:spacing w:val="-2"/>
                <w:sz w:val="24"/>
              </w:rPr>
              <w:t>Activity</w:t>
            </w:r>
          </w:p>
        </w:tc>
        <w:tc>
          <w:tcPr>
            <w:tcW w:w="4680" w:type="dxa"/>
            <w:shd w:val="clear" w:color="auto" w:fill="E0E0E0"/>
          </w:tcPr>
          <w:p w14:paraId="386CD1CF" w14:textId="77777777" w:rsidR="00654DBD" w:rsidRDefault="0008649B">
            <w:pPr>
              <w:pStyle w:val="TableParagraph"/>
              <w:spacing w:before="60"/>
              <w:ind w:left="60"/>
              <w:rPr>
                <w:b/>
                <w:sz w:val="24"/>
              </w:rPr>
            </w:pPr>
            <w:r>
              <w:rPr>
                <w:b/>
                <w:spacing w:val="-2"/>
                <w:sz w:val="24"/>
              </w:rPr>
              <w:t>Description</w:t>
            </w:r>
          </w:p>
        </w:tc>
        <w:tc>
          <w:tcPr>
            <w:tcW w:w="1608" w:type="dxa"/>
            <w:shd w:val="clear" w:color="auto" w:fill="E0E0E0"/>
          </w:tcPr>
          <w:p w14:paraId="41B9C3DF" w14:textId="77777777" w:rsidR="00654DBD" w:rsidRDefault="0008649B">
            <w:pPr>
              <w:pStyle w:val="TableParagraph"/>
              <w:spacing w:before="60"/>
              <w:ind w:left="60"/>
              <w:rPr>
                <w:b/>
                <w:sz w:val="24"/>
              </w:rPr>
            </w:pPr>
            <w:r>
              <w:rPr>
                <w:b/>
                <w:sz w:val="24"/>
              </w:rPr>
              <w:t xml:space="preserve">End </w:t>
            </w:r>
            <w:r>
              <w:rPr>
                <w:b/>
                <w:spacing w:val="-4"/>
                <w:sz w:val="24"/>
              </w:rPr>
              <w:t>Date</w:t>
            </w:r>
          </w:p>
        </w:tc>
      </w:tr>
      <w:tr w:rsidR="00654DBD" w14:paraId="26025822" w14:textId="77777777">
        <w:trPr>
          <w:trHeight w:val="9779"/>
        </w:trPr>
        <w:tc>
          <w:tcPr>
            <w:tcW w:w="3412" w:type="dxa"/>
          </w:tcPr>
          <w:p w14:paraId="15D40CA5" w14:textId="77777777" w:rsidR="00654DBD" w:rsidRDefault="00654DBD">
            <w:pPr>
              <w:pStyle w:val="TableParagraph"/>
              <w:rPr>
                <w:b/>
                <w:sz w:val="26"/>
              </w:rPr>
            </w:pPr>
          </w:p>
          <w:p w14:paraId="02F5E1B3" w14:textId="77777777" w:rsidR="00654DBD" w:rsidRDefault="00654DBD">
            <w:pPr>
              <w:pStyle w:val="TableParagraph"/>
              <w:rPr>
                <w:b/>
                <w:sz w:val="26"/>
              </w:rPr>
            </w:pPr>
          </w:p>
          <w:p w14:paraId="2DE035A5" w14:textId="77777777" w:rsidR="00654DBD" w:rsidRDefault="00654DBD">
            <w:pPr>
              <w:pStyle w:val="TableParagraph"/>
              <w:rPr>
                <w:b/>
                <w:sz w:val="26"/>
              </w:rPr>
            </w:pPr>
          </w:p>
          <w:p w14:paraId="0D76B577" w14:textId="77777777" w:rsidR="00654DBD" w:rsidRDefault="00654DBD">
            <w:pPr>
              <w:pStyle w:val="TableParagraph"/>
              <w:rPr>
                <w:b/>
                <w:sz w:val="26"/>
              </w:rPr>
            </w:pPr>
          </w:p>
          <w:p w14:paraId="1E1C5B64" w14:textId="77777777" w:rsidR="00654DBD" w:rsidRDefault="00654DBD">
            <w:pPr>
              <w:pStyle w:val="TableParagraph"/>
              <w:rPr>
                <w:b/>
                <w:sz w:val="26"/>
              </w:rPr>
            </w:pPr>
          </w:p>
          <w:p w14:paraId="40EAD7E8" w14:textId="77777777" w:rsidR="00654DBD" w:rsidRDefault="00654DBD">
            <w:pPr>
              <w:pStyle w:val="TableParagraph"/>
              <w:rPr>
                <w:b/>
                <w:sz w:val="26"/>
              </w:rPr>
            </w:pPr>
          </w:p>
          <w:p w14:paraId="0C69AB30" w14:textId="77777777" w:rsidR="00654DBD" w:rsidRDefault="00654DBD">
            <w:pPr>
              <w:pStyle w:val="TableParagraph"/>
              <w:rPr>
                <w:b/>
                <w:sz w:val="26"/>
              </w:rPr>
            </w:pPr>
          </w:p>
          <w:p w14:paraId="4CD903FD" w14:textId="77777777" w:rsidR="00654DBD" w:rsidRDefault="00654DBD">
            <w:pPr>
              <w:pStyle w:val="TableParagraph"/>
              <w:rPr>
                <w:b/>
                <w:sz w:val="26"/>
              </w:rPr>
            </w:pPr>
          </w:p>
          <w:p w14:paraId="3C7AD98D" w14:textId="77777777" w:rsidR="00654DBD" w:rsidRDefault="00654DBD">
            <w:pPr>
              <w:pStyle w:val="TableParagraph"/>
              <w:rPr>
                <w:b/>
                <w:sz w:val="26"/>
              </w:rPr>
            </w:pPr>
          </w:p>
          <w:p w14:paraId="4FF8CB7E" w14:textId="77777777" w:rsidR="00654DBD" w:rsidRDefault="00654DBD">
            <w:pPr>
              <w:pStyle w:val="TableParagraph"/>
              <w:rPr>
                <w:b/>
                <w:sz w:val="26"/>
              </w:rPr>
            </w:pPr>
          </w:p>
          <w:p w14:paraId="16A36F60" w14:textId="77777777" w:rsidR="00654DBD" w:rsidRDefault="00654DBD">
            <w:pPr>
              <w:pStyle w:val="TableParagraph"/>
              <w:rPr>
                <w:b/>
                <w:sz w:val="26"/>
              </w:rPr>
            </w:pPr>
          </w:p>
          <w:p w14:paraId="16F47E1C" w14:textId="77777777" w:rsidR="00654DBD" w:rsidRDefault="00654DBD">
            <w:pPr>
              <w:pStyle w:val="TableParagraph"/>
              <w:rPr>
                <w:b/>
                <w:sz w:val="26"/>
              </w:rPr>
            </w:pPr>
          </w:p>
          <w:p w14:paraId="3C96AF8B" w14:textId="77777777" w:rsidR="00654DBD" w:rsidRDefault="00654DBD">
            <w:pPr>
              <w:pStyle w:val="TableParagraph"/>
              <w:rPr>
                <w:b/>
                <w:sz w:val="26"/>
              </w:rPr>
            </w:pPr>
          </w:p>
          <w:p w14:paraId="7BD94A40" w14:textId="77777777" w:rsidR="00654DBD" w:rsidRDefault="00654DBD">
            <w:pPr>
              <w:pStyle w:val="TableParagraph"/>
              <w:rPr>
                <w:b/>
                <w:sz w:val="26"/>
              </w:rPr>
            </w:pPr>
          </w:p>
          <w:p w14:paraId="5A026286" w14:textId="77777777" w:rsidR="00654DBD" w:rsidRDefault="00654DBD">
            <w:pPr>
              <w:pStyle w:val="TableParagraph"/>
              <w:spacing w:before="2"/>
              <w:rPr>
                <w:b/>
                <w:sz w:val="37"/>
              </w:rPr>
            </w:pPr>
          </w:p>
          <w:p w14:paraId="288A9076" w14:textId="77777777" w:rsidR="00654DBD" w:rsidRDefault="0008649B">
            <w:pPr>
              <w:pStyle w:val="TableParagraph"/>
              <w:ind w:left="60"/>
              <w:rPr>
                <w:sz w:val="24"/>
              </w:rPr>
            </w:pPr>
            <w:r>
              <w:rPr>
                <w:sz w:val="24"/>
              </w:rPr>
              <w:t>Task</w:t>
            </w:r>
            <w:r>
              <w:rPr>
                <w:spacing w:val="-13"/>
                <w:sz w:val="24"/>
              </w:rPr>
              <w:t xml:space="preserve"> </w:t>
            </w:r>
            <w:r>
              <w:rPr>
                <w:sz w:val="24"/>
              </w:rPr>
              <w:t>1:</w:t>
            </w:r>
            <w:r>
              <w:rPr>
                <w:spacing w:val="-13"/>
                <w:sz w:val="24"/>
              </w:rPr>
              <w:t xml:space="preserve"> </w:t>
            </w:r>
            <w:r>
              <w:rPr>
                <w:sz w:val="24"/>
              </w:rPr>
              <w:t>Southern</w:t>
            </w:r>
            <w:r>
              <w:rPr>
                <w:spacing w:val="-13"/>
                <w:sz w:val="24"/>
              </w:rPr>
              <w:t xml:space="preserve"> </w:t>
            </w:r>
            <w:r>
              <w:rPr>
                <w:sz w:val="24"/>
              </w:rPr>
              <w:t>Biomass Collection (AU)</w:t>
            </w:r>
          </w:p>
        </w:tc>
        <w:tc>
          <w:tcPr>
            <w:tcW w:w="4680" w:type="dxa"/>
          </w:tcPr>
          <w:p w14:paraId="66D4DA47" w14:textId="77777777" w:rsidR="00654DBD" w:rsidRDefault="0008649B">
            <w:pPr>
              <w:pStyle w:val="TableParagraph"/>
              <w:spacing w:before="60"/>
              <w:ind w:left="60" w:right="86"/>
              <w:rPr>
                <w:sz w:val="24"/>
              </w:rPr>
            </w:pPr>
            <w:r>
              <w:rPr>
                <w:sz w:val="24"/>
              </w:rPr>
              <w:t>Forest</w:t>
            </w:r>
            <w:r>
              <w:rPr>
                <w:spacing w:val="-7"/>
                <w:sz w:val="24"/>
              </w:rPr>
              <w:t xml:space="preserve"> </w:t>
            </w:r>
            <w:r>
              <w:rPr>
                <w:sz w:val="24"/>
              </w:rPr>
              <w:t>biomass</w:t>
            </w:r>
            <w:r>
              <w:rPr>
                <w:spacing w:val="-7"/>
                <w:sz w:val="24"/>
              </w:rPr>
              <w:t xml:space="preserve"> </w:t>
            </w:r>
            <w:r>
              <w:rPr>
                <w:sz w:val="24"/>
              </w:rPr>
              <w:t>is</w:t>
            </w:r>
            <w:r>
              <w:rPr>
                <w:spacing w:val="-7"/>
                <w:sz w:val="24"/>
              </w:rPr>
              <w:t xml:space="preserve"> </w:t>
            </w:r>
            <w:r>
              <w:rPr>
                <w:sz w:val="24"/>
              </w:rPr>
              <w:t>generally</w:t>
            </w:r>
            <w:r>
              <w:rPr>
                <w:spacing w:val="-7"/>
                <w:sz w:val="24"/>
              </w:rPr>
              <w:t xml:space="preserve"> </w:t>
            </w:r>
            <w:r>
              <w:rPr>
                <w:sz w:val="24"/>
              </w:rPr>
              <w:t>derived</w:t>
            </w:r>
            <w:r>
              <w:rPr>
                <w:spacing w:val="-7"/>
                <w:sz w:val="24"/>
              </w:rPr>
              <w:t xml:space="preserve"> </w:t>
            </w:r>
            <w:r>
              <w:rPr>
                <w:sz w:val="24"/>
              </w:rPr>
              <w:t>from</w:t>
            </w:r>
            <w:r>
              <w:rPr>
                <w:spacing w:val="-7"/>
                <w:sz w:val="24"/>
              </w:rPr>
              <w:t xml:space="preserve"> </w:t>
            </w:r>
            <w:r>
              <w:rPr>
                <w:sz w:val="24"/>
              </w:rPr>
              <w:t>many different sources, but the three most likely areas include whole tree material, forest residue material, and clean-chip residuals.</w:t>
            </w:r>
          </w:p>
          <w:p w14:paraId="0EC6C6B7" w14:textId="77777777" w:rsidR="00654DBD" w:rsidRDefault="0008649B">
            <w:pPr>
              <w:pStyle w:val="TableParagraph"/>
              <w:ind w:left="60" w:right="82"/>
              <w:rPr>
                <w:sz w:val="24"/>
              </w:rPr>
            </w:pPr>
            <w:r>
              <w:rPr>
                <w:sz w:val="24"/>
              </w:rPr>
              <w:t xml:space="preserve">Whole tree material is derived when trees are harvested from a site and the entire tree is placed into the chipper/grinder. </w:t>
            </w:r>
            <w:proofErr w:type="gramStart"/>
            <w:r>
              <w:rPr>
                <w:sz w:val="24"/>
              </w:rPr>
              <w:t>Usually</w:t>
            </w:r>
            <w:proofErr w:type="gramEnd"/>
            <w:r>
              <w:rPr>
                <w:sz w:val="24"/>
              </w:rPr>
              <w:t xml:space="preserve"> these trees are small in diameter and/or are of poor quality</w:t>
            </w:r>
            <w:r>
              <w:rPr>
                <w:spacing w:val="-6"/>
                <w:sz w:val="24"/>
              </w:rPr>
              <w:t xml:space="preserve"> </w:t>
            </w:r>
            <w:r>
              <w:rPr>
                <w:sz w:val="24"/>
              </w:rPr>
              <w:t>(not</w:t>
            </w:r>
            <w:r>
              <w:rPr>
                <w:spacing w:val="-6"/>
                <w:sz w:val="24"/>
              </w:rPr>
              <w:t xml:space="preserve"> </w:t>
            </w:r>
            <w:r>
              <w:rPr>
                <w:sz w:val="24"/>
              </w:rPr>
              <w:t>large</w:t>
            </w:r>
            <w:r>
              <w:rPr>
                <w:spacing w:val="-6"/>
                <w:sz w:val="24"/>
              </w:rPr>
              <w:t xml:space="preserve"> </w:t>
            </w:r>
            <w:r>
              <w:rPr>
                <w:sz w:val="24"/>
              </w:rPr>
              <w:t>enough</w:t>
            </w:r>
            <w:r>
              <w:rPr>
                <w:spacing w:val="-6"/>
                <w:sz w:val="24"/>
              </w:rPr>
              <w:t xml:space="preserve"> </w:t>
            </w:r>
            <w:r>
              <w:rPr>
                <w:sz w:val="24"/>
              </w:rPr>
              <w:t>to</w:t>
            </w:r>
            <w:r>
              <w:rPr>
                <w:spacing w:val="-6"/>
                <w:sz w:val="24"/>
              </w:rPr>
              <w:t xml:space="preserve"> </w:t>
            </w:r>
            <w:r>
              <w:rPr>
                <w:sz w:val="24"/>
              </w:rPr>
              <w:t>make</w:t>
            </w:r>
            <w:r>
              <w:rPr>
                <w:spacing w:val="-7"/>
                <w:sz w:val="24"/>
              </w:rPr>
              <w:t xml:space="preserve"> </w:t>
            </w:r>
            <w:r>
              <w:rPr>
                <w:sz w:val="24"/>
              </w:rPr>
              <w:t>pulpwood</w:t>
            </w:r>
            <w:r>
              <w:rPr>
                <w:spacing w:val="-6"/>
                <w:sz w:val="24"/>
              </w:rPr>
              <w:t xml:space="preserve"> </w:t>
            </w:r>
            <w:r>
              <w:rPr>
                <w:sz w:val="24"/>
              </w:rPr>
              <w:t>or sawtimber). Forest residue material is generally composed of limbs and tops from operations where the primary products are pulpwood and sawtimber. The material removed from the tree during processing is placed</w:t>
            </w:r>
            <w:r>
              <w:rPr>
                <w:spacing w:val="-2"/>
                <w:sz w:val="24"/>
              </w:rPr>
              <w:t xml:space="preserve"> </w:t>
            </w:r>
            <w:r>
              <w:rPr>
                <w:sz w:val="24"/>
              </w:rPr>
              <w:t>in</w:t>
            </w:r>
            <w:r>
              <w:rPr>
                <w:spacing w:val="-2"/>
                <w:sz w:val="24"/>
              </w:rPr>
              <w:t xml:space="preserve"> </w:t>
            </w:r>
            <w:r>
              <w:rPr>
                <w:sz w:val="24"/>
              </w:rPr>
              <w:t>a</w:t>
            </w:r>
            <w:r>
              <w:rPr>
                <w:spacing w:val="-2"/>
                <w:sz w:val="24"/>
              </w:rPr>
              <w:t xml:space="preserve"> </w:t>
            </w:r>
            <w:r>
              <w:rPr>
                <w:sz w:val="24"/>
              </w:rPr>
              <w:t>chipper</w:t>
            </w:r>
            <w:r>
              <w:rPr>
                <w:spacing w:val="-3"/>
                <w:sz w:val="24"/>
              </w:rPr>
              <w:t xml:space="preserve"> </w:t>
            </w:r>
            <w:r>
              <w:rPr>
                <w:sz w:val="24"/>
              </w:rPr>
              <w:t>or</w:t>
            </w:r>
            <w:r>
              <w:rPr>
                <w:spacing w:val="-2"/>
                <w:sz w:val="24"/>
              </w:rPr>
              <w:t xml:space="preserve"> </w:t>
            </w:r>
            <w:r>
              <w:rPr>
                <w:sz w:val="24"/>
              </w:rPr>
              <w:t>grinder</w:t>
            </w:r>
            <w:r>
              <w:rPr>
                <w:spacing w:val="-2"/>
                <w:sz w:val="24"/>
              </w:rPr>
              <w:t xml:space="preserve"> </w:t>
            </w:r>
            <w:r>
              <w:rPr>
                <w:sz w:val="24"/>
              </w:rPr>
              <w:t>and</w:t>
            </w:r>
            <w:r>
              <w:rPr>
                <w:spacing w:val="-2"/>
                <w:sz w:val="24"/>
              </w:rPr>
              <w:t xml:space="preserve"> </w:t>
            </w:r>
            <w:r>
              <w:rPr>
                <w:sz w:val="24"/>
              </w:rPr>
              <w:t>blown</w:t>
            </w:r>
            <w:r>
              <w:rPr>
                <w:spacing w:val="-2"/>
                <w:sz w:val="24"/>
              </w:rPr>
              <w:t xml:space="preserve"> </w:t>
            </w:r>
            <w:r>
              <w:rPr>
                <w:sz w:val="24"/>
              </w:rPr>
              <w:t>into</w:t>
            </w:r>
            <w:r>
              <w:rPr>
                <w:spacing w:val="-2"/>
                <w:sz w:val="24"/>
              </w:rPr>
              <w:t xml:space="preserve"> </w:t>
            </w:r>
            <w:r>
              <w:rPr>
                <w:sz w:val="24"/>
              </w:rPr>
              <w:t xml:space="preserve">a chip van for delivery. The third category is clean chip residual, which is the material remaining after trees go through a chain-flail </w:t>
            </w:r>
            <w:proofErr w:type="spellStart"/>
            <w:r>
              <w:rPr>
                <w:sz w:val="24"/>
              </w:rPr>
              <w:t>debarker</w:t>
            </w:r>
            <w:proofErr w:type="spellEnd"/>
            <w:r>
              <w:rPr>
                <w:sz w:val="24"/>
              </w:rPr>
              <w:t xml:space="preserve"> to remove the bark, limbs, and top.</w:t>
            </w:r>
          </w:p>
          <w:p w14:paraId="7AC203B0" w14:textId="77777777" w:rsidR="00654DBD" w:rsidRDefault="0008649B">
            <w:pPr>
              <w:pStyle w:val="TableParagraph"/>
              <w:ind w:left="60" w:right="73"/>
              <w:rPr>
                <w:sz w:val="24"/>
              </w:rPr>
            </w:pPr>
            <w:r>
              <w:rPr>
                <w:sz w:val="24"/>
              </w:rPr>
              <w:t>This</w:t>
            </w:r>
            <w:r>
              <w:rPr>
                <w:spacing w:val="-4"/>
                <w:sz w:val="24"/>
              </w:rPr>
              <w:t xml:space="preserve"> </w:t>
            </w:r>
            <w:r>
              <w:rPr>
                <w:sz w:val="24"/>
              </w:rPr>
              <w:t>material</w:t>
            </w:r>
            <w:r>
              <w:rPr>
                <w:spacing w:val="-4"/>
                <w:sz w:val="24"/>
              </w:rPr>
              <w:t xml:space="preserve"> </w:t>
            </w:r>
            <w:r>
              <w:rPr>
                <w:sz w:val="24"/>
              </w:rPr>
              <w:t>consists</w:t>
            </w:r>
            <w:r>
              <w:rPr>
                <w:spacing w:val="-4"/>
                <w:sz w:val="24"/>
              </w:rPr>
              <w:t xml:space="preserve"> </w:t>
            </w:r>
            <w:r>
              <w:rPr>
                <w:sz w:val="24"/>
              </w:rPr>
              <w:t>of</w:t>
            </w:r>
            <w:r>
              <w:rPr>
                <w:spacing w:val="-4"/>
                <w:sz w:val="24"/>
              </w:rPr>
              <w:t xml:space="preserve"> </w:t>
            </w:r>
            <w:r>
              <w:rPr>
                <w:sz w:val="24"/>
              </w:rPr>
              <w:t>more</w:t>
            </w:r>
            <w:r>
              <w:rPr>
                <w:spacing w:val="-4"/>
                <w:sz w:val="24"/>
              </w:rPr>
              <w:t xml:space="preserve"> </w:t>
            </w:r>
            <w:r>
              <w:rPr>
                <w:sz w:val="24"/>
              </w:rPr>
              <w:t>bark</w:t>
            </w:r>
            <w:r>
              <w:rPr>
                <w:spacing w:val="-4"/>
                <w:sz w:val="24"/>
              </w:rPr>
              <w:t xml:space="preserve"> </w:t>
            </w:r>
            <w:r>
              <w:rPr>
                <w:sz w:val="24"/>
              </w:rPr>
              <w:t>and</w:t>
            </w:r>
            <w:r>
              <w:rPr>
                <w:spacing w:val="-4"/>
                <w:sz w:val="24"/>
              </w:rPr>
              <w:t xml:space="preserve"> </w:t>
            </w:r>
            <w:r>
              <w:rPr>
                <w:sz w:val="24"/>
              </w:rPr>
              <w:t>foliage than the previous categories. Also, the team will collect different fractions (bark, limbs and tops, clean chips) from five woody biomass types (yellow pine, red and white oak, sweetgum and yellow poplar) that are</w:t>
            </w:r>
            <w:r>
              <w:rPr>
                <w:spacing w:val="40"/>
                <w:sz w:val="24"/>
              </w:rPr>
              <w:t xml:space="preserve"> </w:t>
            </w:r>
            <w:r>
              <w:rPr>
                <w:sz w:val="24"/>
              </w:rPr>
              <w:t>prevalent</w:t>
            </w:r>
            <w:r>
              <w:rPr>
                <w:spacing w:val="-2"/>
                <w:sz w:val="24"/>
              </w:rPr>
              <w:t xml:space="preserve"> </w:t>
            </w:r>
            <w:r>
              <w:rPr>
                <w:sz w:val="24"/>
              </w:rPr>
              <w:t>in</w:t>
            </w:r>
            <w:r>
              <w:rPr>
                <w:spacing w:val="-2"/>
                <w:sz w:val="24"/>
              </w:rPr>
              <w:t xml:space="preserve"> </w:t>
            </w:r>
            <w:r>
              <w:rPr>
                <w:sz w:val="24"/>
              </w:rPr>
              <w:t>Alabama.</w:t>
            </w:r>
            <w:r>
              <w:rPr>
                <w:spacing w:val="-2"/>
                <w:sz w:val="24"/>
              </w:rPr>
              <w:t xml:space="preserve"> </w:t>
            </w:r>
            <w:r>
              <w:rPr>
                <w:sz w:val="24"/>
              </w:rPr>
              <w:t>Another</w:t>
            </w:r>
            <w:r>
              <w:rPr>
                <w:spacing w:val="-2"/>
                <w:sz w:val="24"/>
              </w:rPr>
              <w:t xml:space="preserve"> </w:t>
            </w:r>
            <w:r>
              <w:rPr>
                <w:sz w:val="24"/>
              </w:rPr>
              <w:t>huge</w:t>
            </w:r>
            <w:r>
              <w:rPr>
                <w:spacing w:val="-2"/>
                <w:sz w:val="24"/>
              </w:rPr>
              <w:t xml:space="preserve"> </w:t>
            </w:r>
            <w:r>
              <w:rPr>
                <w:sz w:val="24"/>
              </w:rPr>
              <w:t>impact</w:t>
            </w:r>
            <w:r>
              <w:rPr>
                <w:spacing w:val="-2"/>
                <w:sz w:val="24"/>
              </w:rPr>
              <w:t xml:space="preserve"> </w:t>
            </w:r>
            <w:r>
              <w:rPr>
                <w:sz w:val="24"/>
              </w:rPr>
              <w:t>on the characteristic of the material is the forest type. Whether the trees are from a natural stand, young pine plantation, or a mature plantation will impact the material components.</w:t>
            </w:r>
            <w:r>
              <w:rPr>
                <w:spacing w:val="-6"/>
                <w:sz w:val="24"/>
              </w:rPr>
              <w:t xml:space="preserve"> </w:t>
            </w:r>
            <w:r>
              <w:rPr>
                <w:sz w:val="24"/>
              </w:rPr>
              <w:t>In</w:t>
            </w:r>
            <w:r>
              <w:rPr>
                <w:spacing w:val="-6"/>
                <w:sz w:val="24"/>
              </w:rPr>
              <w:t xml:space="preserve"> </w:t>
            </w:r>
            <w:r>
              <w:rPr>
                <w:sz w:val="24"/>
              </w:rPr>
              <w:t>this</w:t>
            </w:r>
            <w:r>
              <w:rPr>
                <w:spacing w:val="-6"/>
                <w:sz w:val="24"/>
              </w:rPr>
              <w:t xml:space="preserve"> </w:t>
            </w:r>
            <w:r>
              <w:rPr>
                <w:sz w:val="24"/>
              </w:rPr>
              <w:t>study,</w:t>
            </w:r>
            <w:r>
              <w:rPr>
                <w:spacing w:val="-6"/>
                <w:sz w:val="24"/>
              </w:rPr>
              <w:t xml:space="preserve"> </w:t>
            </w:r>
            <w:r>
              <w:rPr>
                <w:sz w:val="24"/>
              </w:rPr>
              <w:t>the</w:t>
            </w:r>
            <w:r>
              <w:rPr>
                <w:spacing w:val="-6"/>
                <w:sz w:val="24"/>
              </w:rPr>
              <w:t xml:space="preserve"> </w:t>
            </w:r>
            <w:r>
              <w:rPr>
                <w:sz w:val="24"/>
              </w:rPr>
              <w:t>team</w:t>
            </w:r>
            <w:r>
              <w:rPr>
                <w:spacing w:val="-6"/>
                <w:sz w:val="24"/>
              </w:rPr>
              <w:t xml:space="preserve"> </w:t>
            </w:r>
            <w:r>
              <w:rPr>
                <w:sz w:val="24"/>
              </w:rPr>
              <w:t>will</w:t>
            </w:r>
            <w:r>
              <w:rPr>
                <w:spacing w:val="-6"/>
                <w:sz w:val="24"/>
              </w:rPr>
              <w:t xml:space="preserve"> </w:t>
            </w:r>
            <w:r>
              <w:rPr>
                <w:sz w:val="24"/>
              </w:rPr>
              <w:t>collect at least 15 samples from operations around the Southeastern US and chip on-site for biochar production. Data will be recorded to document site characteristics such as the location of</w:t>
            </w:r>
          </w:p>
        </w:tc>
        <w:tc>
          <w:tcPr>
            <w:tcW w:w="1608" w:type="dxa"/>
          </w:tcPr>
          <w:p w14:paraId="00147366" w14:textId="77777777" w:rsidR="00654DBD" w:rsidRDefault="00654DBD">
            <w:pPr>
              <w:pStyle w:val="TableParagraph"/>
              <w:rPr>
                <w:b/>
                <w:sz w:val="26"/>
              </w:rPr>
            </w:pPr>
          </w:p>
          <w:p w14:paraId="2B9BB84B" w14:textId="77777777" w:rsidR="00654DBD" w:rsidRDefault="00654DBD">
            <w:pPr>
              <w:pStyle w:val="TableParagraph"/>
              <w:rPr>
                <w:b/>
                <w:sz w:val="26"/>
              </w:rPr>
            </w:pPr>
          </w:p>
          <w:p w14:paraId="0FF9DD7B" w14:textId="77777777" w:rsidR="00654DBD" w:rsidRDefault="00654DBD">
            <w:pPr>
              <w:pStyle w:val="TableParagraph"/>
              <w:rPr>
                <w:b/>
                <w:sz w:val="26"/>
              </w:rPr>
            </w:pPr>
          </w:p>
          <w:p w14:paraId="7FB27CB0" w14:textId="77777777" w:rsidR="00654DBD" w:rsidRDefault="00654DBD">
            <w:pPr>
              <w:pStyle w:val="TableParagraph"/>
              <w:rPr>
                <w:b/>
                <w:sz w:val="26"/>
              </w:rPr>
            </w:pPr>
          </w:p>
          <w:p w14:paraId="7D66774D" w14:textId="77777777" w:rsidR="00654DBD" w:rsidRDefault="00654DBD">
            <w:pPr>
              <w:pStyle w:val="TableParagraph"/>
              <w:rPr>
                <w:b/>
                <w:sz w:val="26"/>
              </w:rPr>
            </w:pPr>
          </w:p>
          <w:p w14:paraId="5EFBBF7B" w14:textId="77777777" w:rsidR="00654DBD" w:rsidRDefault="00654DBD">
            <w:pPr>
              <w:pStyle w:val="TableParagraph"/>
              <w:rPr>
                <w:b/>
                <w:sz w:val="26"/>
              </w:rPr>
            </w:pPr>
          </w:p>
          <w:p w14:paraId="7AEDAAEB" w14:textId="77777777" w:rsidR="00654DBD" w:rsidRDefault="00654DBD">
            <w:pPr>
              <w:pStyle w:val="TableParagraph"/>
              <w:rPr>
                <w:b/>
                <w:sz w:val="26"/>
              </w:rPr>
            </w:pPr>
          </w:p>
          <w:p w14:paraId="0AC30664" w14:textId="77777777" w:rsidR="00654DBD" w:rsidRDefault="00654DBD">
            <w:pPr>
              <w:pStyle w:val="TableParagraph"/>
              <w:rPr>
                <w:b/>
                <w:sz w:val="26"/>
              </w:rPr>
            </w:pPr>
          </w:p>
          <w:p w14:paraId="76D8D81B" w14:textId="77777777" w:rsidR="00654DBD" w:rsidRDefault="00654DBD">
            <w:pPr>
              <w:pStyle w:val="TableParagraph"/>
              <w:rPr>
                <w:b/>
                <w:sz w:val="26"/>
              </w:rPr>
            </w:pPr>
          </w:p>
          <w:p w14:paraId="77E78355" w14:textId="77777777" w:rsidR="00654DBD" w:rsidRDefault="00654DBD">
            <w:pPr>
              <w:pStyle w:val="TableParagraph"/>
              <w:rPr>
                <w:b/>
                <w:sz w:val="26"/>
              </w:rPr>
            </w:pPr>
          </w:p>
          <w:p w14:paraId="07A65A14" w14:textId="77777777" w:rsidR="00654DBD" w:rsidRDefault="00654DBD">
            <w:pPr>
              <w:pStyle w:val="TableParagraph"/>
              <w:rPr>
                <w:b/>
                <w:sz w:val="26"/>
              </w:rPr>
            </w:pPr>
          </w:p>
          <w:p w14:paraId="13DA7108" w14:textId="77777777" w:rsidR="00654DBD" w:rsidRDefault="00654DBD">
            <w:pPr>
              <w:pStyle w:val="TableParagraph"/>
              <w:rPr>
                <w:b/>
                <w:sz w:val="26"/>
              </w:rPr>
            </w:pPr>
          </w:p>
          <w:p w14:paraId="3E2F097C" w14:textId="77777777" w:rsidR="00654DBD" w:rsidRDefault="00654DBD">
            <w:pPr>
              <w:pStyle w:val="TableParagraph"/>
              <w:rPr>
                <w:b/>
                <w:sz w:val="26"/>
              </w:rPr>
            </w:pPr>
          </w:p>
          <w:p w14:paraId="2D8BC220" w14:textId="77777777" w:rsidR="00654DBD" w:rsidRDefault="00654DBD">
            <w:pPr>
              <w:pStyle w:val="TableParagraph"/>
              <w:rPr>
                <w:b/>
                <w:sz w:val="26"/>
              </w:rPr>
            </w:pPr>
          </w:p>
          <w:p w14:paraId="65A30490" w14:textId="77777777" w:rsidR="00654DBD" w:rsidRDefault="00654DBD">
            <w:pPr>
              <w:pStyle w:val="TableParagraph"/>
              <w:spacing w:before="2"/>
              <w:rPr>
                <w:b/>
                <w:sz w:val="37"/>
              </w:rPr>
            </w:pPr>
          </w:p>
          <w:p w14:paraId="39F2F855" w14:textId="77777777" w:rsidR="00654DBD" w:rsidRDefault="0008649B">
            <w:pPr>
              <w:pStyle w:val="TableParagraph"/>
              <w:ind w:left="60"/>
              <w:rPr>
                <w:sz w:val="24"/>
              </w:rPr>
            </w:pPr>
            <w:r>
              <w:rPr>
                <w:sz w:val="24"/>
              </w:rPr>
              <w:t xml:space="preserve">February </w:t>
            </w:r>
            <w:r>
              <w:rPr>
                <w:spacing w:val="-5"/>
                <w:sz w:val="24"/>
              </w:rPr>
              <w:t>28,</w:t>
            </w:r>
          </w:p>
          <w:p w14:paraId="392D9D8F" w14:textId="77777777" w:rsidR="00654DBD" w:rsidRDefault="0008649B">
            <w:pPr>
              <w:pStyle w:val="TableParagraph"/>
              <w:ind w:left="60"/>
              <w:rPr>
                <w:sz w:val="24"/>
              </w:rPr>
            </w:pPr>
            <w:r>
              <w:rPr>
                <w:spacing w:val="-4"/>
                <w:sz w:val="24"/>
              </w:rPr>
              <w:t>2023</w:t>
            </w:r>
          </w:p>
        </w:tc>
      </w:tr>
    </w:tbl>
    <w:p w14:paraId="42FBDA62" w14:textId="77777777" w:rsidR="00654DBD" w:rsidRDefault="00654DBD">
      <w:pPr>
        <w:rPr>
          <w:sz w:val="24"/>
        </w:rPr>
        <w:sectPr w:rsidR="00654DBD">
          <w:pgSz w:w="12240" w:h="15840"/>
          <w:pgMar w:top="1820" w:right="1080" w:bottom="1340" w:left="1200" w:header="0" w:footer="1146" w:gutter="0"/>
          <w:cols w:space="720"/>
        </w:sectPr>
      </w:pPr>
    </w:p>
    <w:tbl>
      <w:tblPr>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12"/>
        <w:gridCol w:w="4680"/>
        <w:gridCol w:w="1608"/>
      </w:tblGrid>
      <w:tr w:rsidR="00654DBD" w14:paraId="2B46B4D8" w14:textId="77777777">
        <w:trPr>
          <w:trHeight w:val="1499"/>
        </w:trPr>
        <w:tc>
          <w:tcPr>
            <w:tcW w:w="3412" w:type="dxa"/>
          </w:tcPr>
          <w:p w14:paraId="52F5A6C2" w14:textId="77777777" w:rsidR="00654DBD" w:rsidRDefault="00654DBD">
            <w:pPr>
              <w:pStyle w:val="TableParagraph"/>
            </w:pPr>
          </w:p>
        </w:tc>
        <w:tc>
          <w:tcPr>
            <w:tcW w:w="4680" w:type="dxa"/>
          </w:tcPr>
          <w:p w14:paraId="350B536B" w14:textId="77777777" w:rsidR="00654DBD" w:rsidRDefault="0008649B">
            <w:pPr>
              <w:pStyle w:val="TableParagraph"/>
              <w:spacing w:before="60"/>
              <w:ind w:left="60"/>
              <w:rPr>
                <w:sz w:val="24"/>
              </w:rPr>
            </w:pPr>
            <w:r>
              <w:rPr>
                <w:sz w:val="24"/>
              </w:rPr>
              <w:t>operation, type of stand, age, soil type, operation methods, production levels, and markets.</w:t>
            </w:r>
            <w:r>
              <w:rPr>
                <w:spacing w:val="-8"/>
                <w:sz w:val="24"/>
              </w:rPr>
              <w:t xml:space="preserve"> </w:t>
            </w:r>
            <w:r>
              <w:rPr>
                <w:sz w:val="24"/>
              </w:rPr>
              <w:t>Large</w:t>
            </w:r>
            <w:r>
              <w:rPr>
                <w:spacing w:val="-8"/>
                <w:sz w:val="24"/>
              </w:rPr>
              <w:t xml:space="preserve"> </w:t>
            </w:r>
            <w:r>
              <w:rPr>
                <w:sz w:val="24"/>
              </w:rPr>
              <w:t>quantities</w:t>
            </w:r>
            <w:r>
              <w:rPr>
                <w:spacing w:val="-8"/>
                <w:sz w:val="24"/>
              </w:rPr>
              <w:t xml:space="preserve"> </w:t>
            </w:r>
            <w:r>
              <w:rPr>
                <w:sz w:val="24"/>
              </w:rPr>
              <w:t>(several</w:t>
            </w:r>
            <w:r>
              <w:rPr>
                <w:spacing w:val="-8"/>
                <w:sz w:val="24"/>
              </w:rPr>
              <w:t xml:space="preserve"> </w:t>
            </w:r>
            <w:r>
              <w:rPr>
                <w:sz w:val="24"/>
              </w:rPr>
              <w:t>super</w:t>
            </w:r>
            <w:r>
              <w:rPr>
                <w:spacing w:val="-8"/>
                <w:sz w:val="24"/>
              </w:rPr>
              <w:t xml:space="preserve"> </w:t>
            </w:r>
            <w:r>
              <w:rPr>
                <w:sz w:val="24"/>
              </w:rPr>
              <w:t>sacks) of samples will be collected and processed in the laboratories.</w:t>
            </w:r>
          </w:p>
        </w:tc>
        <w:tc>
          <w:tcPr>
            <w:tcW w:w="1608" w:type="dxa"/>
          </w:tcPr>
          <w:p w14:paraId="0E8BFBC7" w14:textId="77777777" w:rsidR="00654DBD" w:rsidRDefault="00654DBD">
            <w:pPr>
              <w:pStyle w:val="TableParagraph"/>
            </w:pPr>
          </w:p>
        </w:tc>
      </w:tr>
      <w:tr w:rsidR="00654DBD" w14:paraId="0DA603DF" w14:textId="77777777">
        <w:trPr>
          <w:trHeight w:val="5639"/>
        </w:trPr>
        <w:tc>
          <w:tcPr>
            <w:tcW w:w="3412" w:type="dxa"/>
          </w:tcPr>
          <w:p w14:paraId="52949B1C" w14:textId="77777777" w:rsidR="00654DBD" w:rsidRDefault="00654DBD">
            <w:pPr>
              <w:pStyle w:val="TableParagraph"/>
              <w:rPr>
                <w:b/>
                <w:sz w:val="26"/>
              </w:rPr>
            </w:pPr>
          </w:p>
          <w:p w14:paraId="2A0F5671" w14:textId="77777777" w:rsidR="00654DBD" w:rsidRDefault="00654DBD">
            <w:pPr>
              <w:pStyle w:val="TableParagraph"/>
              <w:rPr>
                <w:b/>
                <w:sz w:val="26"/>
              </w:rPr>
            </w:pPr>
          </w:p>
          <w:p w14:paraId="2973FBA7" w14:textId="77777777" w:rsidR="00654DBD" w:rsidRDefault="00654DBD">
            <w:pPr>
              <w:pStyle w:val="TableParagraph"/>
              <w:rPr>
                <w:b/>
                <w:sz w:val="26"/>
              </w:rPr>
            </w:pPr>
          </w:p>
          <w:p w14:paraId="6189FDE6" w14:textId="77777777" w:rsidR="00654DBD" w:rsidRDefault="00654DBD">
            <w:pPr>
              <w:pStyle w:val="TableParagraph"/>
              <w:rPr>
                <w:b/>
                <w:sz w:val="26"/>
              </w:rPr>
            </w:pPr>
          </w:p>
          <w:p w14:paraId="05DE3E4B" w14:textId="77777777" w:rsidR="00654DBD" w:rsidRDefault="00654DBD">
            <w:pPr>
              <w:pStyle w:val="TableParagraph"/>
              <w:rPr>
                <w:b/>
                <w:sz w:val="26"/>
              </w:rPr>
            </w:pPr>
          </w:p>
          <w:p w14:paraId="3A087FA4" w14:textId="77777777" w:rsidR="00654DBD" w:rsidRDefault="00654DBD">
            <w:pPr>
              <w:pStyle w:val="TableParagraph"/>
              <w:rPr>
                <w:b/>
                <w:sz w:val="26"/>
              </w:rPr>
            </w:pPr>
          </w:p>
          <w:p w14:paraId="7315797C" w14:textId="77777777" w:rsidR="00654DBD" w:rsidRDefault="00654DBD">
            <w:pPr>
              <w:pStyle w:val="TableParagraph"/>
              <w:rPr>
                <w:b/>
                <w:sz w:val="26"/>
              </w:rPr>
            </w:pPr>
          </w:p>
          <w:p w14:paraId="19E2921F" w14:textId="77777777" w:rsidR="00654DBD" w:rsidRDefault="00654DBD">
            <w:pPr>
              <w:pStyle w:val="TableParagraph"/>
              <w:rPr>
                <w:b/>
                <w:sz w:val="26"/>
              </w:rPr>
            </w:pPr>
          </w:p>
          <w:p w14:paraId="240C5D58" w14:textId="77777777" w:rsidR="00654DBD" w:rsidRDefault="0008649B">
            <w:pPr>
              <w:pStyle w:val="TableParagraph"/>
              <w:spacing w:before="152"/>
              <w:ind w:left="60"/>
              <w:rPr>
                <w:sz w:val="24"/>
              </w:rPr>
            </w:pPr>
            <w:r>
              <w:rPr>
                <w:sz w:val="24"/>
              </w:rPr>
              <w:t>Task</w:t>
            </w:r>
            <w:r>
              <w:rPr>
                <w:spacing w:val="-13"/>
                <w:sz w:val="24"/>
              </w:rPr>
              <w:t xml:space="preserve"> </w:t>
            </w:r>
            <w:r>
              <w:rPr>
                <w:sz w:val="24"/>
              </w:rPr>
              <w:t>2:</w:t>
            </w:r>
            <w:r>
              <w:rPr>
                <w:spacing w:val="-13"/>
                <w:sz w:val="24"/>
              </w:rPr>
              <w:t xml:space="preserve"> </w:t>
            </w:r>
            <w:r>
              <w:rPr>
                <w:sz w:val="24"/>
              </w:rPr>
              <w:t>Characterize</w:t>
            </w:r>
            <w:r>
              <w:rPr>
                <w:spacing w:val="-13"/>
                <w:sz w:val="24"/>
              </w:rPr>
              <w:t xml:space="preserve"> </w:t>
            </w:r>
            <w:r>
              <w:rPr>
                <w:sz w:val="24"/>
              </w:rPr>
              <w:t>Southern Biomass (AU)</w:t>
            </w:r>
          </w:p>
        </w:tc>
        <w:tc>
          <w:tcPr>
            <w:tcW w:w="4680" w:type="dxa"/>
          </w:tcPr>
          <w:p w14:paraId="0965C7A6" w14:textId="77777777" w:rsidR="00654DBD" w:rsidRDefault="0008649B">
            <w:pPr>
              <w:pStyle w:val="TableParagraph"/>
              <w:spacing w:before="60"/>
              <w:ind w:left="60" w:right="78"/>
              <w:rPr>
                <w:sz w:val="24"/>
              </w:rPr>
            </w:pPr>
            <w:r>
              <w:rPr>
                <w:sz w:val="24"/>
              </w:rPr>
              <w:t>Once the samples are collected, the team will employ air classification to see if fines, needles, leaves, and dirt can be removed from the</w:t>
            </w:r>
            <w:r>
              <w:rPr>
                <w:spacing w:val="-5"/>
                <w:sz w:val="24"/>
              </w:rPr>
              <w:t xml:space="preserve"> </w:t>
            </w:r>
            <w:r>
              <w:rPr>
                <w:sz w:val="24"/>
              </w:rPr>
              <w:t>samples.</w:t>
            </w:r>
            <w:r>
              <w:rPr>
                <w:spacing w:val="-5"/>
                <w:sz w:val="24"/>
              </w:rPr>
              <w:t xml:space="preserve"> </w:t>
            </w:r>
            <w:r>
              <w:rPr>
                <w:sz w:val="24"/>
              </w:rPr>
              <w:t>These</w:t>
            </w:r>
            <w:r>
              <w:rPr>
                <w:spacing w:val="-5"/>
                <w:sz w:val="24"/>
              </w:rPr>
              <w:t xml:space="preserve"> </w:t>
            </w:r>
            <w:r>
              <w:rPr>
                <w:sz w:val="24"/>
              </w:rPr>
              <w:t>materials</w:t>
            </w:r>
            <w:r>
              <w:rPr>
                <w:spacing w:val="-5"/>
                <w:sz w:val="24"/>
              </w:rPr>
              <w:t xml:space="preserve"> </w:t>
            </w:r>
            <w:r>
              <w:rPr>
                <w:sz w:val="24"/>
              </w:rPr>
              <w:t>will</w:t>
            </w:r>
            <w:r>
              <w:rPr>
                <w:spacing w:val="-5"/>
                <w:sz w:val="24"/>
              </w:rPr>
              <w:t xml:space="preserve"> </w:t>
            </w:r>
            <w:r>
              <w:rPr>
                <w:sz w:val="24"/>
              </w:rPr>
              <w:t>not</w:t>
            </w:r>
            <w:r>
              <w:rPr>
                <w:spacing w:val="-5"/>
                <w:sz w:val="24"/>
              </w:rPr>
              <w:t xml:space="preserve"> </w:t>
            </w:r>
            <w:r>
              <w:rPr>
                <w:sz w:val="24"/>
              </w:rPr>
              <w:t>provide</w:t>
            </w:r>
            <w:r>
              <w:rPr>
                <w:spacing w:val="-6"/>
                <w:sz w:val="24"/>
              </w:rPr>
              <w:t xml:space="preserve"> </w:t>
            </w:r>
            <w:r>
              <w:rPr>
                <w:sz w:val="24"/>
              </w:rPr>
              <w:t xml:space="preserve">a good quality of biochar, </w:t>
            </w:r>
            <w:proofErr w:type="gramStart"/>
            <w:r>
              <w:rPr>
                <w:sz w:val="24"/>
              </w:rPr>
              <w:t>and also</w:t>
            </w:r>
            <w:proofErr w:type="gramEnd"/>
            <w:r>
              <w:rPr>
                <w:sz w:val="24"/>
              </w:rPr>
              <w:t xml:space="preserve"> these can be used to provide needed energy for the process. Once the samples are prepared, the following standardized</w:t>
            </w:r>
            <w:r>
              <w:rPr>
                <w:spacing w:val="-1"/>
                <w:sz w:val="24"/>
              </w:rPr>
              <w:t xml:space="preserve"> </w:t>
            </w:r>
            <w:r>
              <w:rPr>
                <w:sz w:val="24"/>
              </w:rPr>
              <w:t>methods</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used</w:t>
            </w:r>
            <w:r>
              <w:rPr>
                <w:spacing w:val="-1"/>
                <w:sz w:val="24"/>
              </w:rPr>
              <w:t xml:space="preserve"> </w:t>
            </w:r>
            <w:r>
              <w:rPr>
                <w:sz w:val="24"/>
              </w:rPr>
              <w:t>for</w:t>
            </w:r>
            <w:r>
              <w:rPr>
                <w:spacing w:val="-1"/>
                <w:sz w:val="24"/>
              </w:rPr>
              <w:t xml:space="preserve"> </w:t>
            </w:r>
            <w:r>
              <w:rPr>
                <w:sz w:val="24"/>
              </w:rPr>
              <w:t>biomass characterization: energy (ASTM E870), moisture content (ASTM 871), ash content (ASTM E1755), volatile content (ASTM E872), cellulose, hemicellulose, and lignin (NREL/TP-510-42622), and mineral composition (ISO 16967). Physical properties such as bulk density and particle size distribution will be measured using the American Society of Agricultural and Biological Engineers (ASABE) or ISO (the International</w:t>
            </w:r>
            <w:r>
              <w:rPr>
                <w:spacing w:val="-13"/>
                <w:sz w:val="24"/>
              </w:rPr>
              <w:t xml:space="preserve"> </w:t>
            </w:r>
            <w:r>
              <w:rPr>
                <w:sz w:val="24"/>
              </w:rPr>
              <w:t>Organization</w:t>
            </w:r>
            <w:r>
              <w:rPr>
                <w:spacing w:val="-13"/>
                <w:sz w:val="24"/>
              </w:rPr>
              <w:t xml:space="preserve"> </w:t>
            </w:r>
            <w:r>
              <w:rPr>
                <w:sz w:val="24"/>
              </w:rPr>
              <w:t>for</w:t>
            </w:r>
            <w:r>
              <w:rPr>
                <w:spacing w:val="-13"/>
                <w:sz w:val="24"/>
              </w:rPr>
              <w:t xml:space="preserve"> </w:t>
            </w:r>
            <w:r>
              <w:rPr>
                <w:sz w:val="24"/>
              </w:rPr>
              <w:t xml:space="preserve">Standardization) </w:t>
            </w:r>
            <w:r>
              <w:rPr>
                <w:spacing w:val="-2"/>
                <w:sz w:val="24"/>
              </w:rPr>
              <w:t>standards.</w:t>
            </w:r>
          </w:p>
        </w:tc>
        <w:tc>
          <w:tcPr>
            <w:tcW w:w="1608" w:type="dxa"/>
          </w:tcPr>
          <w:p w14:paraId="20A8D425" w14:textId="77777777" w:rsidR="00654DBD" w:rsidRDefault="00654DBD">
            <w:pPr>
              <w:pStyle w:val="TableParagraph"/>
              <w:rPr>
                <w:b/>
                <w:sz w:val="26"/>
              </w:rPr>
            </w:pPr>
          </w:p>
          <w:p w14:paraId="07DF42B2" w14:textId="77777777" w:rsidR="00654DBD" w:rsidRDefault="00654DBD">
            <w:pPr>
              <w:pStyle w:val="TableParagraph"/>
              <w:rPr>
                <w:b/>
                <w:sz w:val="26"/>
              </w:rPr>
            </w:pPr>
          </w:p>
          <w:p w14:paraId="1B0E636F" w14:textId="77777777" w:rsidR="00654DBD" w:rsidRDefault="00654DBD">
            <w:pPr>
              <w:pStyle w:val="TableParagraph"/>
              <w:rPr>
                <w:b/>
                <w:sz w:val="26"/>
              </w:rPr>
            </w:pPr>
          </w:p>
          <w:p w14:paraId="120958B7" w14:textId="77777777" w:rsidR="00654DBD" w:rsidRDefault="00654DBD">
            <w:pPr>
              <w:pStyle w:val="TableParagraph"/>
              <w:rPr>
                <w:b/>
                <w:sz w:val="26"/>
              </w:rPr>
            </w:pPr>
          </w:p>
          <w:p w14:paraId="0B9D3196" w14:textId="77777777" w:rsidR="00654DBD" w:rsidRDefault="00654DBD">
            <w:pPr>
              <w:pStyle w:val="TableParagraph"/>
              <w:rPr>
                <w:b/>
                <w:sz w:val="26"/>
              </w:rPr>
            </w:pPr>
          </w:p>
          <w:p w14:paraId="2883F773" w14:textId="77777777" w:rsidR="00654DBD" w:rsidRDefault="00654DBD">
            <w:pPr>
              <w:pStyle w:val="TableParagraph"/>
              <w:rPr>
                <w:b/>
                <w:sz w:val="26"/>
              </w:rPr>
            </w:pPr>
          </w:p>
          <w:p w14:paraId="69B8B3D7" w14:textId="77777777" w:rsidR="00654DBD" w:rsidRDefault="00654DBD">
            <w:pPr>
              <w:pStyle w:val="TableParagraph"/>
              <w:rPr>
                <w:b/>
                <w:sz w:val="26"/>
              </w:rPr>
            </w:pPr>
          </w:p>
          <w:p w14:paraId="6DD840BB" w14:textId="77777777" w:rsidR="00654DBD" w:rsidRDefault="00654DBD">
            <w:pPr>
              <w:pStyle w:val="TableParagraph"/>
              <w:rPr>
                <w:b/>
                <w:sz w:val="26"/>
              </w:rPr>
            </w:pPr>
          </w:p>
          <w:p w14:paraId="1C3828EB" w14:textId="77777777" w:rsidR="00654DBD" w:rsidRDefault="00654DBD">
            <w:pPr>
              <w:pStyle w:val="TableParagraph"/>
              <w:spacing w:before="2"/>
              <w:rPr>
                <w:b/>
                <w:sz w:val="25"/>
              </w:rPr>
            </w:pPr>
          </w:p>
          <w:p w14:paraId="318670E6" w14:textId="77777777" w:rsidR="00654DBD" w:rsidRDefault="0008649B">
            <w:pPr>
              <w:pStyle w:val="TableParagraph"/>
              <w:ind w:left="60"/>
              <w:rPr>
                <w:sz w:val="24"/>
              </w:rPr>
            </w:pPr>
            <w:r>
              <w:rPr>
                <w:sz w:val="24"/>
              </w:rPr>
              <w:t xml:space="preserve">July 31, </w:t>
            </w:r>
            <w:r>
              <w:rPr>
                <w:spacing w:val="-4"/>
                <w:sz w:val="24"/>
              </w:rPr>
              <w:t>2023</w:t>
            </w:r>
          </w:p>
        </w:tc>
      </w:tr>
      <w:tr w:rsidR="00654DBD" w14:paraId="2A1676EB" w14:textId="77777777">
        <w:trPr>
          <w:trHeight w:val="5087"/>
        </w:trPr>
        <w:tc>
          <w:tcPr>
            <w:tcW w:w="3412" w:type="dxa"/>
          </w:tcPr>
          <w:p w14:paraId="34EF2D19" w14:textId="77777777" w:rsidR="00654DBD" w:rsidRDefault="00654DBD">
            <w:pPr>
              <w:pStyle w:val="TableParagraph"/>
              <w:rPr>
                <w:b/>
                <w:sz w:val="26"/>
              </w:rPr>
            </w:pPr>
          </w:p>
          <w:p w14:paraId="56A1DC91" w14:textId="77777777" w:rsidR="00654DBD" w:rsidRDefault="00654DBD">
            <w:pPr>
              <w:pStyle w:val="TableParagraph"/>
              <w:rPr>
                <w:b/>
                <w:sz w:val="26"/>
              </w:rPr>
            </w:pPr>
          </w:p>
          <w:p w14:paraId="1A978144" w14:textId="77777777" w:rsidR="00654DBD" w:rsidRDefault="00654DBD">
            <w:pPr>
              <w:pStyle w:val="TableParagraph"/>
              <w:rPr>
                <w:b/>
                <w:sz w:val="26"/>
              </w:rPr>
            </w:pPr>
          </w:p>
          <w:p w14:paraId="4146D855" w14:textId="77777777" w:rsidR="00654DBD" w:rsidRDefault="00654DBD">
            <w:pPr>
              <w:pStyle w:val="TableParagraph"/>
              <w:rPr>
                <w:b/>
                <w:sz w:val="26"/>
              </w:rPr>
            </w:pPr>
          </w:p>
          <w:p w14:paraId="55E60B6C" w14:textId="77777777" w:rsidR="00654DBD" w:rsidRDefault="00654DBD">
            <w:pPr>
              <w:pStyle w:val="TableParagraph"/>
              <w:rPr>
                <w:b/>
                <w:sz w:val="26"/>
              </w:rPr>
            </w:pPr>
          </w:p>
          <w:p w14:paraId="75510034" w14:textId="77777777" w:rsidR="00654DBD" w:rsidRDefault="00654DBD">
            <w:pPr>
              <w:pStyle w:val="TableParagraph"/>
              <w:rPr>
                <w:b/>
                <w:sz w:val="26"/>
              </w:rPr>
            </w:pPr>
          </w:p>
          <w:p w14:paraId="3F81C027" w14:textId="77777777" w:rsidR="00654DBD" w:rsidRDefault="00654DBD">
            <w:pPr>
              <w:pStyle w:val="TableParagraph"/>
              <w:spacing w:before="2"/>
              <w:rPr>
                <w:b/>
                <w:sz w:val="29"/>
              </w:rPr>
            </w:pPr>
          </w:p>
          <w:p w14:paraId="6FB57C58" w14:textId="77777777" w:rsidR="00654DBD" w:rsidRDefault="0008649B">
            <w:pPr>
              <w:pStyle w:val="TableParagraph"/>
              <w:ind w:left="60"/>
              <w:rPr>
                <w:sz w:val="24"/>
              </w:rPr>
            </w:pPr>
            <w:r>
              <w:rPr>
                <w:sz w:val="24"/>
              </w:rPr>
              <w:t>Task 4: Biochar-Polymer Composite</w:t>
            </w:r>
            <w:r>
              <w:rPr>
                <w:spacing w:val="-15"/>
                <w:sz w:val="24"/>
              </w:rPr>
              <w:t xml:space="preserve"> </w:t>
            </w:r>
            <w:r>
              <w:rPr>
                <w:sz w:val="24"/>
              </w:rPr>
              <w:t>for</w:t>
            </w:r>
            <w:r>
              <w:rPr>
                <w:spacing w:val="-15"/>
                <w:sz w:val="24"/>
              </w:rPr>
              <w:t xml:space="preserve"> </w:t>
            </w:r>
            <w:r>
              <w:rPr>
                <w:sz w:val="24"/>
              </w:rPr>
              <w:t>Engineering Properties (AU)</w:t>
            </w:r>
          </w:p>
        </w:tc>
        <w:tc>
          <w:tcPr>
            <w:tcW w:w="4680" w:type="dxa"/>
          </w:tcPr>
          <w:p w14:paraId="2070368E" w14:textId="77777777" w:rsidR="00654DBD" w:rsidRDefault="0008649B">
            <w:pPr>
              <w:pStyle w:val="TableParagraph"/>
              <w:spacing w:before="60"/>
              <w:ind w:left="60" w:right="45"/>
              <w:rPr>
                <w:sz w:val="24"/>
              </w:rPr>
            </w:pPr>
            <w:r>
              <w:rPr>
                <w:sz w:val="24"/>
              </w:rPr>
              <w:t xml:space="preserve">Biobased, biodegradable polymers-such as starch, </w:t>
            </w:r>
            <w:proofErr w:type="spellStart"/>
            <w:r>
              <w:rPr>
                <w:sz w:val="24"/>
              </w:rPr>
              <w:t>polyhydroxyalkanoates</w:t>
            </w:r>
            <w:proofErr w:type="spellEnd"/>
            <w:r>
              <w:rPr>
                <w:sz w:val="24"/>
              </w:rPr>
              <w:t xml:space="preserve"> (PHAs), and plant-based (soy) proteins- will be used as a plasticizer of cellulose fibers and biochar mixed at various proportions (</w:t>
            </w:r>
            <w:proofErr w:type="gramStart"/>
            <w:r>
              <w:rPr>
                <w:sz w:val="24"/>
              </w:rPr>
              <w:t>i.e.</w:t>
            </w:r>
            <w:proofErr w:type="gramEnd"/>
            <w:r>
              <w:rPr>
                <w:sz w:val="24"/>
              </w:rPr>
              <w:t xml:space="preserve"> 5 to 33 wt.% biochar</w:t>
            </w:r>
            <w:r>
              <w:rPr>
                <w:spacing w:val="-2"/>
                <w:sz w:val="24"/>
              </w:rPr>
              <w:t xml:space="preserve"> </w:t>
            </w:r>
            <w:r>
              <w:rPr>
                <w:sz w:val="24"/>
              </w:rPr>
              <w:t>in</w:t>
            </w:r>
            <w:r>
              <w:rPr>
                <w:spacing w:val="-2"/>
                <w:sz w:val="24"/>
              </w:rPr>
              <w:t xml:space="preserve"> </w:t>
            </w:r>
            <w:r>
              <w:rPr>
                <w:sz w:val="24"/>
              </w:rPr>
              <w:t>polymer).</w:t>
            </w:r>
            <w:r>
              <w:rPr>
                <w:spacing w:val="-2"/>
                <w:sz w:val="24"/>
              </w:rPr>
              <w:t xml:space="preserve"> </w:t>
            </w:r>
            <w:r>
              <w:rPr>
                <w:sz w:val="24"/>
              </w:rPr>
              <w:t>Casted</w:t>
            </w:r>
            <w:r>
              <w:rPr>
                <w:spacing w:val="-2"/>
                <w:sz w:val="24"/>
              </w:rPr>
              <w:t xml:space="preserve"> </w:t>
            </w:r>
            <w:r>
              <w:rPr>
                <w:sz w:val="24"/>
              </w:rPr>
              <w:t>films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blends will be prepared, and thermal, mechanical, and rheological properties of biochar-fibers polymer blends will be measured using analytical instruments such as thermogravimetric</w:t>
            </w:r>
            <w:r>
              <w:rPr>
                <w:spacing w:val="-13"/>
                <w:sz w:val="24"/>
              </w:rPr>
              <w:t xml:space="preserve"> </w:t>
            </w:r>
            <w:r>
              <w:rPr>
                <w:sz w:val="24"/>
              </w:rPr>
              <w:t>analyzer</w:t>
            </w:r>
            <w:r>
              <w:rPr>
                <w:spacing w:val="-13"/>
                <w:sz w:val="24"/>
              </w:rPr>
              <w:t xml:space="preserve"> </w:t>
            </w:r>
            <w:r>
              <w:rPr>
                <w:sz w:val="24"/>
              </w:rPr>
              <w:t>(TGA),</w:t>
            </w:r>
            <w:r>
              <w:rPr>
                <w:spacing w:val="-13"/>
                <w:sz w:val="24"/>
              </w:rPr>
              <w:t xml:space="preserve"> </w:t>
            </w:r>
            <w:r>
              <w:rPr>
                <w:sz w:val="24"/>
              </w:rPr>
              <w:t>differential scanning calorimeter (DSC), rheometer and dynamic</w:t>
            </w:r>
            <w:r>
              <w:rPr>
                <w:spacing w:val="-2"/>
                <w:sz w:val="24"/>
              </w:rPr>
              <w:t xml:space="preserve"> </w:t>
            </w:r>
            <w:r>
              <w:rPr>
                <w:sz w:val="24"/>
              </w:rPr>
              <w:t>mechanical</w:t>
            </w:r>
            <w:r>
              <w:rPr>
                <w:spacing w:val="-2"/>
                <w:sz w:val="24"/>
              </w:rPr>
              <w:t xml:space="preserve"> </w:t>
            </w:r>
            <w:r>
              <w:rPr>
                <w:sz w:val="24"/>
              </w:rPr>
              <w:t>analysis</w:t>
            </w:r>
            <w:r>
              <w:rPr>
                <w:spacing w:val="-2"/>
                <w:sz w:val="24"/>
              </w:rPr>
              <w:t xml:space="preserve"> </w:t>
            </w:r>
            <w:r>
              <w:rPr>
                <w:sz w:val="24"/>
              </w:rPr>
              <w:t>(DMA).</w:t>
            </w:r>
            <w:r>
              <w:rPr>
                <w:spacing w:val="-2"/>
                <w:sz w:val="24"/>
              </w:rPr>
              <w:t xml:space="preserve"> </w:t>
            </w:r>
            <w:r>
              <w:rPr>
                <w:sz w:val="24"/>
              </w:rPr>
              <w:t>Selected films will then be thermoformed into a desirable shape, such as seedling container.</w:t>
            </w:r>
          </w:p>
          <w:p w14:paraId="0BE99F5C" w14:textId="77777777" w:rsidR="00654DBD" w:rsidRDefault="0008649B">
            <w:pPr>
              <w:pStyle w:val="TableParagraph"/>
              <w:ind w:left="60" w:right="86"/>
              <w:rPr>
                <w:sz w:val="24"/>
              </w:rPr>
            </w:pPr>
            <w:r>
              <w:rPr>
                <w:sz w:val="24"/>
              </w:rPr>
              <w:t>The proposed testing of the mechanical properties such as tensile strength, modulus, and</w:t>
            </w:r>
            <w:r>
              <w:rPr>
                <w:spacing w:val="-5"/>
                <w:sz w:val="24"/>
              </w:rPr>
              <w:t xml:space="preserve"> </w:t>
            </w:r>
            <w:r>
              <w:rPr>
                <w:sz w:val="24"/>
              </w:rPr>
              <w:t>elongation</w:t>
            </w:r>
            <w:r>
              <w:rPr>
                <w:spacing w:val="-5"/>
                <w:sz w:val="24"/>
              </w:rPr>
              <w:t xml:space="preserve"> </w:t>
            </w:r>
            <w:r>
              <w:rPr>
                <w:sz w:val="24"/>
              </w:rPr>
              <w:t>will</w:t>
            </w:r>
            <w:r>
              <w:rPr>
                <w:spacing w:val="-5"/>
                <w:sz w:val="24"/>
              </w:rPr>
              <w:t xml:space="preserve"> </w:t>
            </w:r>
            <w:r>
              <w:rPr>
                <w:sz w:val="24"/>
              </w:rPr>
              <w:t>be</w:t>
            </w:r>
            <w:r>
              <w:rPr>
                <w:spacing w:val="-5"/>
                <w:sz w:val="24"/>
              </w:rPr>
              <w:t xml:space="preserve"> </w:t>
            </w:r>
            <w:r>
              <w:rPr>
                <w:sz w:val="24"/>
              </w:rPr>
              <w:t>done</w:t>
            </w:r>
            <w:r>
              <w:rPr>
                <w:spacing w:val="-5"/>
                <w:sz w:val="24"/>
              </w:rPr>
              <w:t xml:space="preserve"> </w:t>
            </w:r>
            <w:r>
              <w:rPr>
                <w:sz w:val="24"/>
              </w:rPr>
              <w:t>on</w:t>
            </w:r>
            <w:r>
              <w:rPr>
                <w:spacing w:val="-5"/>
                <w:sz w:val="24"/>
              </w:rPr>
              <w:t xml:space="preserve"> </w:t>
            </w:r>
            <w:r>
              <w:rPr>
                <w:sz w:val="24"/>
              </w:rPr>
              <w:t>the</w:t>
            </w:r>
            <w:r>
              <w:rPr>
                <w:spacing w:val="-5"/>
                <w:sz w:val="24"/>
              </w:rPr>
              <w:t xml:space="preserve"> </w:t>
            </w:r>
            <w:r>
              <w:rPr>
                <w:sz w:val="24"/>
              </w:rPr>
              <w:t>films</w:t>
            </w:r>
            <w:r>
              <w:rPr>
                <w:spacing w:val="-5"/>
                <w:sz w:val="24"/>
              </w:rPr>
              <w:t xml:space="preserve"> </w:t>
            </w:r>
            <w:r>
              <w:rPr>
                <w:sz w:val="24"/>
              </w:rPr>
              <w:t>using</w:t>
            </w:r>
          </w:p>
        </w:tc>
        <w:tc>
          <w:tcPr>
            <w:tcW w:w="1608" w:type="dxa"/>
          </w:tcPr>
          <w:p w14:paraId="1C9341A0" w14:textId="77777777" w:rsidR="00654DBD" w:rsidRDefault="00654DBD">
            <w:pPr>
              <w:pStyle w:val="TableParagraph"/>
              <w:rPr>
                <w:b/>
                <w:sz w:val="26"/>
              </w:rPr>
            </w:pPr>
          </w:p>
          <w:p w14:paraId="58494940" w14:textId="77777777" w:rsidR="00654DBD" w:rsidRDefault="00654DBD">
            <w:pPr>
              <w:pStyle w:val="TableParagraph"/>
              <w:rPr>
                <w:b/>
                <w:sz w:val="26"/>
              </w:rPr>
            </w:pPr>
          </w:p>
          <w:p w14:paraId="0E8C09F3" w14:textId="77777777" w:rsidR="00654DBD" w:rsidRDefault="00654DBD">
            <w:pPr>
              <w:pStyle w:val="TableParagraph"/>
              <w:rPr>
                <w:b/>
                <w:sz w:val="26"/>
              </w:rPr>
            </w:pPr>
          </w:p>
          <w:p w14:paraId="2D665FC2" w14:textId="77777777" w:rsidR="00654DBD" w:rsidRDefault="00654DBD">
            <w:pPr>
              <w:pStyle w:val="TableParagraph"/>
              <w:rPr>
                <w:b/>
                <w:sz w:val="26"/>
              </w:rPr>
            </w:pPr>
          </w:p>
          <w:p w14:paraId="4B745CF5" w14:textId="77777777" w:rsidR="00654DBD" w:rsidRDefault="00654DBD">
            <w:pPr>
              <w:pStyle w:val="TableParagraph"/>
              <w:rPr>
                <w:b/>
                <w:sz w:val="26"/>
              </w:rPr>
            </w:pPr>
          </w:p>
          <w:p w14:paraId="4A1F07C8" w14:textId="77777777" w:rsidR="00654DBD" w:rsidRDefault="00654DBD">
            <w:pPr>
              <w:pStyle w:val="TableParagraph"/>
              <w:rPr>
                <w:b/>
                <w:sz w:val="26"/>
              </w:rPr>
            </w:pPr>
          </w:p>
          <w:p w14:paraId="237A6943" w14:textId="77777777" w:rsidR="00654DBD" w:rsidRDefault="00654DBD">
            <w:pPr>
              <w:pStyle w:val="TableParagraph"/>
              <w:rPr>
                <w:b/>
                <w:sz w:val="26"/>
              </w:rPr>
            </w:pPr>
          </w:p>
          <w:p w14:paraId="2A24EE82" w14:textId="77777777" w:rsidR="00654DBD" w:rsidRDefault="00654DBD">
            <w:pPr>
              <w:pStyle w:val="TableParagraph"/>
              <w:spacing w:before="2"/>
              <w:rPr>
                <w:b/>
                <w:sz w:val="27"/>
              </w:rPr>
            </w:pPr>
          </w:p>
          <w:p w14:paraId="65DEA96C" w14:textId="77777777" w:rsidR="00654DBD" w:rsidRDefault="0008649B">
            <w:pPr>
              <w:pStyle w:val="TableParagraph"/>
              <w:ind w:left="60"/>
              <w:rPr>
                <w:sz w:val="24"/>
              </w:rPr>
            </w:pPr>
            <w:r>
              <w:rPr>
                <w:sz w:val="24"/>
              </w:rPr>
              <w:t xml:space="preserve">July 31, </w:t>
            </w:r>
            <w:r>
              <w:rPr>
                <w:spacing w:val="-4"/>
                <w:sz w:val="24"/>
              </w:rPr>
              <w:t>2024</w:t>
            </w:r>
          </w:p>
        </w:tc>
      </w:tr>
    </w:tbl>
    <w:p w14:paraId="3ADCD150" w14:textId="77777777" w:rsidR="00654DBD" w:rsidRDefault="00654DBD">
      <w:pPr>
        <w:rPr>
          <w:sz w:val="24"/>
        </w:rPr>
        <w:sectPr w:rsidR="00654DBD">
          <w:type w:val="continuous"/>
          <w:pgSz w:w="12240" w:h="15840"/>
          <w:pgMar w:top="1360" w:right="1080" w:bottom="1340" w:left="1200" w:header="0" w:footer="1146" w:gutter="0"/>
          <w:cols w:space="720"/>
        </w:sectPr>
      </w:pPr>
    </w:p>
    <w:tbl>
      <w:tblPr>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12"/>
        <w:gridCol w:w="4680"/>
        <w:gridCol w:w="1608"/>
      </w:tblGrid>
      <w:tr w:rsidR="00654DBD" w14:paraId="10E2CA55" w14:textId="77777777">
        <w:trPr>
          <w:trHeight w:val="3707"/>
        </w:trPr>
        <w:tc>
          <w:tcPr>
            <w:tcW w:w="3412" w:type="dxa"/>
          </w:tcPr>
          <w:p w14:paraId="4456CFE4" w14:textId="77777777" w:rsidR="00654DBD" w:rsidRDefault="00654DBD">
            <w:pPr>
              <w:pStyle w:val="TableParagraph"/>
            </w:pPr>
          </w:p>
        </w:tc>
        <w:tc>
          <w:tcPr>
            <w:tcW w:w="4680" w:type="dxa"/>
          </w:tcPr>
          <w:p w14:paraId="517231E6" w14:textId="77777777" w:rsidR="00654DBD" w:rsidRDefault="0008649B">
            <w:pPr>
              <w:pStyle w:val="TableParagraph"/>
              <w:spacing w:before="60"/>
              <w:ind w:left="60" w:right="86"/>
              <w:rPr>
                <w:sz w:val="24"/>
              </w:rPr>
            </w:pPr>
            <w:r>
              <w:rPr>
                <w:sz w:val="24"/>
              </w:rPr>
              <w:t>a universal testing machine according to ASTM standards. Fracture patterns in composite</w:t>
            </w:r>
            <w:r>
              <w:rPr>
                <w:spacing w:val="-8"/>
                <w:sz w:val="24"/>
              </w:rPr>
              <w:t xml:space="preserve"> </w:t>
            </w:r>
            <w:r>
              <w:rPr>
                <w:sz w:val="24"/>
              </w:rPr>
              <w:t>materials</w:t>
            </w:r>
            <w:r>
              <w:rPr>
                <w:spacing w:val="-8"/>
                <w:sz w:val="24"/>
              </w:rPr>
              <w:t xml:space="preserve"> </w:t>
            </w:r>
            <w:r>
              <w:rPr>
                <w:sz w:val="24"/>
              </w:rPr>
              <w:t>will</w:t>
            </w:r>
            <w:r>
              <w:rPr>
                <w:spacing w:val="-8"/>
                <w:sz w:val="24"/>
              </w:rPr>
              <w:t xml:space="preserve"> </w:t>
            </w:r>
            <w:r>
              <w:rPr>
                <w:sz w:val="24"/>
              </w:rPr>
              <w:t>be</w:t>
            </w:r>
            <w:r>
              <w:rPr>
                <w:spacing w:val="-8"/>
                <w:sz w:val="24"/>
              </w:rPr>
              <w:t xml:space="preserve"> </w:t>
            </w:r>
            <w:r>
              <w:rPr>
                <w:sz w:val="24"/>
              </w:rPr>
              <w:t>measured</w:t>
            </w:r>
            <w:r>
              <w:rPr>
                <w:spacing w:val="-8"/>
                <w:sz w:val="24"/>
              </w:rPr>
              <w:t xml:space="preserve"> </w:t>
            </w:r>
            <w:r>
              <w:rPr>
                <w:sz w:val="24"/>
              </w:rPr>
              <w:t>using scanning electron microscopy (SEM).</w:t>
            </w:r>
          </w:p>
          <w:p w14:paraId="24F116C1" w14:textId="77777777" w:rsidR="00654DBD" w:rsidRDefault="0008649B">
            <w:pPr>
              <w:pStyle w:val="TableParagraph"/>
              <w:ind w:left="60"/>
              <w:rPr>
                <w:sz w:val="24"/>
              </w:rPr>
            </w:pPr>
            <w:r>
              <w:rPr>
                <w:sz w:val="24"/>
              </w:rPr>
              <w:t>Biodegradation, and moisture stability of the thermoformed</w:t>
            </w:r>
            <w:r>
              <w:rPr>
                <w:spacing w:val="-8"/>
                <w:sz w:val="24"/>
              </w:rPr>
              <w:t xml:space="preserve"> </w:t>
            </w:r>
            <w:r>
              <w:rPr>
                <w:sz w:val="24"/>
              </w:rPr>
              <w:t>containers</w:t>
            </w:r>
            <w:r>
              <w:rPr>
                <w:spacing w:val="-8"/>
                <w:sz w:val="24"/>
              </w:rPr>
              <w:t xml:space="preserve"> </w:t>
            </w:r>
            <w:r>
              <w:rPr>
                <w:sz w:val="24"/>
              </w:rPr>
              <w:t>will</w:t>
            </w:r>
            <w:r>
              <w:rPr>
                <w:spacing w:val="-8"/>
                <w:sz w:val="24"/>
              </w:rPr>
              <w:t xml:space="preserve"> </w:t>
            </w:r>
            <w:r>
              <w:rPr>
                <w:sz w:val="24"/>
              </w:rPr>
              <w:t>be</w:t>
            </w:r>
            <w:r>
              <w:rPr>
                <w:spacing w:val="-8"/>
                <w:sz w:val="24"/>
              </w:rPr>
              <w:t xml:space="preserve"> </w:t>
            </w:r>
            <w:r>
              <w:rPr>
                <w:sz w:val="24"/>
              </w:rPr>
              <w:t>measured</w:t>
            </w:r>
            <w:r>
              <w:rPr>
                <w:spacing w:val="-8"/>
                <w:sz w:val="24"/>
              </w:rPr>
              <w:t xml:space="preserve"> </w:t>
            </w:r>
            <w:r>
              <w:rPr>
                <w:sz w:val="24"/>
              </w:rPr>
              <w:t xml:space="preserve">by placing the specimens in soil blends with characteristics </w:t>
            </w:r>
            <w:proofErr w:type="gramStart"/>
            <w:r>
              <w:rPr>
                <w:sz w:val="24"/>
              </w:rPr>
              <w:t>similar to</w:t>
            </w:r>
            <w:proofErr w:type="gramEnd"/>
            <w:r>
              <w:rPr>
                <w:sz w:val="24"/>
              </w:rPr>
              <w:t xml:space="preserve"> Alabama’s environment</w:t>
            </w:r>
            <w:r>
              <w:rPr>
                <w:spacing w:val="-6"/>
                <w:sz w:val="24"/>
              </w:rPr>
              <w:t xml:space="preserve"> </w:t>
            </w:r>
            <w:r>
              <w:rPr>
                <w:sz w:val="24"/>
              </w:rPr>
              <w:t>during</w:t>
            </w:r>
            <w:r>
              <w:rPr>
                <w:spacing w:val="-6"/>
                <w:sz w:val="24"/>
              </w:rPr>
              <w:t xml:space="preserve"> </w:t>
            </w:r>
            <w:r>
              <w:rPr>
                <w:sz w:val="24"/>
              </w:rPr>
              <w:t>summer</w:t>
            </w:r>
            <w:r>
              <w:rPr>
                <w:spacing w:val="-6"/>
                <w:sz w:val="24"/>
              </w:rPr>
              <w:t xml:space="preserve"> </w:t>
            </w:r>
            <w:r>
              <w:rPr>
                <w:sz w:val="24"/>
              </w:rPr>
              <w:t>(90%</w:t>
            </w:r>
            <w:r>
              <w:rPr>
                <w:spacing w:val="-6"/>
                <w:sz w:val="24"/>
              </w:rPr>
              <w:t xml:space="preserve"> </w:t>
            </w:r>
            <w:r>
              <w:rPr>
                <w:sz w:val="24"/>
              </w:rPr>
              <w:t>RH</w:t>
            </w:r>
            <w:r>
              <w:rPr>
                <w:spacing w:val="-6"/>
                <w:sz w:val="24"/>
              </w:rPr>
              <w:t xml:space="preserve"> </w:t>
            </w:r>
            <w:r>
              <w:rPr>
                <w:sz w:val="24"/>
              </w:rPr>
              <w:t>and</w:t>
            </w:r>
            <w:r>
              <w:rPr>
                <w:spacing w:val="-6"/>
                <w:sz w:val="24"/>
              </w:rPr>
              <w:t xml:space="preserve"> </w:t>
            </w:r>
            <w:r>
              <w:rPr>
                <w:sz w:val="24"/>
              </w:rPr>
              <w:t xml:space="preserve">35 </w:t>
            </w:r>
            <w:proofErr w:type="spellStart"/>
            <w:r>
              <w:rPr>
                <w:sz w:val="24"/>
              </w:rPr>
              <w:t>oC</w:t>
            </w:r>
            <w:proofErr w:type="spellEnd"/>
            <w:r>
              <w:rPr>
                <w:sz w:val="24"/>
              </w:rPr>
              <w:t>) and inside an insulated environmental chamber with controlled temperature and humidity</w:t>
            </w:r>
            <w:r>
              <w:rPr>
                <w:spacing w:val="-3"/>
                <w:sz w:val="24"/>
              </w:rPr>
              <w:t xml:space="preserve"> </w:t>
            </w:r>
            <w:r>
              <w:rPr>
                <w:sz w:val="24"/>
              </w:rPr>
              <w:t>conditions</w:t>
            </w:r>
            <w:r>
              <w:rPr>
                <w:spacing w:val="-3"/>
                <w:sz w:val="24"/>
              </w:rPr>
              <w:t xml:space="preserve"> </w:t>
            </w:r>
            <w:r>
              <w:rPr>
                <w:sz w:val="24"/>
              </w:rPr>
              <w:t>(70%</w:t>
            </w:r>
            <w:r>
              <w:rPr>
                <w:spacing w:val="-3"/>
                <w:sz w:val="24"/>
              </w:rPr>
              <w:t xml:space="preserve"> </w:t>
            </w:r>
            <w:r>
              <w:rPr>
                <w:sz w:val="24"/>
              </w:rPr>
              <w:t>and</w:t>
            </w:r>
            <w:r>
              <w:rPr>
                <w:spacing w:val="-3"/>
                <w:sz w:val="24"/>
              </w:rPr>
              <w:t xml:space="preserve"> </w:t>
            </w:r>
            <w:r>
              <w:rPr>
                <w:sz w:val="24"/>
              </w:rPr>
              <w:t>50</w:t>
            </w:r>
            <w:r>
              <w:rPr>
                <w:spacing w:val="-3"/>
                <w:sz w:val="24"/>
              </w:rPr>
              <w:t xml:space="preserve"> </w:t>
            </w:r>
            <w:r>
              <w:rPr>
                <w:sz w:val="24"/>
              </w:rPr>
              <w:t>%</w:t>
            </w:r>
            <w:r>
              <w:rPr>
                <w:spacing w:val="-3"/>
                <w:sz w:val="24"/>
              </w:rPr>
              <w:t xml:space="preserve"> </w:t>
            </w:r>
            <w:r>
              <w:rPr>
                <w:sz w:val="24"/>
              </w:rPr>
              <w:t>RH</w:t>
            </w:r>
            <w:r>
              <w:rPr>
                <w:spacing w:val="-3"/>
                <w:sz w:val="24"/>
              </w:rPr>
              <w:t xml:space="preserve"> </w:t>
            </w:r>
            <w:r>
              <w:rPr>
                <w:sz w:val="24"/>
              </w:rPr>
              <w:t>at</w:t>
            </w:r>
            <w:r>
              <w:rPr>
                <w:spacing w:val="-3"/>
                <w:sz w:val="24"/>
              </w:rPr>
              <w:t xml:space="preserve"> </w:t>
            </w:r>
            <w:r>
              <w:rPr>
                <w:sz w:val="24"/>
              </w:rPr>
              <w:t xml:space="preserve">25 </w:t>
            </w:r>
            <w:proofErr w:type="spellStart"/>
            <w:r>
              <w:rPr>
                <w:spacing w:val="-4"/>
                <w:sz w:val="24"/>
              </w:rPr>
              <w:t>oC</w:t>
            </w:r>
            <w:proofErr w:type="spellEnd"/>
            <w:r>
              <w:rPr>
                <w:spacing w:val="-4"/>
                <w:sz w:val="24"/>
              </w:rPr>
              <w:t>).</w:t>
            </w:r>
          </w:p>
        </w:tc>
        <w:tc>
          <w:tcPr>
            <w:tcW w:w="1608" w:type="dxa"/>
          </w:tcPr>
          <w:p w14:paraId="5002A78E" w14:textId="77777777" w:rsidR="00654DBD" w:rsidRDefault="00654DBD">
            <w:pPr>
              <w:pStyle w:val="TableParagraph"/>
            </w:pPr>
          </w:p>
        </w:tc>
      </w:tr>
      <w:tr w:rsidR="00654DBD" w14:paraId="3822946C" w14:textId="77777777">
        <w:trPr>
          <w:trHeight w:val="8675"/>
        </w:trPr>
        <w:tc>
          <w:tcPr>
            <w:tcW w:w="3412" w:type="dxa"/>
          </w:tcPr>
          <w:p w14:paraId="6778C6E3" w14:textId="77777777" w:rsidR="00654DBD" w:rsidRDefault="00654DBD">
            <w:pPr>
              <w:pStyle w:val="TableParagraph"/>
              <w:rPr>
                <w:b/>
                <w:sz w:val="26"/>
              </w:rPr>
            </w:pPr>
          </w:p>
          <w:p w14:paraId="1F72F285" w14:textId="77777777" w:rsidR="00654DBD" w:rsidRDefault="00654DBD">
            <w:pPr>
              <w:pStyle w:val="TableParagraph"/>
              <w:rPr>
                <w:b/>
                <w:sz w:val="26"/>
              </w:rPr>
            </w:pPr>
          </w:p>
          <w:p w14:paraId="17CE9C0E" w14:textId="77777777" w:rsidR="00654DBD" w:rsidRDefault="00654DBD">
            <w:pPr>
              <w:pStyle w:val="TableParagraph"/>
              <w:rPr>
                <w:b/>
                <w:sz w:val="26"/>
              </w:rPr>
            </w:pPr>
          </w:p>
          <w:p w14:paraId="6C45805A" w14:textId="77777777" w:rsidR="00654DBD" w:rsidRDefault="00654DBD">
            <w:pPr>
              <w:pStyle w:val="TableParagraph"/>
              <w:rPr>
                <w:b/>
                <w:sz w:val="26"/>
              </w:rPr>
            </w:pPr>
          </w:p>
          <w:p w14:paraId="4159F089" w14:textId="77777777" w:rsidR="00654DBD" w:rsidRDefault="00654DBD">
            <w:pPr>
              <w:pStyle w:val="TableParagraph"/>
              <w:rPr>
                <w:b/>
                <w:sz w:val="26"/>
              </w:rPr>
            </w:pPr>
          </w:p>
          <w:p w14:paraId="326D8AB7" w14:textId="77777777" w:rsidR="00654DBD" w:rsidRDefault="00654DBD">
            <w:pPr>
              <w:pStyle w:val="TableParagraph"/>
              <w:rPr>
                <w:b/>
                <w:sz w:val="26"/>
              </w:rPr>
            </w:pPr>
          </w:p>
          <w:p w14:paraId="2F6F6B3E" w14:textId="77777777" w:rsidR="00654DBD" w:rsidRDefault="00654DBD">
            <w:pPr>
              <w:pStyle w:val="TableParagraph"/>
              <w:rPr>
                <w:b/>
                <w:sz w:val="26"/>
              </w:rPr>
            </w:pPr>
          </w:p>
          <w:p w14:paraId="6071FE6A" w14:textId="77777777" w:rsidR="00654DBD" w:rsidRDefault="00654DBD">
            <w:pPr>
              <w:pStyle w:val="TableParagraph"/>
              <w:rPr>
                <w:b/>
                <w:sz w:val="26"/>
              </w:rPr>
            </w:pPr>
          </w:p>
          <w:p w14:paraId="103A20FF" w14:textId="77777777" w:rsidR="00654DBD" w:rsidRDefault="00654DBD">
            <w:pPr>
              <w:pStyle w:val="TableParagraph"/>
              <w:rPr>
                <w:b/>
                <w:sz w:val="26"/>
              </w:rPr>
            </w:pPr>
          </w:p>
          <w:p w14:paraId="21108D1D" w14:textId="77777777" w:rsidR="00654DBD" w:rsidRDefault="00654DBD">
            <w:pPr>
              <w:pStyle w:val="TableParagraph"/>
              <w:rPr>
                <w:b/>
                <w:sz w:val="26"/>
              </w:rPr>
            </w:pPr>
          </w:p>
          <w:p w14:paraId="13024709" w14:textId="77777777" w:rsidR="00654DBD" w:rsidRDefault="00654DBD">
            <w:pPr>
              <w:pStyle w:val="TableParagraph"/>
              <w:rPr>
                <w:b/>
                <w:sz w:val="26"/>
              </w:rPr>
            </w:pPr>
          </w:p>
          <w:p w14:paraId="596BF245" w14:textId="77777777" w:rsidR="00654DBD" w:rsidRDefault="00654DBD">
            <w:pPr>
              <w:pStyle w:val="TableParagraph"/>
              <w:rPr>
                <w:b/>
                <w:sz w:val="26"/>
              </w:rPr>
            </w:pPr>
          </w:p>
          <w:p w14:paraId="1D3A1E48" w14:textId="77777777" w:rsidR="00654DBD" w:rsidRDefault="00654DBD">
            <w:pPr>
              <w:pStyle w:val="TableParagraph"/>
              <w:rPr>
                <w:b/>
                <w:sz w:val="26"/>
              </w:rPr>
            </w:pPr>
          </w:p>
          <w:p w14:paraId="59A86222" w14:textId="77777777" w:rsidR="00654DBD" w:rsidRDefault="0008649B">
            <w:pPr>
              <w:pStyle w:val="TableParagraph"/>
              <w:spacing w:before="175"/>
              <w:ind w:left="60"/>
              <w:rPr>
                <w:sz w:val="24"/>
              </w:rPr>
            </w:pPr>
            <w:r>
              <w:rPr>
                <w:sz w:val="24"/>
              </w:rPr>
              <w:t>Task</w:t>
            </w:r>
            <w:r>
              <w:rPr>
                <w:spacing w:val="-10"/>
                <w:sz w:val="24"/>
              </w:rPr>
              <w:t xml:space="preserve"> </w:t>
            </w:r>
            <w:r>
              <w:rPr>
                <w:sz w:val="24"/>
              </w:rPr>
              <w:t>3:</w:t>
            </w:r>
            <w:r>
              <w:rPr>
                <w:spacing w:val="-10"/>
                <w:sz w:val="24"/>
              </w:rPr>
              <w:t xml:space="preserve"> </w:t>
            </w:r>
            <w:r>
              <w:rPr>
                <w:sz w:val="24"/>
              </w:rPr>
              <w:t>Biochar</w:t>
            </w:r>
            <w:r>
              <w:rPr>
                <w:spacing w:val="-10"/>
                <w:sz w:val="24"/>
              </w:rPr>
              <w:t xml:space="preserve"> </w:t>
            </w:r>
            <w:r>
              <w:rPr>
                <w:sz w:val="24"/>
              </w:rPr>
              <w:t>Production</w:t>
            </w:r>
            <w:r>
              <w:rPr>
                <w:spacing w:val="-10"/>
                <w:sz w:val="24"/>
              </w:rPr>
              <w:t xml:space="preserve"> </w:t>
            </w:r>
            <w:r>
              <w:rPr>
                <w:sz w:val="24"/>
              </w:rPr>
              <w:t>and Characterization (AU)</w:t>
            </w:r>
          </w:p>
        </w:tc>
        <w:tc>
          <w:tcPr>
            <w:tcW w:w="4680" w:type="dxa"/>
          </w:tcPr>
          <w:p w14:paraId="2BC9921D" w14:textId="77777777" w:rsidR="00654DBD" w:rsidRDefault="0008649B">
            <w:pPr>
              <w:pStyle w:val="TableParagraph"/>
              <w:spacing w:before="60"/>
              <w:ind w:left="60"/>
              <w:rPr>
                <w:sz w:val="24"/>
              </w:rPr>
            </w:pPr>
            <w:r>
              <w:rPr>
                <w:sz w:val="24"/>
              </w:rPr>
              <w:t>Biochar will be produced from collected biomass using a rotary kiln, that has a 6-inch diameter</w:t>
            </w:r>
            <w:r>
              <w:rPr>
                <w:spacing w:val="-7"/>
                <w:sz w:val="24"/>
              </w:rPr>
              <w:t xml:space="preserve"> </w:t>
            </w:r>
            <w:r>
              <w:rPr>
                <w:sz w:val="24"/>
              </w:rPr>
              <w:t>tube,</w:t>
            </w:r>
            <w:r>
              <w:rPr>
                <w:spacing w:val="-7"/>
                <w:sz w:val="24"/>
              </w:rPr>
              <w:t xml:space="preserve"> </w:t>
            </w:r>
            <w:r>
              <w:rPr>
                <w:sz w:val="24"/>
              </w:rPr>
              <w:t>at</w:t>
            </w:r>
            <w:r>
              <w:rPr>
                <w:spacing w:val="-7"/>
                <w:sz w:val="24"/>
              </w:rPr>
              <w:t xml:space="preserve"> </w:t>
            </w:r>
            <w:r>
              <w:rPr>
                <w:sz w:val="24"/>
              </w:rPr>
              <w:t>three</w:t>
            </w:r>
            <w:r>
              <w:rPr>
                <w:spacing w:val="-7"/>
                <w:sz w:val="24"/>
              </w:rPr>
              <w:t xml:space="preserve"> </w:t>
            </w:r>
            <w:r>
              <w:rPr>
                <w:sz w:val="24"/>
              </w:rPr>
              <w:t>temperatures</w:t>
            </w:r>
            <w:r>
              <w:rPr>
                <w:spacing w:val="-7"/>
                <w:sz w:val="24"/>
              </w:rPr>
              <w:t xml:space="preserve"> </w:t>
            </w:r>
            <w:r>
              <w:rPr>
                <w:sz w:val="24"/>
              </w:rPr>
              <w:t>(500o,</w:t>
            </w:r>
            <w:r>
              <w:rPr>
                <w:spacing w:val="-7"/>
                <w:sz w:val="24"/>
              </w:rPr>
              <w:t xml:space="preserve"> </w:t>
            </w:r>
            <w:r>
              <w:rPr>
                <w:sz w:val="24"/>
              </w:rPr>
              <w:t xml:space="preserve">600 </w:t>
            </w:r>
            <w:proofErr w:type="spellStart"/>
            <w:r>
              <w:rPr>
                <w:sz w:val="24"/>
              </w:rPr>
              <w:t>oC</w:t>
            </w:r>
            <w:proofErr w:type="spellEnd"/>
            <w:r>
              <w:rPr>
                <w:sz w:val="24"/>
              </w:rPr>
              <w:t xml:space="preserve"> and 700 </w:t>
            </w:r>
            <w:proofErr w:type="spellStart"/>
            <w:r>
              <w:rPr>
                <w:sz w:val="24"/>
              </w:rPr>
              <w:t>oC</w:t>
            </w:r>
            <w:proofErr w:type="spellEnd"/>
            <w:r>
              <w:rPr>
                <w:sz w:val="24"/>
              </w:rPr>
              <w:t>) to understand the effect of pyrolysis temperature on biochar properties.</w:t>
            </w:r>
          </w:p>
          <w:p w14:paraId="6EF71B41" w14:textId="77777777" w:rsidR="00654DBD" w:rsidRDefault="0008649B">
            <w:pPr>
              <w:pStyle w:val="TableParagraph"/>
              <w:ind w:left="60" w:right="61"/>
              <w:rPr>
                <w:sz w:val="24"/>
              </w:rPr>
            </w:pPr>
            <w:r>
              <w:rPr>
                <w:sz w:val="24"/>
              </w:rPr>
              <w:t>Additionally,</w:t>
            </w:r>
            <w:r>
              <w:rPr>
                <w:spacing w:val="-6"/>
                <w:sz w:val="24"/>
              </w:rPr>
              <w:t xml:space="preserve"> </w:t>
            </w:r>
            <w:r>
              <w:rPr>
                <w:sz w:val="24"/>
              </w:rPr>
              <w:t>a</w:t>
            </w:r>
            <w:r>
              <w:rPr>
                <w:spacing w:val="-6"/>
                <w:sz w:val="24"/>
              </w:rPr>
              <w:t xml:space="preserve"> </w:t>
            </w:r>
            <w:r>
              <w:rPr>
                <w:sz w:val="24"/>
              </w:rPr>
              <w:t>small</w:t>
            </w:r>
            <w:r>
              <w:rPr>
                <w:spacing w:val="-6"/>
                <w:sz w:val="24"/>
              </w:rPr>
              <w:t xml:space="preserve"> </w:t>
            </w:r>
            <w:r>
              <w:rPr>
                <w:sz w:val="24"/>
              </w:rPr>
              <w:t>amount</w:t>
            </w:r>
            <w:r>
              <w:rPr>
                <w:spacing w:val="-6"/>
                <w:sz w:val="24"/>
              </w:rPr>
              <w:t xml:space="preserve"> </w:t>
            </w:r>
            <w:r>
              <w:rPr>
                <w:sz w:val="24"/>
              </w:rPr>
              <w:t>of</w:t>
            </w:r>
            <w:r>
              <w:rPr>
                <w:spacing w:val="-6"/>
                <w:sz w:val="24"/>
              </w:rPr>
              <w:t xml:space="preserve"> </w:t>
            </w:r>
            <w:r>
              <w:rPr>
                <w:sz w:val="24"/>
              </w:rPr>
              <w:t>oxygen</w:t>
            </w:r>
            <w:r>
              <w:rPr>
                <w:spacing w:val="-6"/>
                <w:sz w:val="24"/>
              </w:rPr>
              <w:t xml:space="preserve"> </w:t>
            </w:r>
            <w:r>
              <w:rPr>
                <w:sz w:val="24"/>
              </w:rPr>
              <w:t>will</w:t>
            </w:r>
            <w:r>
              <w:rPr>
                <w:spacing w:val="-6"/>
                <w:sz w:val="24"/>
              </w:rPr>
              <w:t xml:space="preserve"> </w:t>
            </w:r>
            <w:r>
              <w:rPr>
                <w:sz w:val="24"/>
              </w:rPr>
              <w:t xml:space="preserve">be injected to minimize the amount of energy needed for biochar production. Our experience has taught us that the particle size of biochar can be controlled much better using a rotary kiln than with other processes. The team will collect </w:t>
            </w:r>
            <w:proofErr w:type="gramStart"/>
            <w:r>
              <w:rPr>
                <w:sz w:val="24"/>
              </w:rPr>
              <w:t>solid</w:t>
            </w:r>
            <w:proofErr w:type="gramEnd"/>
            <w:r>
              <w:rPr>
                <w:sz w:val="24"/>
              </w:rPr>
              <w:t xml:space="preserve"> and gases yield data, energy consumption, and gas composition to perform complete mass and energy balances. The produced biochar will be characterized for the following properties. i) Physical properties including bulk density, particle density, physisorption (specific surface area, pore size distribution and pore volume), scanning electron microscopy (SEM), and dynamic contact angle (for hydrophobicity), and ii) Chemical properties analysis will include CHNS elemental analysis (atomic ratios of H/C, O/C, C/N, indicative of bonding arrangement and polarity), proximate analysis, cation exchange capacity (CEC), anion exchange capacity (AEC), pH, electrical conductivity (EC), zeta potential, X-ray photoelectron spectroscopy (XPS) analysis (to quantify surface functional groups), and Boehm titration (to measure the surface acidic</w:t>
            </w:r>
          </w:p>
        </w:tc>
        <w:tc>
          <w:tcPr>
            <w:tcW w:w="1608" w:type="dxa"/>
          </w:tcPr>
          <w:p w14:paraId="18DD79B6" w14:textId="77777777" w:rsidR="00654DBD" w:rsidRDefault="00654DBD">
            <w:pPr>
              <w:pStyle w:val="TableParagraph"/>
              <w:rPr>
                <w:b/>
                <w:sz w:val="26"/>
              </w:rPr>
            </w:pPr>
          </w:p>
          <w:p w14:paraId="03930094" w14:textId="77777777" w:rsidR="00654DBD" w:rsidRDefault="00654DBD">
            <w:pPr>
              <w:pStyle w:val="TableParagraph"/>
              <w:rPr>
                <w:b/>
                <w:sz w:val="26"/>
              </w:rPr>
            </w:pPr>
          </w:p>
          <w:p w14:paraId="3989EFDA" w14:textId="77777777" w:rsidR="00654DBD" w:rsidRDefault="00654DBD">
            <w:pPr>
              <w:pStyle w:val="TableParagraph"/>
              <w:rPr>
                <w:b/>
                <w:sz w:val="26"/>
              </w:rPr>
            </w:pPr>
          </w:p>
          <w:p w14:paraId="7BC35FF9" w14:textId="77777777" w:rsidR="00654DBD" w:rsidRDefault="00654DBD">
            <w:pPr>
              <w:pStyle w:val="TableParagraph"/>
              <w:rPr>
                <w:b/>
                <w:sz w:val="26"/>
              </w:rPr>
            </w:pPr>
          </w:p>
          <w:p w14:paraId="1145D53C" w14:textId="77777777" w:rsidR="00654DBD" w:rsidRDefault="00654DBD">
            <w:pPr>
              <w:pStyle w:val="TableParagraph"/>
              <w:rPr>
                <w:b/>
                <w:sz w:val="26"/>
              </w:rPr>
            </w:pPr>
          </w:p>
          <w:p w14:paraId="3F12295A" w14:textId="77777777" w:rsidR="00654DBD" w:rsidRDefault="00654DBD">
            <w:pPr>
              <w:pStyle w:val="TableParagraph"/>
              <w:rPr>
                <w:b/>
                <w:sz w:val="26"/>
              </w:rPr>
            </w:pPr>
          </w:p>
          <w:p w14:paraId="36C93145" w14:textId="77777777" w:rsidR="00654DBD" w:rsidRDefault="00654DBD">
            <w:pPr>
              <w:pStyle w:val="TableParagraph"/>
              <w:rPr>
                <w:b/>
                <w:sz w:val="26"/>
              </w:rPr>
            </w:pPr>
          </w:p>
          <w:p w14:paraId="5F73FA28" w14:textId="77777777" w:rsidR="00654DBD" w:rsidRDefault="00654DBD">
            <w:pPr>
              <w:pStyle w:val="TableParagraph"/>
              <w:rPr>
                <w:b/>
                <w:sz w:val="26"/>
              </w:rPr>
            </w:pPr>
          </w:p>
          <w:p w14:paraId="7F50C56A" w14:textId="77777777" w:rsidR="00654DBD" w:rsidRDefault="00654DBD">
            <w:pPr>
              <w:pStyle w:val="TableParagraph"/>
              <w:rPr>
                <w:b/>
                <w:sz w:val="26"/>
              </w:rPr>
            </w:pPr>
          </w:p>
          <w:p w14:paraId="58B2817F" w14:textId="77777777" w:rsidR="00654DBD" w:rsidRDefault="00654DBD">
            <w:pPr>
              <w:pStyle w:val="TableParagraph"/>
              <w:rPr>
                <w:b/>
                <w:sz w:val="26"/>
              </w:rPr>
            </w:pPr>
          </w:p>
          <w:p w14:paraId="531EC711" w14:textId="77777777" w:rsidR="00654DBD" w:rsidRDefault="00654DBD">
            <w:pPr>
              <w:pStyle w:val="TableParagraph"/>
              <w:rPr>
                <w:b/>
                <w:sz w:val="26"/>
              </w:rPr>
            </w:pPr>
          </w:p>
          <w:p w14:paraId="5EC7C086" w14:textId="77777777" w:rsidR="00654DBD" w:rsidRDefault="00654DBD">
            <w:pPr>
              <w:pStyle w:val="TableParagraph"/>
              <w:rPr>
                <w:b/>
                <w:sz w:val="26"/>
              </w:rPr>
            </w:pPr>
          </w:p>
          <w:p w14:paraId="3031BD5B" w14:textId="77777777" w:rsidR="00654DBD" w:rsidRDefault="00654DBD">
            <w:pPr>
              <w:pStyle w:val="TableParagraph"/>
              <w:rPr>
                <w:b/>
                <w:sz w:val="26"/>
              </w:rPr>
            </w:pPr>
          </w:p>
          <w:p w14:paraId="7F3A1C61" w14:textId="77777777" w:rsidR="00654DBD" w:rsidRDefault="00654DBD">
            <w:pPr>
              <w:pStyle w:val="TableParagraph"/>
              <w:spacing w:before="2"/>
              <w:rPr>
                <w:b/>
                <w:sz w:val="27"/>
              </w:rPr>
            </w:pPr>
          </w:p>
          <w:p w14:paraId="735FAAA6" w14:textId="77777777" w:rsidR="00654DBD" w:rsidRDefault="0008649B">
            <w:pPr>
              <w:pStyle w:val="TableParagraph"/>
              <w:ind w:left="60"/>
              <w:rPr>
                <w:sz w:val="24"/>
              </w:rPr>
            </w:pPr>
            <w:r>
              <w:rPr>
                <w:sz w:val="24"/>
              </w:rPr>
              <w:t xml:space="preserve">June 30, </w:t>
            </w:r>
            <w:r>
              <w:rPr>
                <w:spacing w:val="-4"/>
                <w:sz w:val="24"/>
              </w:rPr>
              <w:t>2025</w:t>
            </w:r>
          </w:p>
        </w:tc>
      </w:tr>
    </w:tbl>
    <w:p w14:paraId="21A4BF4A" w14:textId="77777777" w:rsidR="00654DBD" w:rsidRDefault="00654DBD">
      <w:pPr>
        <w:rPr>
          <w:sz w:val="24"/>
        </w:rPr>
        <w:sectPr w:rsidR="00654DBD">
          <w:type w:val="continuous"/>
          <w:pgSz w:w="12240" w:h="15840"/>
          <w:pgMar w:top="1360" w:right="1080" w:bottom="1855" w:left="1200" w:header="0" w:footer="1146" w:gutter="0"/>
          <w:cols w:space="720"/>
        </w:sectPr>
      </w:pPr>
    </w:p>
    <w:tbl>
      <w:tblPr>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12"/>
        <w:gridCol w:w="4680"/>
        <w:gridCol w:w="1608"/>
      </w:tblGrid>
      <w:tr w:rsidR="00654DBD" w14:paraId="16A79451" w14:textId="77777777">
        <w:trPr>
          <w:trHeight w:val="395"/>
        </w:trPr>
        <w:tc>
          <w:tcPr>
            <w:tcW w:w="3412" w:type="dxa"/>
          </w:tcPr>
          <w:p w14:paraId="484B3B5F" w14:textId="77777777" w:rsidR="00654DBD" w:rsidRDefault="00654DBD">
            <w:pPr>
              <w:pStyle w:val="TableParagraph"/>
            </w:pPr>
          </w:p>
        </w:tc>
        <w:tc>
          <w:tcPr>
            <w:tcW w:w="4680" w:type="dxa"/>
          </w:tcPr>
          <w:p w14:paraId="09317BEA" w14:textId="77777777" w:rsidR="00654DBD" w:rsidRDefault="0008649B">
            <w:pPr>
              <w:pStyle w:val="TableParagraph"/>
              <w:spacing w:before="60"/>
              <w:ind w:left="60"/>
              <w:rPr>
                <w:sz w:val="24"/>
              </w:rPr>
            </w:pPr>
            <w:r>
              <w:rPr>
                <w:spacing w:val="-2"/>
                <w:sz w:val="24"/>
              </w:rPr>
              <w:t>groups).</w:t>
            </w:r>
          </w:p>
        </w:tc>
        <w:tc>
          <w:tcPr>
            <w:tcW w:w="1608" w:type="dxa"/>
          </w:tcPr>
          <w:p w14:paraId="4A6B6FA9" w14:textId="77777777" w:rsidR="00654DBD" w:rsidRDefault="00654DBD">
            <w:pPr>
              <w:pStyle w:val="TableParagraph"/>
            </w:pPr>
          </w:p>
        </w:tc>
      </w:tr>
      <w:tr w:rsidR="00654DBD" w14:paraId="1A99FC36" w14:textId="77777777">
        <w:trPr>
          <w:trHeight w:val="10055"/>
        </w:trPr>
        <w:tc>
          <w:tcPr>
            <w:tcW w:w="3412" w:type="dxa"/>
          </w:tcPr>
          <w:p w14:paraId="35F1ACCF" w14:textId="77777777" w:rsidR="00654DBD" w:rsidRDefault="00654DBD">
            <w:pPr>
              <w:pStyle w:val="TableParagraph"/>
              <w:rPr>
                <w:b/>
                <w:sz w:val="26"/>
              </w:rPr>
            </w:pPr>
          </w:p>
          <w:p w14:paraId="137F62AF" w14:textId="77777777" w:rsidR="00654DBD" w:rsidRDefault="00654DBD">
            <w:pPr>
              <w:pStyle w:val="TableParagraph"/>
              <w:rPr>
                <w:b/>
                <w:sz w:val="26"/>
              </w:rPr>
            </w:pPr>
          </w:p>
          <w:p w14:paraId="18F9931E" w14:textId="77777777" w:rsidR="00654DBD" w:rsidRDefault="00654DBD">
            <w:pPr>
              <w:pStyle w:val="TableParagraph"/>
              <w:rPr>
                <w:b/>
                <w:sz w:val="26"/>
              </w:rPr>
            </w:pPr>
          </w:p>
          <w:p w14:paraId="398D9A93" w14:textId="77777777" w:rsidR="00654DBD" w:rsidRDefault="00654DBD">
            <w:pPr>
              <w:pStyle w:val="TableParagraph"/>
              <w:rPr>
                <w:b/>
                <w:sz w:val="26"/>
              </w:rPr>
            </w:pPr>
          </w:p>
          <w:p w14:paraId="086FC77B" w14:textId="77777777" w:rsidR="00654DBD" w:rsidRDefault="00654DBD">
            <w:pPr>
              <w:pStyle w:val="TableParagraph"/>
              <w:rPr>
                <w:b/>
                <w:sz w:val="26"/>
              </w:rPr>
            </w:pPr>
          </w:p>
          <w:p w14:paraId="43447780" w14:textId="77777777" w:rsidR="00654DBD" w:rsidRDefault="00654DBD">
            <w:pPr>
              <w:pStyle w:val="TableParagraph"/>
              <w:rPr>
                <w:b/>
                <w:sz w:val="26"/>
              </w:rPr>
            </w:pPr>
          </w:p>
          <w:p w14:paraId="34A93DB8" w14:textId="77777777" w:rsidR="00654DBD" w:rsidRDefault="00654DBD">
            <w:pPr>
              <w:pStyle w:val="TableParagraph"/>
              <w:rPr>
                <w:b/>
                <w:sz w:val="26"/>
              </w:rPr>
            </w:pPr>
          </w:p>
          <w:p w14:paraId="5BB19BFA" w14:textId="77777777" w:rsidR="00654DBD" w:rsidRDefault="00654DBD">
            <w:pPr>
              <w:pStyle w:val="TableParagraph"/>
              <w:rPr>
                <w:b/>
                <w:sz w:val="26"/>
              </w:rPr>
            </w:pPr>
          </w:p>
          <w:p w14:paraId="47B9A162" w14:textId="77777777" w:rsidR="00654DBD" w:rsidRDefault="00654DBD">
            <w:pPr>
              <w:pStyle w:val="TableParagraph"/>
              <w:rPr>
                <w:b/>
                <w:sz w:val="26"/>
              </w:rPr>
            </w:pPr>
          </w:p>
          <w:p w14:paraId="37710518" w14:textId="77777777" w:rsidR="00654DBD" w:rsidRDefault="00654DBD">
            <w:pPr>
              <w:pStyle w:val="TableParagraph"/>
              <w:rPr>
                <w:b/>
                <w:sz w:val="26"/>
              </w:rPr>
            </w:pPr>
          </w:p>
          <w:p w14:paraId="05DD310E" w14:textId="77777777" w:rsidR="00654DBD" w:rsidRDefault="00654DBD">
            <w:pPr>
              <w:pStyle w:val="TableParagraph"/>
              <w:rPr>
                <w:b/>
                <w:sz w:val="26"/>
              </w:rPr>
            </w:pPr>
          </w:p>
          <w:p w14:paraId="11AF9691" w14:textId="77777777" w:rsidR="00654DBD" w:rsidRDefault="00654DBD">
            <w:pPr>
              <w:pStyle w:val="TableParagraph"/>
              <w:rPr>
                <w:b/>
                <w:sz w:val="26"/>
              </w:rPr>
            </w:pPr>
          </w:p>
          <w:p w14:paraId="18300029" w14:textId="77777777" w:rsidR="00654DBD" w:rsidRDefault="00654DBD">
            <w:pPr>
              <w:pStyle w:val="TableParagraph"/>
              <w:rPr>
                <w:b/>
                <w:sz w:val="26"/>
              </w:rPr>
            </w:pPr>
          </w:p>
          <w:p w14:paraId="0482E350" w14:textId="77777777" w:rsidR="00654DBD" w:rsidRDefault="00654DBD">
            <w:pPr>
              <w:pStyle w:val="TableParagraph"/>
              <w:rPr>
                <w:b/>
                <w:sz w:val="26"/>
              </w:rPr>
            </w:pPr>
          </w:p>
          <w:p w14:paraId="2C57334E" w14:textId="77777777" w:rsidR="00654DBD" w:rsidRDefault="00654DBD">
            <w:pPr>
              <w:pStyle w:val="TableParagraph"/>
              <w:spacing w:before="2"/>
              <w:rPr>
                <w:b/>
                <w:sz w:val="37"/>
              </w:rPr>
            </w:pPr>
          </w:p>
          <w:p w14:paraId="2857F681" w14:textId="77777777" w:rsidR="00654DBD" w:rsidRDefault="0008649B">
            <w:pPr>
              <w:pStyle w:val="TableParagraph"/>
              <w:ind w:left="60" w:right="91"/>
              <w:rPr>
                <w:sz w:val="24"/>
              </w:rPr>
            </w:pPr>
            <w:r>
              <w:rPr>
                <w:sz w:val="24"/>
              </w:rPr>
              <w:t>Task 5: Evaluate Biochar- Polymer Container for Horticulture</w:t>
            </w:r>
            <w:r>
              <w:rPr>
                <w:spacing w:val="-15"/>
                <w:sz w:val="24"/>
              </w:rPr>
              <w:t xml:space="preserve"> </w:t>
            </w:r>
            <w:r>
              <w:rPr>
                <w:sz w:val="24"/>
              </w:rPr>
              <w:t>Application</w:t>
            </w:r>
            <w:r>
              <w:rPr>
                <w:spacing w:val="-15"/>
                <w:sz w:val="24"/>
              </w:rPr>
              <w:t xml:space="preserve"> </w:t>
            </w:r>
            <w:r>
              <w:rPr>
                <w:sz w:val="24"/>
              </w:rPr>
              <w:t>(AU)</w:t>
            </w:r>
          </w:p>
        </w:tc>
        <w:tc>
          <w:tcPr>
            <w:tcW w:w="4680" w:type="dxa"/>
          </w:tcPr>
          <w:p w14:paraId="51986B0F" w14:textId="77777777" w:rsidR="00654DBD" w:rsidRDefault="0008649B">
            <w:pPr>
              <w:pStyle w:val="TableParagraph"/>
              <w:spacing w:before="60"/>
              <w:ind w:left="60"/>
              <w:rPr>
                <w:sz w:val="24"/>
              </w:rPr>
            </w:pPr>
            <w:r>
              <w:rPr>
                <w:sz w:val="24"/>
              </w:rPr>
              <w:t xml:space="preserve">Biopolymer composites obtained from </w:t>
            </w:r>
            <w:r>
              <w:rPr>
                <w:spacing w:val="-4"/>
                <w:sz w:val="24"/>
              </w:rPr>
              <w:t>Task</w:t>
            </w:r>
          </w:p>
          <w:p w14:paraId="5F500121" w14:textId="77777777" w:rsidR="00654DBD" w:rsidRDefault="0008649B">
            <w:pPr>
              <w:pStyle w:val="TableParagraph"/>
              <w:ind w:left="60" w:right="91"/>
              <w:rPr>
                <w:sz w:val="24"/>
              </w:rPr>
            </w:pPr>
            <w:r>
              <w:rPr>
                <w:sz w:val="24"/>
              </w:rPr>
              <w:t>1.4 will be selected for evaluation in short- cycle (8-12 weeks) and long-cycle (1-3 years) plant production evaluations. Two different sizes of biopolymer plant containers will be thermoformed with the most promising biochar-fibers polymer blends and compared with currently available biodegradable and plastic containers. The polymer type and the biochar percentage will be based on the mechanical</w:t>
            </w:r>
            <w:r>
              <w:rPr>
                <w:spacing w:val="-8"/>
                <w:sz w:val="24"/>
              </w:rPr>
              <w:t xml:space="preserve"> </w:t>
            </w:r>
            <w:r>
              <w:rPr>
                <w:sz w:val="24"/>
              </w:rPr>
              <w:t>properties</w:t>
            </w:r>
            <w:r>
              <w:rPr>
                <w:spacing w:val="-8"/>
                <w:sz w:val="24"/>
              </w:rPr>
              <w:t xml:space="preserve"> </w:t>
            </w:r>
            <w:r>
              <w:rPr>
                <w:sz w:val="24"/>
              </w:rPr>
              <w:t>data</w:t>
            </w:r>
            <w:r>
              <w:rPr>
                <w:spacing w:val="-8"/>
                <w:sz w:val="24"/>
              </w:rPr>
              <w:t xml:space="preserve"> </w:t>
            </w:r>
            <w:r>
              <w:rPr>
                <w:sz w:val="24"/>
              </w:rPr>
              <w:t>obtained</w:t>
            </w:r>
            <w:r>
              <w:rPr>
                <w:spacing w:val="-9"/>
                <w:sz w:val="24"/>
              </w:rPr>
              <w:t xml:space="preserve"> </w:t>
            </w:r>
            <w:r>
              <w:rPr>
                <w:sz w:val="24"/>
              </w:rPr>
              <w:t>from</w:t>
            </w:r>
            <w:r>
              <w:rPr>
                <w:spacing w:val="-8"/>
                <w:sz w:val="24"/>
              </w:rPr>
              <w:t xml:space="preserve"> </w:t>
            </w:r>
            <w:r>
              <w:rPr>
                <w:sz w:val="24"/>
              </w:rPr>
              <w:t>Task</w:t>
            </w:r>
          </w:p>
          <w:p w14:paraId="1B48314C" w14:textId="77777777" w:rsidR="00654DBD" w:rsidRDefault="0008649B">
            <w:pPr>
              <w:pStyle w:val="TableParagraph"/>
              <w:ind w:left="60" w:right="90"/>
              <w:rPr>
                <w:sz w:val="24"/>
              </w:rPr>
            </w:pPr>
            <w:r>
              <w:rPr>
                <w:sz w:val="24"/>
              </w:rPr>
              <w:t xml:space="preserve">1.4. Poinsettia (Euphorbia pulcherrima), the most valuable floriculture industry crop, will be planted in containers for short-term performance, whereas long-term evaluations will be conducted similarly with panicle hydrangea (Hydrangea </w:t>
            </w:r>
            <w:proofErr w:type="spellStart"/>
            <w:r>
              <w:rPr>
                <w:sz w:val="24"/>
              </w:rPr>
              <w:t>paniculata</w:t>
            </w:r>
            <w:proofErr w:type="spellEnd"/>
            <w:r>
              <w:rPr>
                <w:sz w:val="24"/>
              </w:rPr>
              <w:t xml:space="preserve"> ‘Limelight Prime’), a valuable outdoor container plant nursery crop. The performance metrics for plant containers will include plant growth, water-use efficiency, nutrient-use efficiency, root-zone temperature, and qualitative/quantitative container characteristics through each production cycle. Further, the team will seek feedback from Alabama</w:t>
            </w:r>
            <w:r>
              <w:rPr>
                <w:spacing w:val="-8"/>
                <w:sz w:val="24"/>
              </w:rPr>
              <w:t xml:space="preserve"> </w:t>
            </w:r>
            <w:r>
              <w:rPr>
                <w:sz w:val="24"/>
              </w:rPr>
              <w:t>growers</w:t>
            </w:r>
            <w:r>
              <w:rPr>
                <w:spacing w:val="-8"/>
                <w:sz w:val="24"/>
              </w:rPr>
              <w:t xml:space="preserve"> </w:t>
            </w:r>
            <w:r>
              <w:rPr>
                <w:sz w:val="24"/>
              </w:rPr>
              <w:t>to</w:t>
            </w:r>
            <w:r>
              <w:rPr>
                <w:spacing w:val="-8"/>
                <w:sz w:val="24"/>
              </w:rPr>
              <w:t xml:space="preserve"> </w:t>
            </w:r>
            <w:r>
              <w:rPr>
                <w:sz w:val="24"/>
              </w:rPr>
              <w:t>understand</w:t>
            </w:r>
            <w:r>
              <w:rPr>
                <w:spacing w:val="-8"/>
                <w:sz w:val="24"/>
              </w:rPr>
              <w:t xml:space="preserve"> </w:t>
            </w:r>
            <w:r>
              <w:rPr>
                <w:sz w:val="24"/>
              </w:rPr>
              <w:t>their</w:t>
            </w:r>
            <w:r>
              <w:rPr>
                <w:spacing w:val="-8"/>
                <w:sz w:val="24"/>
              </w:rPr>
              <w:t xml:space="preserve"> </w:t>
            </w:r>
            <w:r>
              <w:rPr>
                <w:sz w:val="24"/>
              </w:rPr>
              <w:t xml:space="preserve">reception of biochar-based plant containers. Post- production </w:t>
            </w:r>
            <w:proofErr w:type="spellStart"/>
            <w:r>
              <w:rPr>
                <w:sz w:val="24"/>
              </w:rPr>
              <w:t>plantability</w:t>
            </w:r>
            <w:proofErr w:type="spellEnd"/>
            <w:r>
              <w:rPr>
                <w:sz w:val="24"/>
              </w:rPr>
              <w:t xml:space="preserve"> of the containers will be assessed in various Alabama soils and environments. On-farm grower trials will be used for industry demonstrations. Following these demonstrations, industry member adoption/aversion</w:t>
            </w:r>
            <w:r>
              <w:rPr>
                <w:spacing w:val="-8"/>
                <w:sz w:val="24"/>
              </w:rPr>
              <w:t xml:space="preserve"> </w:t>
            </w:r>
            <w:r>
              <w:rPr>
                <w:sz w:val="24"/>
              </w:rPr>
              <w:t>levels</w:t>
            </w:r>
            <w:r>
              <w:rPr>
                <w:spacing w:val="-8"/>
                <w:sz w:val="24"/>
              </w:rPr>
              <w:t xml:space="preserve"> </w:t>
            </w:r>
            <w:r>
              <w:rPr>
                <w:sz w:val="24"/>
              </w:rPr>
              <w:t>of</w:t>
            </w:r>
            <w:r>
              <w:rPr>
                <w:spacing w:val="-8"/>
                <w:sz w:val="24"/>
              </w:rPr>
              <w:t xml:space="preserve"> </w:t>
            </w:r>
            <w:r>
              <w:rPr>
                <w:sz w:val="24"/>
              </w:rPr>
              <w:t>the</w:t>
            </w:r>
            <w:r>
              <w:rPr>
                <w:spacing w:val="-8"/>
                <w:sz w:val="24"/>
              </w:rPr>
              <w:t xml:space="preserve"> </w:t>
            </w:r>
            <w:r>
              <w:rPr>
                <w:sz w:val="24"/>
              </w:rPr>
              <w:t>technology</w:t>
            </w:r>
            <w:r>
              <w:rPr>
                <w:spacing w:val="-9"/>
                <w:sz w:val="24"/>
              </w:rPr>
              <w:t xml:space="preserve"> </w:t>
            </w:r>
            <w:r>
              <w:rPr>
                <w:sz w:val="24"/>
              </w:rPr>
              <w:t>will be assessed. Marketability and consumer perception will be evaluated through product surveys at retail garden centers.</w:t>
            </w:r>
          </w:p>
        </w:tc>
        <w:tc>
          <w:tcPr>
            <w:tcW w:w="1608" w:type="dxa"/>
          </w:tcPr>
          <w:p w14:paraId="3B97F013" w14:textId="77777777" w:rsidR="00654DBD" w:rsidRDefault="00654DBD">
            <w:pPr>
              <w:pStyle w:val="TableParagraph"/>
              <w:rPr>
                <w:b/>
                <w:sz w:val="26"/>
              </w:rPr>
            </w:pPr>
          </w:p>
          <w:p w14:paraId="4EE1DCF9" w14:textId="77777777" w:rsidR="00654DBD" w:rsidRDefault="00654DBD">
            <w:pPr>
              <w:pStyle w:val="TableParagraph"/>
              <w:rPr>
                <w:b/>
                <w:sz w:val="26"/>
              </w:rPr>
            </w:pPr>
          </w:p>
          <w:p w14:paraId="49E70EA7" w14:textId="77777777" w:rsidR="00654DBD" w:rsidRDefault="00654DBD">
            <w:pPr>
              <w:pStyle w:val="TableParagraph"/>
              <w:rPr>
                <w:b/>
                <w:sz w:val="26"/>
              </w:rPr>
            </w:pPr>
          </w:p>
          <w:p w14:paraId="402A0079" w14:textId="77777777" w:rsidR="00654DBD" w:rsidRDefault="00654DBD">
            <w:pPr>
              <w:pStyle w:val="TableParagraph"/>
              <w:rPr>
                <w:b/>
                <w:sz w:val="26"/>
              </w:rPr>
            </w:pPr>
          </w:p>
          <w:p w14:paraId="2660F9B3" w14:textId="77777777" w:rsidR="00654DBD" w:rsidRDefault="00654DBD">
            <w:pPr>
              <w:pStyle w:val="TableParagraph"/>
              <w:rPr>
                <w:b/>
                <w:sz w:val="26"/>
              </w:rPr>
            </w:pPr>
          </w:p>
          <w:p w14:paraId="71581666" w14:textId="77777777" w:rsidR="00654DBD" w:rsidRDefault="00654DBD">
            <w:pPr>
              <w:pStyle w:val="TableParagraph"/>
              <w:rPr>
                <w:b/>
                <w:sz w:val="26"/>
              </w:rPr>
            </w:pPr>
          </w:p>
          <w:p w14:paraId="5B60471B" w14:textId="77777777" w:rsidR="00654DBD" w:rsidRDefault="00654DBD">
            <w:pPr>
              <w:pStyle w:val="TableParagraph"/>
              <w:rPr>
                <w:b/>
                <w:sz w:val="26"/>
              </w:rPr>
            </w:pPr>
          </w:p>
          <w:p w14:paraId="1794C0FC" w14:textId="77777777" w:rsidR="00654DBD" w:rsidRDefault="00654DBD">
            <w:pPr>
              <w:pStyle w:val="TableParagraph"/>
              <w:rPr>
                <w:b/>
                <w:sz w:val="26"/>
              </w:rPr>
            </w:pPr>
          </w:p>
          <w:p w14:paraId="40BC45C9" w14:textId="77777777" w:rsidR="00654DBD" w:rsidRDefault="00654DBD">
            <w:pPr>
              <w:pStyle w:val="TableParagraph"/>
              <w:rPr>
                <w:b/>
                <w:sz w:val="26"/>
              </w:rPr>
            </w:pPr>
          </w:p>
          <w:p w14:paraId="11CDF961" w14:textId="77777777" w:rsidR="00654DBD" w:rsidRDefault="00654DBD">
            <w:pPr>
              <w:pStyle w:val="TableParagraph"/>
              <w:rPr>
                <w:b/>
                <w:sz w:val="26"/>
              </w:rPr>
            </w:pPr>
          </w:p>
          <w:p w14:paraId="25E4AB0C" w14:textId="77777777" w:rsidR="00654DBD" w:rsidRDefault="00654DBD">
            <w:pPr>
              <w:pStyle w:val="TableParagraph"/>
              <w:rPr>
                <w:b/>
                <w:sz w:val="26"/>
              </w:rPr>
            </w:pPr>
          </w:p>
          <w:p w14:paraId="5082B6A9" w14:textId="77777777" w:rsidR="00654DBD" w:rsidRDefault="00654DBD">
            <w:pPr>
              <w:pStyle w:val="TableParagraph"/>
              <w:rPr>
                <w:b/>
                <w:sz w:val="26"/>
              </w:rPr>
            </w:pPr>
          </w:p>
          <w:p w14:paraId="41A6604A" w14:textId="77777777" w:rsidR="00654DBD" w:rsidRDefault="00654DBD">
            <w:pPr>
              <w:pStyle w:val="TableParagraph"/>
              <w:rPr>
                <w:b/>
                <w:sz w:val="26"/>
              </w:rPr>
            </w:pPr>
          </w:p>
          <w:p w14:paraId="26C8CA21" w14:textId="77777777" w:rsidR="00654DBD" w:rsidRDefault="00654DBD">
            <w:pPr>
              <w:pStyle w:val="TableParagraph"/>
              <w:rPr>
                <w:b/>
                <w:sz w:val="26"/>
              </w:rPr>
            </w:pPr>
          </w:p>
          <w:p w14:paraId="7FFF2642" w14:textId="77777777" w:rsidR="00654DBD" w:rsidRDefault="00654DBD">
            <w:pPr>
              <w:pStyle w:val="TableParagraph"/>
              <w:rPr>
                <w:b/>
                <w:sz w:val="26"/>
              </w:rPr>
            </w:pPr>
          </w:p>
          <w:p w14:paraId="7A6B9CBF" w14:textId="77777777" w:rsidR="00654DBD" w:rsidRDefault="00654DBD">
            <w:pPr>
              <w:pStyle w:val="TableParagraph"/>
              <w:spacing w:before="2"/>
              <w:rPr>
                <w:b/>
                <w:sz w:val="35"/>
              </w:rPr>
            </w:pPr>
          </w:p>
          <w:p w14:paraId="0D694573" w14:textId="77777777" w:rsidR="00654DBD" w:rsidRDefault="0008649B">
            <w:pPr>
              <w:pStyle w:val="TableParagraph"/>
              <w:ind w:left="60"/>
              <w:rPr>
                <w:sz w:val="24"/>
              </w:rPr>
            </w:pPr>
            <w:r>
              <w:rPr>
                <w:sz w:val="24"/>
              </w:rPr>
              <w:t xml:space="preserve">June 30, </w:t>
            </w:r>
            <w:r>
              <w:rPr>
                <w:spacing w:val="-4"/>
                <w:sz w:val="24"/>
              </w:rPr>
              <w:t>2025</w:t>
            </w:r>
          </w:p>
        </w:tc>
      </w:tr>
      <w:tr w:rsidR="00654DBD" w14:paraId="42D7C7F7" w14:textId="77777777">
        <w:trPr>
          <w:trHeight w:val="1775"/>
        </w:trPr>
        <w:tc>
          <w:tcPr>
            <w:tcW w:w="3412" w:type="dxa"/>
          </w:tcPr>
          <w:p w14:paraId="206D5645" w14:textId="77777777" w:rsidR="00654DBD" w:rsidRDefault="00654DBD">
            <w:pPr>
              <w:pStyle w:val="TableParagraph"/>
              <w:rPr>
                <w:b/>
                <w:sz w:val="26"/>
              </w:rPr>
            </w:pPr>
          </w:p>
          <w:p w14:paraId="1D9366D1" w14:textId="77777777" w:rsidR="00654DBD" w:rsidRDefault="0008649B">
            <w:pPr>
              <w:pStyle w:val="TableParagraph"/>
              <w:spacing w:before="175"/>
              <w:ind w:left="60" w:right="91"/>
              <w:rPr>
                <w:sz w:val="24"/>
              </w:rPr>
            </w:pPr>
            <w:r>
              <w:rPr>
                <w:sz w:val="24"/>
              </w:rPr>
              <w:t>Task 6: Perform Techno- economic and Life-cycle Analyses</w:t>
            </w:r>
            <w:r>
              <w:rPr>
                <w:spacing w:val="-13"/>
                <w:sz w:val="24"/>
              </w:rPr>
              <w:t xml:space="preserve"> </w:t>
            </w:r>
            <w:r>
              <w:rPr>
                <w:sz w:val="24"/>
              </w:rPr>
              <w:t>(FS-FPL</w:t>
            </w:r>
            <w:r>
              <w:rPr>
                <w:spacing w:val="-13"/>
                <w:sz w:val="24"/>
              </w:rPr>
              <w:t xml:space="preserve"> </w:t>
            </w:r>
            <w:r>
              <w:rPr>
                <w:sz w:val="24"/>
              </w:rPr>
              <w:t>and</w:t>
            </w:r>
            <w:r>
              <w:rPr>
                <w:spacing w:val="-13"/>
                <w:sz w:val="24"/>
              </w:rPr>
              <w:t xml:space="preserve"> </w:t>
            </w:r>
            <w:r>
              <w:rPr>
                <w:sz w:val="24"/>
              </w:rPr>
              <w:t>AU)</w:t>
            </w:r>
          </w:p>
        </w:tc>
        <w:tc>
          <w:tcPr>
            <w:tcW w:w="4680" w:type="dxa"/>
          </w:tcPr>
          <w:p w14:paraId="3ADC19EC" w14:textId="77777777" w:rsidR="00654DBD" w:rsidRDefault="0008649B">
            <w:pPr>
              <w:pStyle w:val="TableParagraph"/>
              <w:spacing w:before="60"/>
              <w:ind w:left="60" w:right="61"/>
              <w:rPr>
                <w:sz w:val="24"/>
              </w:rPr>
            </w:pPr>
            <w:r>
              <w:rPr>
                <w:sz w:val="24"/>
              </w:rPr>
              <w:t xml:space="preserve">The process simulation model will be developed and optimized using experimental data. </w:t>
            </w:r>
            <w:proofErr w:type="spellStart"/>
            <w:r>
              <w:rPr>
                <w:sz w:val="24"/>
              </w:rPr>
              <w:t>SuperPro</w:t>
            </w:r>
            <w:proofErr w:type="spellEnd"/>
            <w:r>
              <w:rPr>
                <w:sz w:val="24"/>
              </w:rPr>
              <w:t>® Designer and in-house process</w:t>
            </w:r>
            <w:r>
              <w:rPr>
                <w:spacing w:val="-7"/>
                <w:sz w:val="24"/>
              </w:rPr>
              <w:t xml:space="preserve"> </w:t>
            </w:r>
            <w:r>
              <w:rPr>
                <w:sz w:val="24"/>
              </w:rPr>
              <w:t>models</w:t>
            </w:r>
            <w:r>
              <w:rPr>
                <w:spacing w:val="-7"/>
                <w:sz w:val="24"/>
              </w:rPr>
              <w:t xml:space="preserve"> </w:t>
            </w:r>
            <w:r>
              <w:rPr>
                <w:sz w:val="24"/>
              </w:rPr>
              <w:t>will</w:t>
            </w:r>
            <w:r>
              <w:rPr>
                <w:spacing w:val="-7"/>
                <w:sz w:val="24"/>
              </w:rPr>
              <w:t xml:space="preserve"> </w:t>
            </w:r>
            <w:r>
              <w:rPr>
                <w:sz w:val="24"/>
              </w:rPr>
              <w:t>provide</w:t>
            </w:r>
            <w:r>
              <w:rPr>
                <w:spacing w:val="-7"/>
                <w:sz w:val="24"/>
              </w:rPr>
              <w:t xml:space="preserve"> </w:t>
            </w:r>
            <w:r>
              <w:rPr>
                <w:sz w:val="24"/>
              </w:rPr>
              <w:t>information</w:t>
            </w:r>
            <w:r>
              <w:rPr>
                <w:spacing w:val="-7"/>
                <w:sz w:val="24"/>
              </w:rPr>
              <w:t xml:space="preserve"> </w:t>
            </w:r>
            <w:r>
              <w:rPr>
                <w:sz w:val="24"/>
              </w:rPr>
              <w:t>on</w:t>
            </w:r>
            <w:r>
              <w:rPr>
                <w:spacing w:val="-7"/>
                <w:sz w:val="24"/>
              </w:rPr>
              <w:t xml:space="preserve"> </w:t>
            </w:r>
            <w:r>
              <w:rPr>
                <w:sz w:val="24"/>
              </w:rPr>
              <w:t>the specific unit operations required for the process, e.g., biomass handling, drying, and</w:t>
            </w:r>
          </w:p>
        </w:tc>
        <w:tc>
          <w:tcPr>
            <w:tcW w:w="1608" w:type="dxa"/>
          </w:tcPr>
          <w:p w14:paraId="28DB3CD7" w14:textId="77777777" w:rsidR="00654DBD" w:rsidRDefault="00654DBD">
            <w:pPr>
              <w:pStyle w:val="TableParagraph"/>
              <w:rPr>
                <w:b/>
                <w:sz w:val="26"/>
              </w:rPr>
            </w:pPr>
          </w:p>
          <w:p w14:paraId="7DB9D03B" w14:textId="77777777" w:rsidR="00654DBD" w:rsidRDefault="00654DBD">
            <w:pPr>
              <w:pStyle w:val="TableParagraph"/>
              <w:rPr>
                <w:b/>
                <w:sz w:val="26"/>
              </w:rPr>
            </w:pPr>
          </w:p>
          <w:p w14:paraId="5C765640" w14:textId="77777777" w:rsidR="00654DBD" w:rsidRDefault="0008649B">
            <w:pPr>
              <w:pStyle w:val="TableParagraph"/>
              <w:spacing w:before="152"/>
              <w:ind w:left="60"/>
              <w:rPr>
                <w:sz w:val="24"/>
              </w:rPr>
            </w:pPr>
            <w:r>
              <w:rPr>
                <w:sz w:val="24"/>
              </w:rPr>
              <w:t xml:space="preserve">June 30, </w:t>
            </w:r>
            <w:r>
              <w:rPr>
                <w:spacing w:val="-4"/>
                <w:sz w:val="24"/>
              </w:rPr>
              <w:t>2025</w:t>
            </w:r>
          </w:p>
        </w:tc>
      </w:tr>
    </w:tbl>
    <w:p w14:paraId="6B1F2C17" w14:textId="77777777" w:rsidR="00654DBD" w:rsidRDefault="00654DBD">
      <w:pPr>
        <w:rPr>
          <w:sz w:val="24"/>
        </w:rPr>
        <w:sectPr w:rsidR="00654DBD">
          <w:type w:val="continuous"/>
          <w:pgSz w:w="12240" w:h="15840"/>
          <w:pgMar w:top="1360" w:right="1080" w:bottom="1340" w:left="1200" w:header="0" w:footer="1146" w:gutter="0"/>
          <w:cols w:space="720"/>
        </w:sectPr>
      </w:pPr>
    </w:p>
    <w:tbl>
      <w:tblPr>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12"/>
        <w:gridCol w:w="4680"/>
        <w:gridCol w:w="1608"/>
      </w:tblGrid>
      <w:tr w:rsidR="00654DBD" w14:paraId="4F252020" w14:textId="77777777">
        <w:trPr>
          <w:trHeight w:val="12263"/>
        </w:trPr>
        <w:tc>
          <w:tcPr>
            <w:tcW w:w="3412" w:type="dxa"/>
          </w:tcPr>
          <w:p w14:paraId="25EB54A2" w14:textId="77777777" w:rsidR="00654DBD" w:rsidRDefault="00654DBD">
            <w:pPr>
              <w:pStyle w:val="TableParagraph"/>
            </w:pPr>
          </w:p>
        </w:tc>
        <w:tc>
          <w:tcPr>
            <w:tcW w:w="4680" w:type="dxa"/>
          </w:tcPr>
          <w:p w14:paraId="501AA271" w14:textId="77777777" w:rsidR="00654DBD" w:rsidRDefault="0008649B">
            <w:pPr>
              <w:pStyle w:val="TableParagraph"/>
              <w:spacing w:before="60"/>
              <w:ind w:left="60" w:right="44"/>
              <w:rPr>
                <w:sz w:val="24"/>
              </w:rPr>
            </w:pPr>
            <w:r>
              <w:rPr>
                <w:sz w:val="24"/>
              </w:rPr>
              <w:t>pyrolysis.</w:t>
            </w:r>
            <w:r>
              <w:rPr>
                <w:spacing w:val="-2"/>
                <w:sz w:val="24"/>
              </w:rPr>
              <w:t xml:space="preserve"> </w:t>
            </w:r>
            <w:r>
              <w:rPr>
                <w:sz w:val="24"/>
              </w:rPr>
              <w:t>Further,</w:t>
            </w:r>
            <w:r>
              <w:rPr>
                <w:spacing w:val="-2"/>
                <w:sz w:val="24"/>
              </w:rPr>
              <w:t xml:space="preserve"> </w:t>
            </w:r>
            <w:r>
              <w:rPr>
                <w:sz w:val="24"/>
              </w:rPr>
              <w:t>a</w:t>
            </w:r>
            <w:r>
              <w:rPr>
                <w:spacing w:val="-2"/>
                <w:sz w:val="24"/>
              </w:rPr>
              <w:t xml:space="preserve"> </w:t>
            </w:r>
            <w:r>
              <w:rPr>
                <w:sz w:val="24"/>
              </w:rPr>
              <w:t>robust</w:t>
            </w:r>
            <w:r>
              <w:rPr>
                <w:spacing w:val="-2"/>
                <w:sz w:val="24"/>
              </w:rPr>
              <w:t xml:space="preserve"> </w:t>
            </w:r>
            <w:r>
              <w:rPr>
                <w:sz w:val="24"/>
              </w:rPr>
              <w:t>supply</w:t>
            </w:r>
            <w:r>
              <w:rPr>
                <w:spacing w:val="-3"/>
                <w:sz w:val="24"/>
              </w:rPr>
              <w:t xml:space="preserve"> </w:t>
            </w:r>
            <w:r>
              <w:rPr>
                <w:sz w:val="24"/>
              </w:rPr>
              <w:t>chain</w:t>
            </w:r>
            <w:r>
              <w:rPr>
                <w:spacing w:val="-2"/>
                <w:sz w:val="24"/>
              </w:rPr>
              <w:t xml:space="preserve"> </w:t>
            </w:r>
            <w:r>
              <w:rPr>
                <w:sz w:val="24"/>
              </w:rPr>
              <w:t>model will be designed, including inbound and outbound logistics of biochar production and</w:t>
            </w:r>
            <w:r>
              <w:rPr>
                <w:spacing w:val="40"/>
                <w:sz w:val="24"/>
              </w:rPr>
              <w:t xml:space="preserve"> </w:t>
            </w:r>
            <w:r>
              <w:rPr>
                <w:sz w:val="24"/>
              </w:rPr>
              <w:t>of making the horticultural container. The techno-economic assessment (TEA) and life- cycle analysis (LCA) will be developed utilizing experimental data generated from this study,</w:t>
            </w:r>
            <w:r>
              <w:rPr>
                <w:spacing w:val="-2"/>
                <w:sz w:val="24"/>
              </w:rPr>
              <w:t xml:space="preserve"> </w:t>
            </w:r>
            <w:r>
              <w:rPr>
                <w:sz w:val="24"/>
              </w:rPr>
              <w:t>process</w:t>
            </w:r>
            <w:r>
              <w:rPr>
                <w:spacing w:val="-2"/>
                <w:sz w:val="24"/>
              </w:rPr>
              <w:t xml:space="preserve"> </w:t>
            </w:r>
            <w:r>
              <w:rPr>
                <w:sz w:val="24"/>
              </w:rPr>
              <w:t>simulation</w:t>
            </w:r>
            <w:r>
              <w:rPr>
                <w:spacing w:val="-2"/>
                <w:sz w:val="24"/>
              </w:rPr>
              <w:t xml:space="preserve"> </w:t>
            </w:r>
            <w:r>
              <w:rPr>
                <w:sz w:val="24"/>
              </w:rPr>
              <w:t>models,</w:t>
            </w:r>
            <w:r>
              <w:rPr>
                <w:spacing w:val="-2"/>
                <w:sz w:val="24"/>
              </w:rPr>
              <w:t xml:space="preserve"> </w:t>
            </w:r>
            <w:r>
              <w:rPr>
                <w:sz w:val="24"/>
              </w:rPr>
              <w:t>supply</w:t>
            </w:r>
            <w:r>
              <w:rPr>
                <w:spacing w:val="-2"/>
                <w:sz w:val="24"/>
              </w:rPr>
              <w:t xml:space="preserve"> </w:t>
            </w:r>
            <w:r>
              <w:rPr>
                <w:sz w:val="24"/>
              </w:rPr>
              <w:t>chain models, and literature. The capital investment for the process plant includes equipment costs, direct fixed capital, working capital, and start- up and validation costs, which depend on process plant size and capacity. The operating cost includes facility dependents, raw materials, utilities and labor. For techno- economic analysis, the input economic data will be collected from literature, equipment manufacturers, and stakeholders. Also, the previously developed TEA reports on biomass pyrolysis of forest biomass will be used to estimate</w:t>
            </w:r>
            <w:r>
              <w:rPr>
                <w:spacing w:val="-10"/>
                <w:sz w:val="24"/>
              </w:rPr>
              <w:t xml:space="preserve"> </w:t>
            </w:r>
            <w:r>
              <w:rPr>
                <w:sz w:val="24"/>
              </w:rPr>
              <w:t>capital</w:t>
            </w:r>
            <w:r>
              <w:rPr>
                <w:spacing w:val="-11"/>
                <w:sz w:val="24"/>
              </w:rPr>
              <w:t xml:space="preserve"> </w:t>
            </w:r>
            <w:r>
              <w:rPr>
                <w:sz w:val="24"/>
              </w:rPr>
              <w:t>expenditure</w:t>
            </w:r>
            <w:r>
              <w:rPr>
                <w:spacing w:val="-10"/>
                <w:sz w:val="24"/>
              </w:rPr>
              <w:t xml:space="preserve"> </w:t>
            </w:r>
            <w:r>
              <w:rPr>
                <w:sz w:val="24"/>
              </w:rPr>
              <w:t>(CAPEX)</w:t>
            </w:r>
            <w:r>
              <w:rPr>
                <w:spacing w:val="-10"/>
                <w:sz w:val="24"/>
              </w:rPr>
              <w:t xml:space="preserve"> </w:t>
            </w:r>
            <w:r>
              <w:rPr>
                <w:sz w:val="24"/>
              </w:rPr>
              <w:t>required using the sizing of the unit operations determined based on the flow rate calculated</w:t>
            </w:r>
            <w:r>
              <w:rPr>
                <w:spacing w:val="40"/>
                <w:sz w:val="24"/>
              </w:rPr>
              <w:t xml:space="preserve"> </w:t>
            </w:r>
            <w:r>
              <w:rPr>
                <w:sz w:val="24"/>
              </w:rPr>
              <w:t>by the process simulators. For processing</w:t>
            </w:r>
            <w:r>
              <w:rPr>
                <w:spacing w:val="40"/>
                <w:sz w:val="24"/>
              </w:rPr>
              <w:t xml:space="preserve"> </w:t>
            </w:r>
            <w:r>
              <w:rPr>
                <w:sz w:val="24"/>
              </w:rPr>
              <w:t>steps, we will estimate CAPEX using data</w:t>
            </w:r>
            <w:r>
              <w:rPr>
                <w:spacing w:val="40"/>
                <w:sz w:val="24"/>
              </w:rPr>
              <w:t xml:space="preserve"> </w:t>
            </w:r>
            <w:r>
              <w:rPr>
                <w:sz w:val="24"/>
              </w:rPr>
              <w:t xml:space="preserve">from literature and via contacting vendors directly. Finally, the overall operating costs (OPEX) will be estimated. A discounted cash flow analysis method will then be used to estimate various economic metrics, including net present value (NPV), minimum selling price (MSP), internal rate of return (IRR), return on investment (ROI), payback period considering various tax structures, and governmental incentives. The </w:t>
            </w:r>
            <w:proofErr w:type="spellStart"/>
            <w:r>
              <w:rPr>
                <w:sz w:val="24"/>
              </w:rPr>
              <w:t>SimaPro</w:t>
            </w:r>
            <w:proofErr w:type="spellEnd"/>
            <w:r>
              <w:rPr>
                <w:sz w:val="24"/>
              </w:rPr>
              <w:t xml:space="preserve"> 9.3 commercial software will be used to build the life cycle inventory (LCI), configure the LCA model, and quantify environmental impacts using the TRACI impact estimator. The LCA will be carried out following the ISO 14040/44standards. The input data necessary for LCA will be obtained from mass and energy</w:t>
            </w:r>
            <w:r>
              <w:rPr>
                <w:spacing w:val="-1"/>
                <w:sz w:val="24"/>
              </w:rPr>
              <w:t xml:space="preserve"> </w:t>
            </w:r>
            <w:r>
              <w:rPr>
                <w:sz w:val="24"/>
              </w:rPr>
              <w:t>balances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process</w:t>
            </w:r>
            <w:r>
              <w:rPr>
                <w:spacing w:val="-1"/>
                <w:sz w:val="24"/>
              </w:rPr>
              <w:t xml:space="preserve"> </w:t>
            </w:r>
            <w:r>
              <w:rPr>
                <w:sz w:val="24"/>
              </w:rPr>
              <w:t>models</w:t>
            </w:r>
            <w:r>
              <w:rPr>
                <w:spacing w:val="-1"/>
                <w:sz w:val="24"/>
              </w:rPr>
              <w:t xml:space="preserve"> </w:t>
            </w:r>
            <w:r>
              <w:rPr>
                <w:sz w:val="24"/>
              </w:rPr>
              <w:t>for</w:t>
            </w:r>
            <w:r>
              <w:rPr>
                <w:spacing w:val="-1"/>
                <w:sz w:val="24"/>
              </w:rPr>
              <w:t xml:space="preserve"> </w:t>
            </w:r>
            <w:r>
              <w:rPr>
                <w:sz w:val="24"/>
              </w:rPr>
              <w:t>each processing step. A suite of</w:t>
            </w:r>
            <w:r>
              <w:rPr>
                <w:spacing w:val="-1"/>
                <w:sz w:val="24"/>
              </w:rPr>
              <w:t xml:space="preserve"> </w:t>
            </w:r>
            <w:r>
              <w:rPr>
                <w:sz w:val="24"/>
              </w:rPr>
              <w:t xml:space="preserve">LCA models will </w:t>
            </w:r>
            <w:r>
              <w:rPr>
                <w:spacing w:val="-5"/>
                <w:sz w:val="24"/>
              </w:rPr>
              <w:t>be</w:t>
            </w:r>
          </w:p>
        </w:tc>
        <w:tc>
          <w:tcPr>
            <w:tcW w:w="1608" w:type="dxa"/>
          </w:tcPr>
          <w:p w14:paraId="28D6AFDB" w14:textId="77777777" w:rsidR="00654DBD" w:rsidRDefault="00654DBD">
            <w:pPr>
              <w:pStyle w:val="TableParagraph"/>
            </w:pPr>
          </w:p>
        </w:tc>
      </w:tr>
    </w:tbl>
    <w:p w14:paraId="5E4E54F9" w14:textId="77777777" w:rsidR="00654DBD" w:rsidRDefault="00654DBD">
      <w:pPr>
        <w:sectPr w:rsidR="00654DBD">
          <w:type w:val="continuous"/>
          <w:pgSz w:w="12240" w:h="15840"/>
          <w:pgMar w:top="1360" w:right="1080" w:bottom="1340" w:left="1200" w:header="0" w:footer="1146" w:gutter="0"/>
          <w:cols w:space="720"/>
        </w:sectPr>
      </w:pPr>
    </w:p>
    <w:tbl>
      <w:tblPr>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12"/>
        <w:gridCol w:w="4680"/>
        <w:gridCol w:w="1608"/>
      </w:tblGrid>
      <w:tr w:rsidR="00654DBD" w14:paraId="0A9C0B50" w14:textId="77777777">
        <w:trPr>
          <w:trHeight w:val="3431"/>
        </w:trPr>
        <w:tc>
          <w:tcPr>
            <w:tcW w:w="3412" w:type="dxa"/>
          </w:tcPr>
          <w:p w14:paraId="7E1EBD21" w14:textId="77777777" w:rsidR="00654DBD" w:rsidRDefault="00654DBD">
            <w:pPr>
              <w:pStyle w:val="TableParagraph"/>
            </w:pPr>
          </w:p>
        </w:tc>
        <w:tc>
          <w:tcPr>
            <w:tcW w:w="4680" w:type="dxa"/>
          </w:tcPr>
          <w:p w14:paraId="7C4A91AC" w14:textId="77777777" w:rsidR="00654DBD" w:rsidRDefault="0008649B">
            <w:pPr>
              <w:pStyle w:val="TableParagraph"/>
              <w:spacing w:before="60"/>
              <w:ind w:left="60" w:right="151"/>
              <w:rPr>
                <w:sz w:val="24"/>
              </w:rPr>
            </w:pPr>
            <w:r>
              <w:rPr>
                <w:sz w:val="24"/>
              </w:rPr>
              <w:t xml:space="preserve">developed for various configurations of the supply chain and major alternative unit operations, and the estimated environmental impacts will be compared with a base case scenario where a conventional plant container (non-biochar-based) is </w:t>
            </w:r>
            <w:proofErr w:type="gramStart"/>
            <w:r>
              <w:rPr>
                <w:sz w:val="24"/>
              </w:rPr>
              <w:t>produced</w:t>
            </w:r>
            <w:proofErr w:type="gramEnd"/>
            <w:r>
              <w:rPr>
                <w:sz w:val="24"/>
              </w:rPr>
              <w:t xml:space="preserve"> and downed timber</w:t>
            </w:r>
            <w:r>
              <w:rPr>
                <w:spacing w:val="-5"/>
                <w:sz w:val="24"/>
              </w:rPr>
              <w:t xml:space="preserve"> </w:t>
            </w:r>
            <w:r>
              <w:rPr>
                <w:sz w:val="24"/>
              </w:rPr>
              <w:t>is</w:t>
            </w:r>
            <w:r>
              <w:rPr>
                <w:spacing w:val="-5"/>
                <w:sz w:val="24"/>
              </w:rPr>
              <w:t xml:space="preserve"> </w:t>
            </w:r>
            <w:r>
              <w:rPr>
                <w:sz w:val="24"/>
              </w:rPr>
              <w:t>unutilized</w:t>
            </w:r>
            <w:r>
              <w:rPr>
                <w:spacing w:val="-5"/>
                <w:sz w:val="24"/>
              </w:rPr>
              <w:t xml:space="preserve"> </w:t>
            </w:r>
            <w:r>
              <w:rPr>
                <w:sz w:val="24"/>
              </w:rPr>
              <w:t>(left</w:t>
            </w:r>
            <w:r>
              <w:rPr>
                <w:spacing w:val="-5"/>
                <w:sz w:val="24"/>
              </w:rPr>
              <w:t xml:space="preserve"> </w:t>
            </w:r>
            <w:r>
              <w:rPr>
                <w:sz w:val="24"/>
              </w:rPr>
              <w:t>to</w:t>
            </w:r>
            <w:r>
              <w:rPr>
                <w:spacing w:val="-5"/>
                <w:sz w:val="24"/>
              </w:rPr>
              <w:t xml:space="preserve"> </w:t>
            </w:r>
            <w:r>
              <w:rPr>
                <w:sz w:val="24"/>
              </w:rPr>
              <w:t>decay</w:t>
            </w:r>
            <w:r>
              <w:rPr>
                <w:spacing w:val="-5"/>
                <w:sz w:val="24"/>
              </w:rPr>
              <w:t xml:space="preserve"> </w:t>
            </w:r>
            <w:r>
              <w:rPr>
                <w:sz w:val="24"/>
              </w:rPr>
              <w:t>on</w:t>
            </w:r>
            <w:r>
              <w:rPr>
                <w:spacing w:val="-5"/>
                <w:sz w:val="24"/>
              </w:rPr>
              <w:t xml:space="preserve"> </w:t>
            </w:r>
            <w:r>
              <w:rPr>
                <w:sz w:val="24"/>
              </w:rPr>
              <w:t>the</w:t>
            </w:r>
            <w:r>
              <w:rPr>
                <w:spacing w:val="-5"/>
                <w:sz w:val="24"/>
              </w:rPr>
              <w:t xml:space="preserve"> </w:t>
            </w:r>
            <w:r>
              <w:rPr>
                <w:sz w:val="24"/>
              </w:rPr>
              <w:t>forest floor). Finally, the impacts of uncertainties in the inputs on TEA and LCA results will be evaluated using the Monte-Carlo simulations method to identify the most sensitive and critical parameters affecting the results.</w:t>
            </w:r>
          </w:p>
        </w:tc>
        <w:tc>
          <w:tcPr>
            <w:tcW w:w="1608" w:type="dxa"/>
          </w:tcPr>
          <w:p w14:paraId="53C368E5" w14:textId="77777777" w:rsidR="00654DBD" w:rsidRDefault="00654DBD">
            <w:pPr>
              <w:pStyle w:val="TableParagraph"/>
            </w:pPr>
          </w:p>
        </w:tc>
      </w:tr>
      <w:tr w:rsidR="00654DBD" w14:paraId="5036C2F2" w14:textId="77777777">
        <w:trPr>
          <w:trHeight w:val="8951"/>
        </w:trPr>
        <w:tc>
          <w:tcPr>
            <w:tcW w:w="3412" w:type="dxa"/>
          </w:tcPr>
          <w:p w14:paraId="1F6AA1AE" w14:textId="77777777" w:rsidR="00654DBD" w:rsidRDefault="00654DBD">
            <w:pPr>
              <w:pStyle w:val="TableParagraph"/>
              <w:rPr>
                <w:b/>
                <w:sz w:val="26"/>
              </w:rPr>
            </w:pPr>
          </w:p>
          <w:p w14:paraId="58C94ABB" w14:textId="77777777" w:rsidR="00654DBD" w:rsidRDefault="00654DBD">
            <w:pPr>
              <w:pStyle w:val="TableParagraph"/>
              <w:rPr>
                <w:b/>
                <w:sz w:val="26"/>
              </w:rPr>
            </w:pPr>
          </w:p>
          <w:p w14:paraId="3D44BC74" w14:textId="77777777" w:rsidR="00654DBD" w:rsidRDefault="00654DBD">
            <w:pPr>
              <w:pStyle w:val="TableParagraph"/>
              <w:rPr>
                <w:b/>
                <w:sz w:val="26"/>
              </w:rPr>
            </w:pPr>
          </w:p>
          <w:p w14:paraId="10FE83C9" w14:textId="77777777" w:rsidR="00654DBD" w:rsidRDefault="00654DBD">
            <w:pPr>
              <w:pStyle w:val="TableParagraph"/>
              <w:rPr>
                <w:b/>
                <w:sz w:val="26"/>
              </w:rPr>
            </w:pPr>
          </w:p>
          <w:p w14:paraId="0F12811A" w14:textId="77777777" w:rsidR="00654DBD" w:rsidRDefault="00654DBD">
            <w:pPr>
              <w:pStyle w:val="TableParagraph"/>
              <w:rPr>
                <w:b/>
                <w:sz w:val="26"/>
              </w:rPr>
            </w:pPr>
          </w:p>
          <w:p w14:paraId="53EF7612" w14:textId="77777777" w:rsidR="00654DBD" w:rsidRDefault="00654DBD">
            <w:pPr>
              <w:pStyle w:val="TableParagraph"/>
              <w:rPr>
                <w:b/>
                <w:sz w:val="26"/>
              </w:rPr>
            </w:pPr>
          </w:p>
          <w:p w14:paraId="24917026" w14:textId="77777777" w:rsidR="00654DBD" w:rsidRDefault="00654DBD">
            <w:pPr>
              <w:pStyle w:val="TableParagraph"/>
              <w:rPr>
                <w:b/>
                <w:sz w:val="26"/>
              </w:rPr>
            </w:pPr>
          </w:p>
          <w:p w14:paraId="7A8832F3" w14:textId="77777777" w:rsidR="00654DBD" w:rsidRDefault="00654DBD">
            <w:pPr>
              <w:pStyle w:val="TableParagraph"/>
              <w:rPr>
                <w:b/>
                <w:sz w:val="26"/>
              </w:rPr>
            </w:pPr>
          </w:p>
          <w:p w14:paraId="5617899D" w14:textId="77777777" w:rsidR="00654DBD" w:rsidRDefault="00654DBD">
            <w:pPr>
              <w:pStyle w:val="TableParagraph"/>
              <w:rPr>
                <w:b/>
                <w:sz w:val="26"/>
              </w:rPr>
            </w:pPr>
          </w:p>
          <w:p w14:paraId="60073742" w14:textId="77777777" w:rsidR="00654DBD" w:rsidRDefault="00654DBD">
            <w:pPr>
              <w:pStyle w:val="TableParagraph"/>
              <w:rPr>
                <w:b/>
                <w:sz w:val="26"/>
              </w:rPr>
            </w:pPr>
          </w:p>
          <w:p w14:paraId="0FDFB60C" w14:textId="77777777" w:rsidR="00654DBD" w:rsidRDefault="00654DBD">
            <w:pPr>
              <w:pStyle w:val="TableParagraph"/>
              <w:rPr>
                <w:b/>
                <w:sz w:val="26"/>
              </w:rPr>
            </w:pPr>
          </w:p>
          <w:p w14:paraId="1457A063" w14:textId="77777777" w:rsidR="00654DBD" w:rsidRDefault="00654DBD">
            <w:pPr>
              <w:pStyle w:val="TableParagraph"/>
              <w:rPr>
                <w:b/>
                <w:sz w:val="26"/>
              </w:rPr>
            </w:pPr>
          </w:p>
          <w:p w14:paraId="00B0A805" w14:textId="77777777" w:rsidR="00654DBD" w:rsidRDefault="00654DBD">
            <w:pPr>
              <w:pStyle w:val="TableParagraph"/>
              <w:rPr>
                <w:b/>
                <w:sz w:val="26"/>
              </w:rPr>
            </w:pPr>
          </w:p>
          <w:p w14:paraId="142A882F" w14:textId="77777777" w:rsidR="00654DBD" w:rsidRDefault="0008649B">
            <w:pPr>
              <w:pStyle w:val="TableParagraph"/>
              <w:spacing w:before="175"/>
              <w:ind w:left="60"/>
              <w:rPr>
                <w:sz w:val="24"/>
              </w:rPr>
            </w:pPr>
            <w:r>
              <w:rPr>
                <w:sz w:val="24"/>
              </w:rPr>
              <w:t>Task 7: Conduct Economic Impacts</w:t>
            </w:r>
            <w:r>
              <w:rPr>
                <w:spacing w:val="-10"/>
                <w:sz w:val="24"/>
              </w:rPr>
              <w:t xml:space="preserve"> </w:t>
            </w:r>
            <w:r>
              <w:rPr>
                <w:sz w:val="24"/>
              </w:rPr>
              <w:t>of</w:t>
            </w:r>
            <w:r>
              <w:rPr>
                <w:spacing w:val="-10"/>
                <w:sz w:val="24"/>
              </w:rPr>
              <w:t xml:space="preserve"> </w:t>
            </w:r>
            <w:r>
              <w:rPr>
                <w:sz w:val="24"/>
              </w:rPr>
              <w:t>Downed</w:t>
            </w:r>
            <w:r>
              <w:rPr>
                <w:spacing w:val="-10"/>
                <w:sz w:val="24"/>
              </w:rPr>
              <w:t xml:space="preserve"> </w:t>
            </w:r>
            <w:r>
              <w:rPr>
                <w:sz w:val="24"/>
              </w:rPr>
              <w:t>Timber</w:t>
            </w:r>
            <w:r>
              <w:rPr>
                <w:spacing w:val="-11"/>
                <w:sz w:val="24"/>
              </w:rPr>
              <w:t xml:space="preserve"> </w:t>
            </w:r>
            <w:r>
              <w:rPr>
                <w:sz w:val="24"/>
              </w:rPr>
              <w:t>in Alabama (TU)</w:t>
            </w:r>
          </w:p>
        </w:tc>
        <w:tc>
          <w:tcPr>
            <w:tcW w:w="4680" w:type="dxa"/>
          </w:tcPr>
          <w:p w14:paraId="3EB727AD" w14:textId="77777777" w:rsidR="00654DBD" w:rsidRDefault="0008649B">
            <w:pPr>
              <w:pStyle w:val="TableParagraph"/>
              <w:spacing w:before="60"/>
              <w:ind w:left="60" w:right="59"/>
              <w:rPr>
                <w:sz w:val="24"/>
              </w:rPr>
            </w:pPr>
            <w:r>
              <w:rPr>
                <w:sz w:val="24"/>
              </w:rPr>
              <w:t>To assess the economic impacts of downed timber and the major concerns of forest-land farmers associated with downed timber, we plan to utilize two different approaches to data collection: 1) conducting a survey to assess economic and ecological impacts, and 2) conducting case studies for downed timber management and associated concerns. In the first case, we will design a questionnaire to collect the characteristics of the respondent’s properties (forest acreage, ownership, road access, distance to water source, and sociodemographic information of the respondents). Regarding the extent of damage to trees, specific damage information will be solicited through 10-point Likert scale questions. Additionally, we will access appropriate information for estimating the owners’ willingness to pay (in this case sell) (WTP) for downed timber (salvation, harvesting, and transportation) depending on the</w:t>
            </w:r>
            <w:r>
              <w:rPr>
                <w:spacing w:val="-5"/>
                <w:sz w:val="24"/>
              </w:rPr>
              <w:t xml:space="preserve"> </w:t>
            </w:r>
            <w:r>
              <w:rPr>
                <w:sz w:val="24"/>
              </w:rPr>
              <w:t>type</w:t>
            </w:r>
            <w:r>
              <w:rPr>
                <w:spacing w:val="-5"/>
                <w:sz w:val="24"/>
              </w:rPr>
              <w:t xml:space="preserve"> </w:t>
            </w:r>
            <w:r>
              <w:rPr>
                <w:sz w:val="24"/>
              </w:rPr>
              <w:t>of</w:t>
            </w:r>
            <w:r>
              <w:rPr>
                <w:spacing w:val="-5"/>
                <w:sz w:val="24"/>
              </w:rPr>
              <w:t xml:space="preserve"> </w:t>
            </w:r>
            <w:r>
              <w:rPr>
                <w:sz w:val="24"/>
              </w:rPr>
              <w:t>trees</w:t>
            </w:r>
            <w:r>
              <w:rPr>
                <w:spacing w:val="-5"/>
                <w:sz w:val="24"/>
              </w:rPr>
              <w:t xml:space="preserve"> </w:t>
            </w:r>
            <w:r>
              <w:rPr>
                <w:sz w:val="24"/>
              </w:rPr>
              <w:t>and</w:t>
            </w:r>
            <w:r>
              <w:rPr>
                <w:spacing w:val="-5"/>
                <w:sz w:val="24"/>
              </w:rPr>
              <w:t xml:space="preserve"> </w:t>
            </w:r>
            <w:r>
              <w:rPr>
                <w:sz w:val="24"/>
              </w:rPr>
              <w:t>extent</w:t>
            </w:r>
            <w:r>
              <w:rPr>
                <w:spacing w:val="-5"/>
                <w:sz w:val="24"/>
              </w:rPr>
              <w:t xml:space="preserve"> </w:t>
            </w:r>
            <w:r>
              <w:rPr>
                <w:sz w:val="24"/>
              </w:rPr>
              <w:t>of</w:t>
            </w:r>
            <w:r>
              <w:rPr>
                <w:spacing w:val="-5"/>
                <w:sz w:val="24"/>
              </w:rPr>
              <w:t xml:space="preserve"> </w:t>
            </w:r>
            <w:r>
              <w:rPr>
                <w:sz w:val="24"/>
              </w:rPr>
              <w:t>damage.</w:t>
            </w:r>
            <w:r>
              <w:rPr>
                <w:spacing w:val="-5"/>
                <w:sz w:val="24"/>
              </w:rPr>
              <w:t xml:space="preserve"> </w:t>
            </w:r>
            <w:r>
              <w:rPr>
                <w:sz w:val="24"/>
              </w:rPr>
              <w:t>We</w:t>
            </w:r>
            <w:r>
              <w:rPr>
                <w:spacing w:val="-5"/>
                <w:sz w:val="24"/>
              </w:rPr>
              <w:t xml:space="preserve"> </w:t>
            </w:r>
            <w:r>
              <w:rPr>
                <w:sz w:val="24"/>
              </w:rPr>
              <w:t>will administer the mail and internet survey questionnaire</w:t>
            </w:r>
            <w:r>
              <w:rPr>
                <w:spacing w:val="-6"/>
                <w:sz w:val="24"/>
              </w:rPr>
              <w:t xml:space="preserve"> </w:t>
            </w:r>
            <w:r>
              <w:rPr>
                <w:sz w:val="24"/>
              </w:rPr>
              <w:t>following</w:t>
            </w:r>
            <w:r>
              <w:rPr>
                <w:spacing w:val="-7"/>
                <w:sz w:val="24"/>
              </w:rPr>
              <w:t xml:space="preserve"> </w:t>
            </w:r>
            <w:r>
              <w:rPr>
                <w:sz w:val="24"/>
              </w:rPr>
              <w:t>the</w:t>
            </w:r>
            <w:r>
              <w:rPr>
                <w:spacing w:val="-6"/>
                <w:sz w:val="24"/>
              </w:rPr>
              <w:t xml:space="preserve"> </w:t>
            </w:r>
            <w:r>
              <w:rPr>
                <w:sz w:val="24"/>
              </w:rPr>
              <w:t>standard</w:t>
            </w:r>
            <w:r>
              <w:rPr>
                <w:spacing w:val="-7"/>
                <w:sz w:val="24"/>
              </w:rPr>
              <w:t xml:space="preserve"> </w:t>
            </w:r>
            <w:r>
              <w:rPr>
                <w:sz w:val="24"/>
              </w:rPr>
              <w:t xml:space="preserve">procedure suggested by </w:t>
            </w:r>
            <w:proofErr w:type="spellStart"/>
            <w:r>
              <w:rPr>
                <w:sz w:val="24"/>
              </w:rPr>
              <w:t>Dillman</w:t>
            </w:r>
            <w:proofErr w:type="spellEnd"/>
            <w:r>
              <w:rPr>
                <w:sz w:val="24"/>
              </w:rPr>
              <w:t xml:space="preserve"> (2011) [8]. Regarding the statistical method, we will use the discrete choice</w:t>
            </w:r>
            <w:r>
              <w:rPr>
                <w:spacing w:val="-7"/>
                <w:sz w:val="24"/>
              </w:rPr>
              <w:t xml:space="preserve"> </w:t>
            </w:r>
            <w:r>
              <w:rPr>
                <w:sz w:val="24"/>
              </w:rPr>
              <w:t>model</w:t>
            </w:r>
            <w:r>
              <w:rPr>
                <w:spacing w:val="-7"/>
                <w:sz w:val="24"/>
              </w:rPr>
              <w:t xml:space="preserve"> </w:t>
            </w:r>
            <w:r>
              <w:rPr>
                <w:sz w:val="24"/>
              </w:rPr>
              <w:t>to</w:t>
            </w:r>
            <w:r>
              <w:rPr>
                <w:spacing w:val="-7"/>
                <w:sz w:val="24"/>
              </w:rPr>
              <w:t xml:space="preserve"> </w:t>
            </w:r>
            <w:r>
              <w:rPr>
                <w:sz w:val="24"/>
              </w:rPr>
              <w:t>estimate</w:t>
            </w:r>
            <w:r>
              <w:rPr>
                <w:spacing w:val="-7"/>
                <w:sz w:val="24"/>
              </w:rPr>
              <w:t xml:space="preserve"> </w:t>
            </w:r>
            <w:r>
              <w:rPr>
                <w:sz w:val="24"/>
              </w:rPr>
              <w:t>the</w:t>
            </w:r>
            <w:r>
              <w:rPr>
                <w:spacing w:val="-7"/>
                <w:sz w:val="24"/>
              </w:rPr>
              <w:t xml:space="preserve"> </w:t>
            </w:r>
            <w:r>
              <w:rPr>
                <w:sz w:val="24"/>
              </w:rPr>
              <w:t>economic</w:t>
            </w:r>
            <w:r>
              <w:rPr>
                <w:spacing w:val="-7"/>
                <w:sz w:val="24"/>
              </w:rPr>
              <w:t xml:space="preserve"> </w:t>
            </w:r>
            <w:r>
              <w:rPr>
                <w:sz w:val="24"/>
              </w:rPr>
              <w:t>impacts of downed timber and WTP values. In the second case, we will host a limited number of discussion sessions (in-person or virtual), in which forest-land owners will share their experiences and concerns associated with the</w:t>
            </w:r>
          </w:p>
        </w:tc>
        <w:tc>
          <w:tcPr>
            <w:tcW w:w="1608" w:type="dxa"/>
          </w:tcPr>
          <w:p w14:paraId="1379EA76" w14:textId="77777777" w:rsidR="00654DBD" w:rsidRDefault="00654DBD">
            <w:pPr>
              <w:pStyle w:val="TableParagraph"/>
              <w:rPr>
                <w:b/>
                <w:sz w:val="26"/>
              </w:rPr>
            </w:pPr>
          </w:p>
          <w:p w14:paraId="47245B20" w14:textId="77777777" w:rsidR="00654DBD" w:rsidRDefault="00654DBD">
            <w:pPr>
              <w:pStyle w:val="TableParagraph"/>
              <w:rPr>
                <w:b/>
                <w:sz w:val="26"/>
              </w:rPr>
            </w:pPr>
          </w:p>
          <w:p w14:paraId="58C8C58C" w14:textId="77777777" w:rsidR="00654DBD" w:rsidRDefault="00654DBD">
            <w:pPr>
              <w:pStyle w:val="TableParagraph"/>
              <w:rPr>
                <w:b/>
                <w:sz w:val="26"/>
              </w:rPr>
            </w:pPr>
          </w:p>
          <w:p w14:paraId="294F6D6B" w14:textId="77777777" w:rsidR="00654DBD" w:rsidRDefault="00654DBD">
            <w:pPr>
              <w:pStyle w:val="TableParagraph"/>
              <w:rPr>
                <w:b/>
                <w:sz w:val="26"/>
              </w:rPr>
            </w:pPr>
          </w:p>
          <w:p w14:paraId="67256860" w14:textId="77777777" w:rsidR="00654DBD" w:rsidRDefault="00654DBD">
            <w:pPr>
              <w:pStyle w:val="TableParagraph"/>
              <w:rPr>
                <w:b/>
                <w:sz w:val="26"/>
              </w:rPr>
            </w:pPr>
          </w:p>
          <w:p w14:paraId="21222828" w14:textId="77777777" w:rsidR="00654DBD" w:rsidRDefault="00654DBD">
            <w:pPr>
              <w:pStyle w:val="TableParagraph"/>
              <w:rPr>
                <w:b/>
                <w:sz w:val="26"/>
              </w:rPr>
            </w:pPr>
          </w:p>
          <w:p w14:paraId="366B54FB" w14:textId="77777777" w:rsidR="00654DBD" w:rsidRDefault="00654DBD">
            <w:pPr>
              <w:pStyle w:val="TableParagraph"/>
              <w:rPr>
                <w:b/>
                <w:sz w:val="26"/>
              </w:rPr>
            </w:pPr>
          </w:p>
          <w:p w14:paraId="4EA801D7" w14:textId="77777777" w:rsidR="00654DBD" w:rsidRDefault="00654DBD">
            <w:pPr>
              <w:pStyle w:val="TableParagraph"/>
              <w:rPr>
                <w:b/>
                <w:sz w:val="26"/>
              </w:rPr>
            </w:pPr>
          </w:p>
          <w:p w14:paraId="1E5B7B16" w14:textId="77777777" w:rsidR="00654DBD" w:rsidRDefault="00654DBD">
            <w:pPr>
              <w:pStyle w:val="TableParagraph"/>
              <w:rPr>
                <w:b/>
                <w:sz w:val="26"/>
              </w:rPr>
            </w:pPr>
          </w:p>
          <w:p w14:paraId="368DB6A3" w14:textId="77777777" w:rsidR="00654DBD" w:rsidRDefault="00654DBD">
            <w:pPr>
              <w:pStyle w:val="TableParagraph"/>
              <w:rPr>
                <w:b/>
                <w:sz w:val="26"/>
              </w:rPr>
            </w:pPr>
          </w:p>
          <w:p w14:paraId="75A4552B" w14:textId="77777777" w:rsidR="00654DBD" w:rsidRDefault="00654DBD">
            <w:pPr>
              <w:pStyle w:val="TableParagraph"/>
              <w:rPr>
                <w:b/>
                <w:sz w:val="26"/>
              </w:rPr>
            </w:pPr>
          </w:p>
          <w:p w14:paraId="3C64372D" w14:textId="77777777" w:rsidR="00654DBD" w:rsidRDefault="00654DBD">
            <w:pPr>
              <w:pStyle w:val="TableParagraph"/>
              <w:rPr>
                <w:b/>
                <w:sz w:val="26"/>
              </w:rPr>
            </w:pPr>
          </w:p>
          <w:p w14:paraId="6BA58A31" w14:textId="77777777" w:rsidR="00654DBD" w:rsidRDefault="00654DBD">
            <w:pPr>
              <w:pStyle w:val="TableParagraph"/>
              <w:rPr>
                <w:b/>
                <w:sz w:val="26"/>
              </w:rPr>
            </w:pPr>
          </w:p>
          <w:p w14:paraId="48B379A1" w14:textId="77777777" w:rsidR="00654DBD" w:rsidRDefault="00654DBD">
            <w:pPr>
              <w:pStyle w:val="TableParagraph"/>
              <w:rPr>
                <w:b/>
                <w:sz w:val="26"/>
              </w:rPr>
            </w:pPr>
          </w:p>
          <w:p w14:paraId="284DEAD5" w14:textId="77777777" w:rsidR="00654DBD" w:rsidRDefault="0008649B">
            <w:pPr>
              <w:pStyle w:val="TableParagraph"/>
              <w:spacing w:before="152"/>
              <w:ind w:left="60"/>
              <w:rPr>
                <w:sz w:val="24"/>
              </w:rPr>
            </w:pPr>
            <w:r>
              <w:rPr>
                <w:sz w:val="24"/>
              </w:rPr>
              <w:t xml:space="preserve">June 30, </w:t>
            </w:r>
            <w:r>
              <w:rPr>
                <w:spacing w:val="-4"/>
                <w:sz w:val="24"/>
              </w:rPr>
              <w:t>2025</w:t>
            </w:r>
          </w:p>
        </w:tc>
      </w:tr>
    </w:tbl>
    <w:p w14:paraId="5FE1A863" w14:textId="77777777" w:rsidR="00654DBD" w:rsidRDefault="00654DBD">
      <w:pPr>
        <w:rPr>
          <w:sz w:val="24"/>
        </w:rPr>
        <w:sectPr w:rsidR="00654DBD">
          <w:type w:val="continuous"/>
          <w:pgSz w:w="12240" w:h="15840"/>
          <w:pgMar w:top="1360" w:right="1080" w:bottom="1340" w:left="1200" w:header="0" w:footer="1146" w:gutter="0"/>
          <w:cols w:space="720"/>
        </w:sectPr>
      </w:pPr>
    </w:p>
    <w:tbl>
      <w:tblPr>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12"/>
        <w:gridCol w:w="4680"/>
        <w:gridCol w:w="1608"/>
      </w:tblGrid>
      <w:tr w:rsidR="00654DBD" w14:paraId="5BAD7E0D" w14:textId="77777777">
        <w:trPr>
          <w:trHeight w:val="2051"/>
        </w:trPr>
        <w:tc>
          <w:tcPr>
            <w:tcW w:w="3412" w:type="dxa"/>
          </w:tcPr>
          <w:p w14:paraId="6F05BC12" w14:textId="77777777" w:rsidR="00654DBD" w:rsidRDefault="00654DBD">
            <w:pPr>
              <w:pStyle w:val="TableParagraph"/>
            </w:pPr>
          </w:p>
        </w:tc>
        <w:tc>
          <w:tcPr>
            <w:tcW w:w="4680" w:type="dxa"/>
          </w:tcPr>
          <w:p w14:paraId="4A0D0423" w14:textId="77777777" w:rsidR="00654DBD" w:rsidRDefault="0008649B">
            <w:pPr>
              <w:pStyle w:val="TableParagraph"/>
              <w:spacing w:before="60"/>
              <w:ind w:left="60"/>
              <w:rPr>
                <w:sz w:val="24"/>
              </w:rPr>
            </w:pPr>
            <w:r>
              <w:rPr>
                <w:sz w:val="24"/>
              </w:rPr>
              <w:t>management of downed timber and their expected strategies to help optimize benefit from downed timber. We expect to draw valuable information helpful in formulating appropriate</w:t>
            </w:r>
            <w:r>
              <w:rPr>
                <w:spacing w:val="-8"/>
                <w:sz w:val="24"/>
              </w:rPr>
              <w:t xml:space="preserve"> </w:t>
            </w:r>
            <w:r>
              <w:rPr>
                <w:sz w:val="24"/>
              </w:rPr>
              <w:t>strategies</w:t>
            </w:r>
            <w:r>
              <w:rPr>
                <w:spacing w:val="-8"/>
                <w:sz w:val="24"/>
              </w:rPr>
              <w:t xml:space="preserve"> </w:t>
            </w:r>
            <w:r>
              <w:rPr>
                <w:sz w:val="24"/>
              </w:rPr>
              <w:t>that</w:t>
            </w:r>
            <w:r>
              <w:rPr>
                <w:spacing w:val="-8"/>
                <w:sz w:val="24"/>
              </w:rPr>
              <w:t xml:space="preserve"> </w:t>
            </w:r>
            <w:r>
              <w:rPr>
                <w:sz w:val="24"/>
              </w:rPr>
              <w:t>could</w:t>
            </w:r>
            <w:r>
              <w:rPr>
                <w:spacing w:val="-8"/>
                <w:sz w:val="24"/>
              </w:rPr>
              <w:t xml:space="preserve"> </w:t>
            </w:r>
            <w:r>
              <w:rPr>
                <w:sz w:val="24"/>
              </w:rPr>
              <w:t>help</w:t>
            </w:r>
            <w:r>
              <w:rPr>
                <w:spacing w:val="-8"/>
                <w:sz w:val="24"/>
              </w:rPr>
              <w:t xml:space="preserve"> </w:t>
            </w:r>
            <w:r>
              <w:rPr>
                <w:sz w:val="24"/>
              </w:rPr>
              <w:t>manage downed timber appropriately in the future, providing reasonable economic returns.</w:t>
            </w:r>
          </w:p>
        </w:tc>
        <w:tc>
          <w:tcPr>
            <w:tcW w:w="1608" w:type="dxa"/>
          </w:tcPr>
          <w:p w14:paraId="70648775" w14:textId="77777777" w:rsidR="00654DBD" w:rsidRDefault="00654DBD">
            <w:pPr>
              <w:pStyle w:val="TableParagraph"/>
            </w:pPr>
          </w:p>
        </w:tc>
      </w:tr>
    </w:tbl>
    <w:p w14:paraId="29C99DF4" w14:textId="77777777" w:rsidR="00654DBD" w:rsidRDefault="00654DBD">
      <w:pPr>
        <w:sectPr w:rsidR="00654DBD">
          <w:type w:val="continuous"/>
          <w:pgSz w:w="12240" w:h="15840"/>
          <w:pgMar w:top="1360" w:right="1080" w:bottom="1340" w:left="1200" w:header="0" w:footer="1146" w:gutter="0"/>
          <w:cols w:space="720"/>
        </w:sectPr>
      </w:pPr>
    </w:p>
    <w:p w14:paraId="36BD5C54" w14:textId="77777777" w:rsidR="00654DBD" w:rsidRDefault="0008649B">
      <w:pPr>
        <w:spacing w:before="60"/>
        <w:ind w:left="1748" w:right="1991"/>
        <w:jc w:val="center"/>
        <w:rPr>
          <w:b/>
          <w:sz w:val="24"/>
        </w:rPr>
      </w:pPr>
      <w:r>
        <w:rPr>
          <w:b/>
          <w:sz w:val="24"/>
        </w:rPr>
        <w:lastRenderedPageBreak/>
        <w:t xml:space="preserve">APPENDIX B – SUBAWARD TERMS AND </w:t>
      </w:r>
      <w:r>
        <w:rPr>
          <w:b/>
          <w:spacing w:val="-2"/>
          <w:sz w:val="24"/>
        </w:rPr>
        <w:t>CONDITIONS</w:t>
      </w:r>
    </w:p>
    <w:p w14:paraId="198BCF52" w14:textId="77777777" w:rsidR="00654DBD" w:rsidRDefault="00654DBD">
      <w:pPr>
        <w:pStyle w:val="BodyText"/>
        <w:spacing w:before="5"/>
        <w:rPr>
          <w:b/>
          <w:sz w:val="25"/>
        </w:rPr>
      </w:pPr>
    </w:p>
    <w:p w14:paraId="239D373C" w14:textId="77777777" w:rsidR="00654DBD" w:rsidRDefault="00B23354">
      <w:pPr>
        <w:ind w:left="628"/>
        <w:rPr>
          <w:b/>
          <w:sz w:val="24"/>
        </w:rPr>
      </w:pPr>
      <w:r>
        <w:pict w14:anchorId="3824EDEE">
          <v:rect id="docshape6" o:spid="_x0000_s2051" style="position:absolute;left:0;text-align:left;margin-left:90pt;margin-top:14.3pt;width:149.75pt;height:13.8pt;z-index:-16428544;mso-position-horizontal-relative:page" fillcolor="#d9d9d9" stroked="f">
            <w10:wrap anchorx="page"/>
          </v:rect>
        </w:pict>
      </w:r>
      <w:r w:rsidR="0008649B">
        <w:rPr>
          <w:b/>
          <w:sz w:val="24"/>
        </w:rPr>
        <w:t xml:space="preserve">Section I: Title and </w:t>
      </w:r>
      <w:r w:rsidR="0008649B">
        <w:rPr>
          <w:b/>
          <w:spacing w:val="-2"/>
          <w:sz w:val="24"/>
        </w:rPr>
        <w:t>Description</w:t>
      </w:r>
    </w:p>
    <w:tbl>
      <w:tblPr>
        <w:tblW w:w="0" w:type="auto"/>
        <w:tblInd w:w="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3"/>
        <w:gridCol w:w="5632"/>
      </w:tblGrid>
      <w:tr w:rsidR="00654DBD" w14:paraId="00B96FCA" w14:textId="77777777">
        <w:trPr>
          <w:trHeight w:val="551"/>
        </w:trPr>
        <w:tc>
          <w:tcPr>
            <w:tcW w:w="3153" w:type="dxa"/>
          </w:tcPr>
          <w:p w14:paraId="615CC659" w14:textId="77777777" w:rsidR="00654DBD" w:rsidRDefault="0008649B">
            <w:pPr>
              <w:pStyle w:val="TableParagraph"/>
              <w:ind w:left="385"/>
              <w:rPr>
                <w:b/>
                <w:sz w:val="24"/>
              </w:rPr>
            </w:pPr>
            <w:r>
              <w:rPr>
                <w:b/>
                <w:sz w:val="24"/>
              </w:rPr>
              <w:t xml:space="preserve">Title of Subaward </w:t>
            </w:r>
            <w:r>
              <w:rPr>
                <w:b/>
                <w:spacing w:val="-2"/>
                <w:sz w:val="24"/>
              </w:rPr>
              <w:t>Project</w:t>
            </w:r>
          </w:p>
        </w:tc>
        <w:tc>
          <w:tcPr>
            <w:tcW w:w="5632" w:type="dxa"/>
          </w:tcPr>
          <w:p w14:paraId="3F321E19" w14:textId="77777777" w:rsidR="00654DBD" w:rsidRDefault="0008649B">
            <w:pPr>
              <w:pStyle w:val="TableParagraph"/>
              <w:spacing w:line="270" w:lineRule="atLeast"/>
              <w:ind w:left="107"/>
              <w:rPr>
                <w:b/>
                <w:sz w:val="24"/>
              </w:rPr>
            </w:pPr>
            <w:r>
              <w:rPr>
                <w:b/>
                <w:sz w:val="24"/>
              </w:rPr>
              <w:t>Production of Compostable Horticulture Plant Containers</w:t>
            </w:r>
            <w:r>
              <w:rPr>
                <w:b/>
                <w:spacing w:val="-8"/>
                <w:sz w:val="24"/>
              </w:rPr>
              <w:t xml:space="preserve"> </w:t>
            </w:r>
            <w:r>
              <w:rPr>
                <w:b/>
                <w:sz w:val="24"/>
              </w:rPr>
              <w:t>using</w:t>
            </w:r>
            <w:r>
              <w:rPr>
                <w:b/>
                <w:spacing w:val="-8"/>
                <w:sz w:val="24"/>
              </w:rPr>
              <w:t xml:space="preserve"> </w:t>
            </w:r>
            <w:r>
              <w:rPr>
                <w:b/>
                <w:sz w:val="24"/>
              </w:rPr>
              <w:t>Biochar</w:t>
            </w:r>
            <w:r>
              <w:rPr>
                <w:b/>
                <w:spacing w:val="-8"/>
                <w:sz w:val="24"/>
              </w:rPr>
              <w:t xml:space="preserve"> </w:t>
            </w:r>
            <w:r>
              <w:rPr>
                <w:b/>
                <w:sz w:val="24"/>
              </w:rPr>
              <w:t>from</w:t>
            </w:r>
            <w:r>
              <w:rPr>
                <w:b/>
                <w:spacing w:val="-8"/>
                <w:sz w:val="24"/>
              </w:rPr>
              <w:t xml:space="preserve"> </w:t>
            </w:r>
            <w:r>
              <w:rPr>
                <w:b/>
                <w:sz w:val="24"/>
              </w:rPr>
              <w:t>Downed</w:t>
            </w:r>
            <w:r>
              <w:rPr>
                <w:b/>
                <w:spacing w:val="-8"/>
                <w:sz w:val="24"/>
              </w:rPr>
              <w:t xml:space="preserve"> </w:t>
            </w:r>
            <w:r>
              <w:rPr>
                <w:b/>
                <w:sz w:val="24"/>
              </w:rPr>
              <w:t>Timber</w:t>
            </w:r>
          </w:p>
        </w:tc>
      </w:tr>
      <w:tr w:rsidR="00654DBD" w14:paraId="1423BD0C" w14:textId="77777777">
        <w:trPr>
          <w:trHeight w:val="7727"/>
        </w:trPr>
        <w:tc>
          <w:tcPr>
            <w:tcW w:w="3153" w:type="dxa"/>
          </w:tcPr>
          <w:p w14:paraId="65024F87" w14:textId="77777777" w:rsidR="00654DBD" w:rsidRDefault="0008649B">
            <w:pPr>
              <w:pStyle w:val="TableParagraph"/>
              <w:ind w:right="96"/>
              <w:jc w:val="right"/>
              <w:rPr>
                <w:b/>
                <w:sz w:val="24"/>
              </w:rPr>
            </w:pPr>
            <w:r>
              <w:rPr>
                <w:b/>
                <w:sz w:val="24"/>
              </w:rPr>
              <w:t xml:space="preserve">Subaward </w:t>
            </w:r>
            <w:r>
              <w:rPr>
                <w:b/>
                <w:spacing w:val="-2"/>
                <w:sz w:val="24"/>
              </w:rPr>
              <w:t>Project</w:t>
            </w:r>
          </w:p>
          <w:p w14:paraId="24B1E243" w14:textId="77777777" w:rsidR="00654DBD" w:rsidRDefault="0008649B">
            <w:pPr>
              <w:pStyle w:val="TableParagraph"/>
              <w:ind w:right="97"/>
              <w:jc w:val="right"/>
              <w:rPr>
                <w:b/>
                <w:sz w:val="24"/>
              </w:rPr>
            </w:pPr>
            <w:r>
              <w:rPr>
                <w:b/>
                <w:spacing w:val="-2"/>
                <w:sz w:val="24"/>
              </w:rPr>
              <w:t>Description</w:t>
            </w:r>
          </w:p>
        </w:tc>
        <w:tc>
          <w:tcPr>
            <w:tcW w:w="5632" w:type="dxa"/>
          </w:tcPr>
          <w:p w14:paraId="5741D8B7" w14:textId="77777777" w:rsidR="00654DBD" w:rsidRDefault="0008649B">
            <w:pPr>
              <w:pStyle w:val="TableParagraph"/>
              <w:spacing w:line="270" w:lineRule="atLeast"/>
              <w:ind w:left="107" w:right="124"/>
              <w:rPr>
                <w:sz w:val="24"/>
              </w:rPr>
            </w:pPr>
            <w:r>
              <w:rPr>
                <w:sz w:val="24"/>
              </w:rPr>
              <w:t>The team proposes producing “carbon-negative” compostable</w:t>
            </w:r>
            <w:r>
              <w:rPr>
                <w:spacing w:val="-4"/>
                <w:sz w:val="24"/>
              </w:rPr>
              <w:t xml:space="preserve"> </w:t>
            </w:r>
            <w:r>
              <w:rPr>
                <w:sz w:val="24"/>
              </w:rPr>
              <w:t>plant</w:t>
            </w:r>
            <w:r>
              <w:rPr>
                <w:spacing w:val="-4"/>
                <w:sz w:val="24"/>
              </w:rPr>
              <w:t xml:space="preserve"> </w:t>
            </w:r>
            <w:r>
              <w:rPr>
                <w:sz w:val="24"/>
              </w:rPr>
              <w:t>containers</w:t>
            </w:r>
            <w:r>
              <w:rPr>
                <w:spacing w:val="-4"/>
                <w:sz w:val="24"/>
              </w:rPr>
              <w:t xml:space="preserve"> </w:t>
            </w:r>
            <w:r>
              <w:rPr>
                <w:sz w:val="24"/>
              </w:rPr>
              <w:t>utilizing</w:t>
            </w:r>
            <w:r>
              <w:rPr>
                <w:spacing w:val="-4"/>
                <w:sz w:val="24"/>
              </w:rPr>
              <w:t xml:space="preserve"> </w:t>
            </w:r>
            <w:r>
              <w:rPr>
                <w:sz w:val="24"/>
              </w:rPr>
              <w:t>biochar</w:t>
            </w:r>
            <w:r>
              <w:rPr>
                <w:spacing w:val="-5"/>
                <w:sz w:val="24"/>
              </w:rPr>
              <w:t xml:space="preserve"> </w:t>
            </w:r>
            <w:r>
              <w:rPr>
                <w:sz w:val="24"/>
              </w:rPr>
              <w:t xml:space="preserve">produced from downed timber. Biochar will be produced using a rotary kiln from biomass commonly available in Alabama. The team will collect mass and energy balance data to develop an energy-efficient </w:t>
            </w:r>
            <w:proofErr w:type="spellStart"/>
            <w:r>
              <w:rPr>
                <w:sz w:val="24"/>
              </w:rPr>
              <w:t>pyrolyzer</w:t>
            </w:r>
            <w:proofErr w:type="spellEnd"/>
            <w:r>
              <w:rPr>
                <w:sz w:val="24"/>
              </w:rPr>
              <w:t xml:space="preserve"> with minimal environmental impacts. Thermal and mechanical properties will be collected for biochar- polymer</w:t>
            </w:r>
            <w:r>
              <w:rPr>
                <w:spacing w:val="-7"/>
                <w:sz w:val="24"/>
              </w:rPr>
              <w:t xml:space="preserve"> </w:t>
            </w:r>
            <w:r>
              <w:rPr>
                <w:sz w:val="24"/>
              </w:rPr>
              <w:t>blends</w:t>
            </w:r>
            <w:r>
              <w:rPr>
                <w:spacing w:val="-7"/>
                <w:sz w:val="24"/>
              </w:rPr>
              <w:t xml:space="preserve"> </w:t>
            </w:r>
            <w:r>
              <w:rPr>
                <w:sz w:val="24"/>
              </w:rPr>
              <w:t>to</w:t>
            </w:r>
            <w:r>
              <w:rPr>
                <w:spacing w:val="-7"/>
                <w:sz w:val="24"/>
              </w:rPr>
              <w:t xml:space="preserve"> </w:t>
            </w:r>
            <w:r>
              <w:rPr>
                <w:sz w:val="24"/>
              </w:rPr>
              <w:t>develop</w:t>
            </w:r>
            <w:r>
              <w:rPr>
                <w:spacing w:val="-7"/>
                <w:sz w:val="24"/>
              </w:rPr>
              <w:t xml:space="preserve"> </w:t>
            </w:r>
            <w:r>
              <w:rPr>
                <w:sz w:val="24"/>
              </w:rPr>
              <w:t>compostable</w:t>
            </w:r>
            <w:r>
              <w:rPr>
                <w:spacing w:val="-7"/>
                <w:sz w:val="24"/>
              </w:rPr>
              <w:t xml:space="preserve"> </w:t>
            </w:r>
            <w:r>
              <w:rPr>
                <w:sz w:val="24"/>
              </w:rPr>
              <w:t>plant</w:t>
            </w:r>
            <w:r>
              <w:rPr>
                <w:spacing w:val="-7"/>
                <w:sz w:val="24"/>
              </w:rPr>
              <w:t xml:space="preserve"> </w:t>
            </w:r>
            <w:r>
              <w:rPr>
                <w:sz w:val="24"/>
              </w:rPr>
              <w:t>containers that will have better or comparable characteristics compared to those on the market. These containers,</w:t>
            </w:r>
            <w:r>
              <w:rPr>
                <w:spacing w:val="40"/>
                <w:sz w:val="24"/>
              </w:rPr>
              <w:t xml:space="preserve"> </w:t>
            </w:r>
            <w:r>
              <w:rPr>
                <w:sz w:val="24"/>
              </w:rPr>
              <w:t>after the end-of-life, will store carbon in soil. Further, the team will perform techno-economic and life-cycle analysis of biochar production from the downed timber, and the manufacturing of containers using biochar. In addition, the researchers will collect primary data from Alabama</w:t>
            </w:r>
            <w:r>
              <w:rPr>
                <w:spacing w:val="-5"/>
                <w:sz w:val="24"/>
              </w:rPr>
              <w:t xml:space="preserve"> </w:t>
            </w:r>
            <w:r>
              <w:rPr>
                <w:sz w:val="24"/>
              </w:rPr>
              <w:t>forest-land</w:t>
            </w:r>
            <w:r>
              <w:rPr>
                <w:spacing w:val="-5"/>
                <w:sz w:val="24"/>
              </w:rPr>
              <w:t xml:space="preserve"> </w:t>
            </w:r>
            <w:r>
              <w:rPr>
                <w:sz w:val="24"/>
              </w:rPr>
              <w:t>owners</w:t>
            </w:r>
            <w:r>
              <w:rPr>
                <w:spacing w:val="-5"/>
                <w:sz w:val="24"/>
              </w:rPr>
              <w:t xml:space="preserve"> </w:t>
            </w:r>
            <w:r>
              <w:rPr>
                <w:sz w:val="24"/>
              </w:rPr>
              <w:t>to</w:t>
            </w:r>
            <w:r>
              <w:rPr>
                <w:spacing w:val="-5"/>
                <w:sz w:val="24"/>
              </w:rPr>
              <w:t xml:space="preserve"> </w:t>
            </w:r>
            <w:r>
              <w:rPr>
                <w:sz w:val="24"/>
              </w:rPr>
              <w:t>understand</w:t>
            </w:r>
            <w:r>
              <w:rPr>
                <w:spacing w:val="-5"/>
                <w:sz w:val="24"/>
              </w:rPr>
              <w:t xml:space="preserve"> </w:t>
            </w:r>
            <w:r>
              <w:rPr>
                <w:sz w:val="24"/>
              </w:rPr>
              <w:t>the</w:t>
            </w:r>
            <w:r>
              <w:rPr>
                <w:spacing w:val="-5"/>
                <w:sz w:val="24"/>
              </w:rPr>
              <w:t xml:space="preserve"> </w:t>
            </w:r>
            <w:r>
              <w:rPr>
                <w:sz w:val="24"/>
              </w:rPr>
              <w:t>impact</w:t>
            </w:r>
            <w:r>
              <w:rPr>
                <w:spacing w:val="-5"/>
                <w:sz w:val="24"/>
              </w:rPr>
              <w:t xml:space="preserve"> </w:t>
            </w:r>
            <w:r>
              <w:rPr>
                <w:sz w:val="24"/>
              </w:rPr>
              <w:t>of extreme weather on their forests and the need to create new markets for downed timber. The proposed project addresses two of three priorities of the current solicitation: products (biochar), and markets (compostable plant containers) and forest management (removal of biomass for product development) in a sustainable manner. In order to achieve project objectives, a multi-disciplinary team from Auburn University, Tuskegee University, and the USDA-Forest Service (FS) Forest Products Laboratory (FPL) has</w:t>
            </w:r>
            <w:r>
              <w:rPr>
                <w:spacing w:val="40"/>
                <w:sz w:val="24"/>
              </w:rPr>
              <w:t xml:space="preserve"> </w:t>
            </w:r>
            <w:r>
              <w:rPr>
                <w:sz w:val="24"/>
              </w:rPr>
              <w:t>been assembled.</w:t>
            </w:r>
          </w:p>
        </w:tc>
      </w:tr>
    </w:tbl>
    <w:p w14:paraId="3A1843A9" w14:textId="77777777" w:rsidR="00654DBD" w:rsidRDefault="0008649B">
      <w:pPr>
        <w:spacing w:before="129"/>
        <w:ind w:left="628"/>
        <w:rPr>
          <w:b/>
          <w:sz w:val="24"/>
        </w:rPr>
      </w:pPr>
      <w:r>
        <w:rPr>
          <w:b/>
          <w:sz w:val="24"/>
        </w:rPr>
        <w:t xml:space="preserve">Section II: Subrecipient </w:t>
      </w:r>
      <w:r>
        <w:rPr>
          <w:b/>
          <w:spacing w:val="-2"/>
          <w:sz w:val="24"/>
        </w:rPr>
        <w:t>Information</w:t>
      </w:r>
    </w:p>
    <w:tbl>
      <w:tblPr>
        <w:tblW w:w="0" w:type="auto"/>
        <w:tblInd w:w="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3"/>
        <w:gridCol w:w="5632"/>
      </w:tblGrid>
      <w:tr w:rsidR="00654DBD" w14:paraId="25A7605F" w14:textId="77777777">
        <w:trPr>
          <w:trHeight w:val="275"/>
        </w:trPr>
        <w:tc>
          <w:tcPr>
            <w:tcW w:w="3153" w:type="dxa"/>
          </w:tcPr>
          <w:p w14:paraId="4FE87D1D" w14:textId="77777777" w:rsidR="00654DBD" w:rsidRDefault="0008649B">
            <w:pPr>
              <w:pStyle w:val="TableParagraph"/>
              <w:spacing w:line="256" w:lineRule="exact"/>
              <w:ind w:right="97"/>
              <w:jc w:val="right"/>
              <w:rPr>
                <w:b/>
                <w:sz w:val="24"/>
              </w:rPr>
            </w:pPr>
            <w:r>
              <w:rPr>
                <w:b/>
                <w:sz w:val="24"/>
              </w:rPr>
              <w:t xml:space="preserve">Subrecipient </w:t>
            </w:r>
            <w:r>
              <w:rPr>
                <w:b/>
                <w:spacing w:val="-4"/>
                <w:sz w:val="24"/>
              </w:rPr>
              <w:t>Name</w:t>
            </w:r>
          </w:p>
        </w:tc>
        <w:tc>
          <w:tcPr>
            <w:tcW w:w="5632" w:type="dxa"/>
          </w:tcPr>
          <w:p w14:paraId="2514AFC2" w14:textId="77777777" w:rsidR="00654DBD" w:rsidRDefault="0008649B">
            <w:pPr>
              <w:pStyle w:val="TableParagraph"/>
              <w:spacing w:line="256" w:lineRule="exact"/>
              <w:ind w:left="107"/>
              <w:rPr>
                <w:sz w:val="24"/>
              </w:rPr>
            </w:pPr>
            <w:r>
              <w:rPr>
                <w:sz w:val="24"/>
              </w:rPr>
              <w:t xml:space="preserve">Auburn </w:t>
            </w:r>
            <w:r>
              <w:rPr>
                <w:spacing w:val="-2"/>
                <w:sz w:val="24"/>
              </w:rPr>
              <w:t>University</w:t>
            </w:r>
          </w:p>
        </w:tc>
      </w:tr>
      <w:tr w:rsidR="00654DBD" w14:paraId="578F9C70" w14:textId="77777777">
        <w:trPr>
          <w:trHeight w:val="712"/>
        </w:trPr>
        <w:tc>
          <w:tcPr>
            <w:tcW w:w="3153" w:type="dxa"/>
          </w:tcPr>
          <w:p w14:paraId="2128ED83" w14:textId="77777777" w:rsidR="00654DBD" w:rsidRDefault="0008649B">
            <w:pPr>
              <w:pStyle w:val="TableParagraph"/>
              <w:ind w:right="96"/>
              <w:jc w:val="right"/>
              <w:rPr>
                <w:b/>
                <w:sz w:val="24"/>
              </w:rPr>
            </w:pPr>
            <w:r>
              <w:rPr>
                <w:b/>
                <w:sz w:val="24"/>
              </w:rPr>
              <w:t xml:space="preserve">Subrecipient UEI </w:t>
            </w:r>
            <w:r>
              <w:rPr>
                <w:b/>
                <w:spacing w:val="-2"/>
                <w:sz w:val="24"/>
              </w:rPr>
              <w:t>Number</w:t>
            </w:r>
          </w:p>
        </w:tc>
        <w:tc>
          <w:tcPr>
            <w:tcW w:w="5632" w:type="dxa"/>
          </w:tcPr>
          <w:p w14:paraId="3A2C7BA1" w14:textId="77777777" w:rsidR="00654DBD" w:rsidRPr="00B23354" w:rsidRDefault="0008649B">
            <w:pPr>
              <w:pStyle w:val="TableParagraph"/>
              <w:ind w:left="107"/>
              <w:rPr>
                <w:strike/>
                <w:sz w:val="24"/>
                <w:rPrChange w:id="196" w:author="Lowrey Renfroe" w:date="2022-10-19T09:42:00Z">
                  <w:rPr>
                    <w:sz w:val="24"/>
                  </w:rPr>
                </w:rPrChange>
              </w:rPr>
            </w:pPr>
            <w:commentRangeStart w:id="197"/>
            <w:r w:rsidRPr="00B23354">
              <w:rPr>
                <w:strike/>
                <w:spacing w:val="-2"/>
                <w:sz w:val="24"/>
                <w:rPrChange w:id="198" w:author="Lowrey Renfroe" w:date="2022-10-19T09:42:00Z">
                  <w:rPr>
                    <w:spacing w:val="-2"/>
                    <w:sz w:val="24"/>
                  </w:rPr>
                </w:rPrChange>
              </w:rPr>
              <w:t>S2Y7SMVZ1R96</w:t>
            </w:r>
            <w:commentRangeEnd w:id="197"/>
            <w:r w:rsidR="00B23354">
              <w:rPr>
                <w:rStyle w:val="CommentReference"/>
              </w:rPr>
              <w:commentReference w:id="197"/>
            </w:r>
          </w:p>
        </w:tc>
      </w:tr>
      <w:tr w:rsidR="00654DBD" w14:paraId="2A2DA4CF" w14:textId="77777777">
        <w:trPr>
          <w:trHeight w:val="713"/>
        </w:trPr>
        <w:tc>
          <w:tcPr>
            <w:tcW w:w="3153" w:type="dxa"/>
          </w:tcPr>
          <w:p w14:paraId="3B71636F" w14:textId="77777777" w:rsidR="00654DBD" w:rsidRDefault="0008649B">
            <w:pPr>
              <w:pStyle w:val="TableParagraph"/>
              <w:ind w:right="97"/>
              <w:jc w:val="right"/>
              <w:rPr>
                <w:b/>
                <w:sz w:val="24"/>
              </w:rPr>
            </w:pPr>
            <w:r>
              <w:rPr>
                <w:b/>
                <w:sz w:val="24"/>
              </w:rPr>
              <w:t xml:space="preserve">Subaward period </w:t>
            </w:r>
            <w:r>
              <w:rPr>
                <w:b/>
                <w:spacing w:val="-5"/>
                <w:sz w:val="24"/>
              </w:rPr>
              <w:t>of</w:t>
            </w:r>
          </w:p>
          <w:p w14:paraId="08005EA3" w14:textId="77777777" w:rsidR="00654DBD" w:rsidRDefault="0008649B">
            <w:pPr>
              <w:pStyle w:val="TableParagraph"/>
              <w:ind w:right="96"/>
              <w:jc w:val="right"/>
              <w:rPr>
                <w:b/>
                <w:sz w:val="24"/>
              </w:rPr>
            </w:pPr>
            <w:r>
              <w:rPr>
                <w:b/>
                <w:spacing w:val="-2"/>
                <w:sz w:val="24"/>
              </w:rPr>
              <w:t>performance</w:t>
            </w:r>
          </w:p>
        </w:tc>
        <w:tc>
          <w:tcPr>
            <w:tcW w:w="5632" w:type="dxa"/>
          </w:tcPr>
          <w:p w14:paraId="113B475E" w14:textId="77777777" w:rsidR="00654DBD" w:rsidRDefault="0008649B">
            <w:pPr>
              <w:pStyle w:val="TableParagraph"/>
              <w:ind w:left="107"/>
              <w:rPr>
                <w:sz w:val="24"/>
              </w:rPr>
            </w:pPr>
            <w:r>
              <w:rPr>
                <w:sz w:val="24"/>
              </w:rPr>
              <w:t xml:space="preserve">August 1, 2022 </w:t>
            </w:r>
            <w:r>
              <w:rPr>
                <w:b/>
                <w:sz w:val="24"/>
              </w:rPr>
              <w:t xml:space="preserve">- </w:t>
            </w:r>
            <w:r>
              <w:rPr>
                <w:sz w:val="24"/>
              </w:rPr>
              <w:t xml:space="preserve">June 30, </w:t>
            </w:r>
            <w:r>
              <w:rPr>
                <w:spacing w:val="-4"/>
                <w:sz w:val="24"/>
              </w:rPr>
              <w:t>2025</w:t>
            </w:r>
          </w:p>
        </w:tc>
      </w:tr>
      <w:tr w:rsidR="00654DBD" w14:paraId="0D71CE87" w14:textId="77777777">
        <w:trPr>
          <w:trHeight w:val="827"/>
        </w:trPr>
        <w:tc>
          <w:tcPr>
            <w:tcW w:w="3153" w:type="dxa"/>
          </w:tcPr>
          <w:p w14:paraId="341873DD" w14:textId="77777777" w:rsidR="00654DBD" w:rsidRDefault="0008649B">
            <w:pPr>
              <w:pStyle w:val="TableParagraph"/>
              <w:spacing w:line="270" w:lineRule="atLeast"/>
              <w:ind w:left="1171" w:right="95" w:firstLine="126"/>
              <w:jc w:val="both"/>
              <w:rPr>
                <w:b/>
                <w:sz w:val="24"/>
              </w:rPr>
            </w:pPr>
            <w:r>
              <w:rPr>
                <w:b/>
                <w:sz w:val="24"/>
              </w:rPr>
              <w:t>Federal</w:t>
            </w:r>
            <w:r>
              <w:rPr>
                <w:b/>
                <w:spacing w:val="-15"/>
                <w:sz w:val="24"/>
              </w:rPr>
              <w:t xml:space="preserve"> </w:t>
            </w:r>
            <w:r>
              <w:rPr>
                <w:b/>
                <w:sz w:val="24"/>
              </w:rPr>
              <w:t>Funds</w:t>
            </w:r>
            <w:r>
              <w:rPr>
                <w:b/>
                <w:spacing w:val="-15"/>
                <w:sz w:val="24"/>
              </w:rPr>
              <w:t xml:space="preserve"> </w:t>
            </w:r>
            <w:r>
              <w:rPr>
                <w:b/>
                <w:sz w:val="24"/>
              </w:rPr>
              <w:t>to Subrecipient</w:t>
            </w:r>
            <w:r>
              <w:rPr>
                <w:b/>
                <w:spacing w:val="-15"/>
                <w:sz w:val="24"/>
              </w:rPr>
              <w:t xml:space="preserve"> </w:t>
            </w:r>
            <w:r>
              <w:rPr>
                <w:b/>
                <w:sz w:val="24"/>
              </w:rPr>
              <w:t xml:space="preserve">from Awarding </w:t>
            </w:r>
            <w:r>
              <w:rPr>
                <w:b/>
                <w:spacing w:val="-2"/>
                <w:sz w:val="24"/>
              </w:rPr>
              <w:t>Agency</w:t>
            </w:r>
          </w:p>
        </w:tc>
        <w:tc>
          <w:tcPr>
            <w:tcW w:w="5632" w:type="dxa"/>
          </w:tcPr>
          <w:p w14:paraId="2921B6E2" w14:textId="77777777" w:rsidR="00654DBD" w:rsidRDefault="0008649B">
            <w:pPr>
              <w:pStyle w:val="TableParagraph"/>
              <w:ind w:left="107"/>
              <w:rPr>
                <w:sz w:val="24"/>
              </w:rPr>
            </w:pPr>
            <w:r>
              <w:rPr>
                <w:spacing w:val="-2"/>
                <w:sz w:val="24"/>
              </w:rPr>
              <w:t>$499,098.00</w:t>
            </w:r>
          </w:p>
        </w:tc>
      </w:tr>
      <w:tr w:rsidR="00654DBD" w14:paraId="63AAAD3B" w14:textId="77777777">
        <w:trPr>
          <w:trHeight w:val="275"/>
        </w:trPr>
        <w:tc>
          <w:tcPr>
            <w:tcW w:w="3153" w:type="dxa"/>
          </w:tcPr>
          <w:p w14:paraId="620CBD06" w14:textId="77777777" w:rsidR="00654DBD" w:rsidRDefault="0008649B">
            <w:pPr>
              <w:pStyle w:val="TableParagraph"/>
              <w:spacing w:line="256" w:lineRule="exact"/>
              <w:ind w:right="96"/>
              <w:jc w:val="right"/>
              <w:rPr>
                <w:b/>
                <w:sz w:val="24"/>
              </w:rPr>
            </w:pPr>
            <w:r>
              <w:rPr>
                <w:b/>
                <w:sz w:val="24"/>
              </w:rPr>
              <w:t>Endowment (Non-</w:t>
            </w:r>
            <w:r>
              <w:rPr>
                <w:b/>
                <w:spacing w:val="-2"/>
                <w:sz w:val="24"/>
              </w:rPr>
              <w:t>Federal)</w:t>
            </w:r>
          </w:p>
        </w:tc>
        <w:tc>
          <w:tcPr>
            <w:tcW w:w="5632" w:type="dxa"/>
          </w:tcPr>
          <w:p w14:paraId="1DBC80EC" w14:textId="77777777" w:rsidR="00654DBD" w:rsidRDefault="0008649B">
            <w:pPr>
              <w:pStyle w:val="TableParagraph"/>
              <w:spacing w:line="256" w:lineRule="exact"/>
              <w:ind w:left="107"/>
              <w:rPr>
                <w:sz w:val="24"/>
              </w:rPr>
            </w:pPr>
            <w:r>
              <w:rPr>
                <w:spacing w:val="-2"/>
                <w:sz w:val="24"/>
              </w:rPr>
              <w:t>$0.00</w:t>
            </w:r>
          </w:p>
        </w:tc>
      </w:tr>
    </w:tbl>
    <w:p w14:paraId="25C4A5EC" w14:textId="77777777" w:rsidR="00654DBD" w:rsidRDefault="00654DBD">
      <w:pPr>
        <w:spacing w:line="256" w:lineRule="exact"/>
        <w:rPr>
          <w:sz w:val="24"/>
        </w:rPr>
        <w:sectPr w:rsidR="00654DBD">
          <w:pgSz w:w="12240" w:h="15840"/>
          <w:pgMar w:top="1320" w:right="1080" w:bottom="1803" w:left="1200" w:header="0" w:footer="1146" w:gutter="0"/>
          <w:cols w:space="720"/>
        </w:sectPr>
      </w:pPr>
    </w:p>
    <w:tbl>
      <w:tblPr>
        <w:tblW w:w="0" w:type="auto"/>
        <w:tblInd w:w="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3"/>
        <w:gridCol w:w="5632"/>
      </w:tblGrid>
      <w:tr w:rsidR="00654DBD" w14:paraId="1FBC39CA" w14:textId="77777777">
        <w:trPr>
          <w:trHeight w:val="472"/>
        </w:trPr>
        <w:tc>
          <w:tcPr>
            <w:tcW w:w="3153" w:type="dxa"/>
          </w:tcPr>
          <w:p w14:paraId="041E2162" w14:textId="77777777" w:rsidR="00654DBD" w:rsidRDefault="0008649B">
            <w:pPr>
              <w:pStyle w:val="TableParagraph"/>
              <w:ind w:right="97"/>
              <w:jc w:val="right"/>
              <w:rPr>
                <w:b/>
                <w:sz w:val="24"/>
              </w:rPr>
            </w:pPr>
            <w:r>
              <w:rPr>
                <w:b/>
                <w:sz w:val="24"/>
              </w:rPr>
              <w:lastRenderedPageBreak/>
              <w:t xml:space="preserve">Funds to </w:t>
            </w:r>
            <w:r>
              <w:rPr>
                <w:b/>
                <w:spacing w:val="-2"/>
                <w:sz w:val="24"/>
              </w:rPr>
              <w:t>Subrecipient</w:t>
            </w:r>
          </w:p>
        </w:tc>
        <w:tc>
          <w:tcPr>
            <w:tcW w:w="5632" w:type="dxa"/>
          </w:tcPr>
          <w:p w14:paraId="12F36D7E" w14:textId="77777777" w:rsidR="00654DBD" w:rsidRDefault="00654DBD">
            <w:pPr>
              <w:pStyle w:val="TableParagraph"/>
            </w:pPr>
          </w:p>
        </w:tc>
      </w:tr>
      <w:tr w:rsidR="00654DBD" w14:paraId="13A46214" w14:textId="77777777">
        <w:trPr>
          <w:trHeight w:val="275"/>
        </w:trPr>
        <w:tc>
          <w:tcPr>
            <w:tcW w:w="3153" w:type="dxa"/>
            <w:shd w:val="clear" w:color="auto" w:fill="8DB3E2"/>
          </w:tcPr>
          <w:p w14:paraId="1301CB02" w14:textId="77777777" w:rsidR="00654DBD" w:rsidRDefault="0008649B">
            <w:pPr>
              <w:pStyle w:val="TableParagraph"/>
              <w:spacing w:line="256" w:lineRule="exact"/>
              <w:ind w:right="96"/>
              <w:jc w:val="right"/>
              <w:rPr>
                <w:b/>
                <w:sz w:val="24"/>
              </w:rPr>
            </w:pPr>
            <w:r>
              <w:rPr>
                <w:b/>
                <w:sz w:val="24"/>
              </w:rPr>
              <w:t xml:space="preserve">Subaward </w:t>
            </w:r>
            <w:r>
              <w:rPr>
                <w:b/>
                <w:spacing w:val="-2"/>
                <w:sz w:val="24"/>
              </w:rPr>
              <w:t>Total</w:t>
            </w:r>
          </w:p>
        </w:tc>
        <w:tc>
          <w:tcPr>
            <w:tcW w:w="5632" w:type="dxa"/>
            <w:shd w:val="clear" w:color="auto" w:fill="8DB3E2"/>
          </w:tcPr>
          <w:p w14:paraId="46D5D049" w14:textId="77777777" w:rsidR="00654DBD" w:rsidRDefault="0008649B">
            <w:pPr>
              <w:pStyle w:val="TableParagraph"/>
              <w:spacing w:line="256" w:lineRule="exact"/>
              <w:ind w:left="107"/>
              <w:rPr>
                <w:b/>
                <w:sz w:val="24"/>
              </w:rPr>
            </w:pPr>
            <w:r>
              <w:rPr>
                <w:b/>
                <w:spacing w:val="-2"/>
                <w:sz w:val="24"/>
              </w:rPr>
              <w:t>$499,098.00</w:t>
            </w:r>
          </w:p>
        </w:tc>
      </w:tr>
      <w:tr w:rsidR="00654DBD" w14:paraId="3C832448" w14:textId="77777777">
        <w:trPr>
          <w:trHeight w:val="275"/>
        </w:trPr>
        <w:tc>
          <w:tcPr>
            <w:tcW w:w="3153" w:type="dxa"/>
          </w:tcPr>
          <w:p w14:paraId="24535FC6" w14:textId="77777777" w:rsidR="00654DBD" w:rsidRDefault="0008649B">
            <w:pPr>
              <w:pStyle w:val="TableParagraph"/>
              <w:spacing w:line="256" w:lineRule="exact"/>
              <w:ind w:right="96"/>
              <w:jc w:val="right"/>
              <w:rPr>
                <w:b/>
                <w:sz w:val="24"/>
              </w:rPr>
            </w:pPr>
            <w:r>
              <w:rPr>
                <w:b/>
                <w:sz w:val="24"/>
              </w:rPr>
              <w:t xml:space="preserve">Subrecipient’s </w:t>
            </w:r>
            <w:r>
              <w:rPr>
                <w:b/>
                <w:spacing w:val="-5"/>
                <w:sz w:val="24"/>
              </w:rPr>
              <w:t>ICR</w:t>
            </w:r>
          </w:p>
        </w:tc>
        <w:tc>
          <w:tcPr>
            <w:tcW w:w="5632" w:type="dxa"/>
          </w:tcPr>
          <w:p w14:paraId="2D8E05D9" w14:textId="77777777" w:rsidR="00654DBD" w:rsidRDefault="0008649B">
            <w:pPr>
              <w:pStyle w:val="TableParagraph"/>
              <w:spacing w:line="256" w:lineRule="exact"/>
              <w:ind w:left="107"/>
              <w:rPr>
                <w:sz w:val="24"/>
              </w:rPr>
            </w:pPr>
            <w:r>
              <w:rPr>
                <w:spacing w:val="-5"/>
                <w:sz w:val="24"/>
              </w:rPr>
              <w:t>0%</w:t>
            </w:r>
          </w:p>
        </w:tc>
      </w:tr>
    </w:tbl>
    <w:p w14:paraId="0E13BED1" w14:textId="77777777" w:rsidR="00654DBD" w:rsidRDefault="0008649B">
      <w:pPr>
        <w:spacing w:before="151"/>
        <w:ind w:left="628"/>
        <w:rPr>
          <w:b/>
          <w:sz w:val="24"/>
        </w:rPr>
      </w:pPr>
      <w:r>
        <w:rPr>
          <w:b/>
          <w:sz w:val="24"/>
        </w:rPr>
        <w:t xml:space="preserve">Section III: Federal Disclosure </w:t>
      </w:r>
      <w:r>
        <w:rPr>
          <w:b/>
          <w:spacing w:val="-2"/>
          <w:sz w:val="24"/>
        </w:rPr>
        <w:t>Requirements</w:t>
      </w:r>
    </w:p>
    <w:tbl>
      <w:tblPr>
        <w:tblW w:w="0" w:type="auto"/>
        <w:tblInd w:w="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3"/>
        <w:gridCol w:w="5632"/>
      </w:tblGrid>
      <w:tr w:rsidR="00654DBD" w14:paraId="4B9C8E08" w14:textId="77777777">
        <w:trPr>
          <w:trHeight w:val="275"/>
        </w:trPr>
        <w:tc>
          <w:tcPr>
            <w:tcW w:w="3153" w:type="dxa"/>
          </w:tcPr>
          <w:p w14:paraId="268C178B" w14:textId="77777777" w:rsidR="00654DBD" w:rsidRDefault="0008649B">
            <w:pPr>
              <w:pStyle w:val="TableParagraph"/>
              <w:spacing w:line="256" w:lineRule="exact"/>
              <w:ind w:right="97"/>
              <w:jc w:val="right"/>
              <w:rPr>
                <w:b/>
                <w:sz w:val="24"/>
              </w:rPr>
            </w:pPr>
            <w:r>
              <w:rPr>
                <w:b/>
                <w:sz w:val="24"/>
              </w:rPr>
              <w:t xml:space="preserve">Awarding </w:t>
            </w:r>
            <w:r>
              <w:rPr>
                <w:b/>
                <w:spacing w:val="-2"/>
                <w:sz w:val="24"/>
              </w:rPr>
              <w:t>Agency</w:t>
            </w:r>
          </w:p>
        </w:tc>
        <w:tc>
          <w:tcPr>
            <w:tcW w:w="5632" w:type="dxa"/>
          </w:tcPr>
          <w:p w14:paraId="676FEB23" w14:textId="77777777" w:rsidR="00654DBD" w:rsidRDefault="0008649B">
            <w:pPr>
              <w:pStyle w:val="TableParagraph"/>
              <w:spacing w:line="256" w:lineRule="exact"/>
              <w:ind w:left="107"/>
              <w:rPr>
                <w:sz w:val="24"/>
              </w:rPr>
            </w:pPr>
            <w:r>
              <w:rPr>
                <w:sz w:val="24"/>
              </w:rPr>
              <w:t xml:space="preserve">Forest </w:t>
            </w:r>
            <w:r>
              <w:rPr>
                <w:spacing w:val="-2"/>
                <w:sz w:val="24"/>
              </w:rPr>
              <w:t>Service</w:t>
            </w:r>
          </w:p>
        </w:tc>
      </w:tr>
      <w:tr w:rsidR="00654DBD" w14:paraId="1D1A7E35" w14:textId="77777777">
        <w:trPr>
          <w:trHeight w:val="551"/>
        </w:trPr>
        <w:tc>
          <w:tcPr>
            <w:tcW w:w="3153" w:type="dxa"/>
          </w:tcPr>
          <w:p w14:paraId="5001AD76" w14:textId="77777777" w:rsidR="00654DBD" w:rsidRDefault="0008649B">
            <w:pPr>
              <w:pStyle w:val="TableParagraph"/>
              <w:ind w:right="96"/>
              <w:jc w:val="right"/>
              <w:rPr>
                <w:b/>
                <w:sz w:val="24"/>
              </w:rPr>
            </w:pPr>
            <w:r>
              <w:rPr>
                <w:b/>
                <w:sz w:val="24"/>
              </w:rPr>
              <w:t xml:space="preserve">Pass-through </w:t>
            </w:r>
            <w:r>
              <w:rPr>
                <w:b/>
                <w:spacing w:val="-2"/>
                <w:sz w:val="24"/>
              </w:rPr>
              <w:t>Entity</w:t>
            </w:r>
          </w:p>
        </w:tc>
        <w:tc>
          <w:tcPr>
            <w:tcW w:w="5632" w:type="dxa"/>
          </w:tcPr>
          <w:p w14:paraId="6B685890" w14:textId="77777777" w:rsidR="00654DBD" w:rsidRDefault="0008649B">
            <w:pPr>
              <w:pStyle w:val="TableParagraph"/>
              <w:spacing w:line="270" w:lineRule="atLeast"/>
              <w:ind w:left="107"/>
              <w:rPr>
                <w:b/>
                <w:sz w:val="24"/>
              </w:rPr>
            </w:pPr>
            <w:r>
              <w:rPr>
                <w:b/>
                <w:sz w:val="24"/>
              </w:rPr>
              <w:t>United</w:t>
            </w:r>
            <w:r>
              <w:rPr>
                <w:b/>
                <w:spacing w:val="-8"/>
                <w:sz w:val="24"/>
              </w:rPr>
              <w:t xml:space="preserve"> </w:t>
            </w:r>
            <w:r>
              <w:rPr>
                <w:b/>
                <w:sz w:val="24"/>
              </w:rPr>
              <w:t>States</w:t>
            </w:r>
            <w:r>
              <w:rPr>
                <w:b/>
                <w:spacing w:val="-8"/>
                <w:sz w:val="24"/>
              </w:rPr>
              <w:t xml:space="preserve"> </w:t>
            </w:r>
            <w:r>
              <w:rPr>
                <w:b/>
                <w:sz w:val="24"/>
              </w:rPr>
              <w:t>Endowment</w:t>
            </w:r>
            <w:r>
              <w:rPr>
                <w:b/>
                <w:spacing w:val="-8"/>
                <w:sz w:val="24"/>
              </w:rPr>
              <w:t xml:space="preserve"> </w:t>
            </w:r>
            <w:r>
              <w:rPr>
                <w:b/>
                <w:sz w:val="24"/>
              </w:rPr>
              <w:t>for</w:t>
            </w:r>
            <w:r>
              <w:rPr>
                <w:b/>
                <w:spacing w:val="-8"/>
                <w:sz w:val="24"/>
              </w:rPr>
              <w:t xml:space="preserve"> </w:t>
            </w:r>
            <w:r>
              <w:rPr>
                <w:b/>
                <w:sz w:val="24"/>
              </w:rPr>
              <w:t>Forestry</w:t>
            </w:r>
            <w:r>
              <w:rPr>
                <w:b/>
                <w:spacing w:val="-8"/>
                <w:sz w:val="24"/>
              </w:rPr>
              <w:t xml:space="preserve"> </w:t>
            </w:r>
            <w:r>
              <w:rPr>
                <w:b/>
                <w:sz w:val="24"/>
              </w:rPr>
              <w:t xml:space="preserve">and </w:t>
            </w:r>
            <w:r>
              <w:rPr>
                <w:b/>
                <w:spacing w:val="-2"/>
                <w:sz w:val="24"/>
              </w:rPr>
              <w:t>Communities</w:t>
            </w:r>
          </w:p>
        </w:tc>
      </w:tr>
      <w:tr w:rsidR="00654DBD" w14:paraId="30554373" w14:textId="77777777">
        <w:trPr>
          <w:trHeight w:val="275"/>
        </w:trPr>
        <w:tc>
          <w:tcPr>
            <w:tcW w:w="3153" w:type="dxa"/>
          </w:tcPr>
          <w:p w14:paraId="1C686E54" w14:textId="77777777" w:rsidR="00654DBD" w:rsidRDefault="0008649B">
            <w:pPr>
              <w:pStyle w:val="TableParagraph"/>
              <w:spacing w:line="256" w:lineRule="exact"/>
              <w:ind w:right="97"/>
              <w:jc w:val="right"/>
              <w:rPr>
                <w:b/>
                <w:sz w:val="24"/>
              </w:rPr>
            </w:pPr>
            <w:r>
              <w:rPr>
                <w:b/>
                <w:sz w:val="24"/>
              </w:rPr>
              <w:t xml:space="preserve">Awarding </w:t>
            </w:r>
            <w:r>
              <w:rPr>
                <w:b/>
                <w:spacing w:val="-2"/>
                <w:sz w:val="24"/>
              </w:rPr>
              <w:t>Official</w:t>
            </w:r>
          </w:p>
        </w:tc>
        <w:tc>
          <w:tcPr>
            <w:tcW w:w="5632" w:type="dxa"/>
          </w:tcPr>
          <w:p w14:paraId="6D5D5365" w14:textId="77777777" w:rsidR="00654DBD" w:rsidRDefault="0008649B">
            <w:pPr>
              <w:pStyle w:val="TableParagraph"/>
              <w:spacing w:line="256" w:lineRule="exact"/>
              <w:ind w:left="107"/>
              <w:rPr>
                <w:sz w:val="24"/>
              </w:rPr>
            </w:pPr>
            <w:r>
              <w:rPr>
                <w:sz w:val="24"/>
              </w:rPr>
              <w:t xml:space="preserve">Robert </w:t>
            </w:r>
            <w:proofErr w:type="spellStart"/>
            <w:r>
              <w:rPr>
                <w:spacing w:val="-2"/>
                <w:sz w:val="24"/>
              </w:rPr>
              <w:t>Echternach</w:t>
            </w:r>
            <w:proofErr w:type="spellEnd"/>
          </w:p>
        </w:tc>
      </w:tr>
      <w:tr w:rsidR="00654DBD" w14:paraId="5714BC1F" w14:textId="77777777">
        <w:trPr>
          <w:trHeight w:val="551"/>
        </w:trPr>
        <w:tc>
          <w:tcPr>
            <w:tcW w:w="3153" w:type="dxa"/>
          </w:tcPr>
          <w:p w14:paraId="5209730F" w14:textId="77777777" w:rsidR="00654DBD" w:rsidRDefault="0008649B">
            <w:pPr>
              <w:pStyle w:val="TableParagraph"/>
              <w:ind w:left="944"/>
              <w:rPr>
                <w:b/>
                <w:sz w:val="24"/>
              </w:rPr>
            </w:pPr>
            <w:r>
              <w:rPr>
                <w:b/>
                <w:sz w:val="24"/>
              </w:rPr>
              <w:t xml:space="preserve">FAIN, Assistance </w:t>
            </w:r>
            <w:r>
              <w:rPr>
                <w:b/>
                <w:spacing w:val="-5"/>
                <w:sz w:val="24"/>
              </w:rPr>
              <w:t>ID</w:t>
            </w:r>
          </w:p>
          <w:p w14:paraId="4F8FEFF3" w14:textId="77777777" w:rsidR="00654DBD" w:rsidRDefault="0008649B">
            <w:pPr>
              <w:pStyle w:val="TableParagraph"/>
              <w:spacing w:line="256" w:lineRule="exact"/>
              <w:ind w:right="97"/>
              <w:jc w:val="right"/>
              <w:rPr>
                <w:b/>
                <w:sz w:val="24"/>
              </w:rPr>
            </w:pPr>
            <w:r>
              <w:rPr>
                <w:b/>
                <w:spacing w:val="-2"/>
                <w:sz w:val="24"/>
              </w:rPr>
              <w:t>Number</w:t>
            </w:r>
          </w:p>
        </w:tc>
        <w:tc>
          <w:tcPr>
            <w:tcW w:w="5632" w:type="dxa"/>
          </w:tcPr>
          <w:p w14:paraId="5FF50D86" w14:textId="77777777" w:rsidR="00654DBD" w:rsidRDefault="0008649B">
            <w:pPr>
              <w:pStyle w:val="TableParagraph"/>
              <w:ind w:left="107"/>
              <w:rPr>
                <w:sz w:val="24"/>
              </w:rPr>
            </w:pPr>
            <w:r>
              <w:rPr>
                <w:sz w:val="24"/>
              </w:rPr>
              <w:t>21-JV-11111124-</w:t>
            </w:r>
            <w:r>
              <w:rPr>
                <w:spacing w:val="-5"/>
                <w:sz w:val="24"/>
              </w:rPr>
              <w:t>037</w:t>
            </w:r>
          </w:p>
        </w:tc>
      </w:tr>
      <w:tr w:rsidR="00654DBD" w14:paraId="060D90F6" w14:textId="77777777">
        <w:trPr>
          <w:trHeight w:val="275"/>
        </w:trPr>
        <w:tc>
          <w:tcPr>
            <w:tcW w:w="3153" w:type="dxa"/>
          </w:tcPr>
          <w:p w14:paraId="5181E76C" w14:textId="77777777" w:rsidR="00654DBD" w:rsidRDefault="0008649B">
            <w:pPr>
              <w:pStyle w:val="TableParagraph"/>
              <w:spacing w:line="256" w:lineRule="exact"/>
              <w:ind w:right="96"/>
              <w:jc w:val="right"/>
              <w:rPr>
                <w:b/>
                <w:sz w:val="24"/>
              </w:rPr>
            </w:pPr>
            <w:r>
              <w:rPr>
                <w:b/>
                <w:sz w:val="24"/>
              </w:rPr>
              <w:t xml:space="preserve">R&amp;D </w:t>
            </w:r>
            <w:r>
              <w:rPr>
                <w:b/>
                <w:spacing w:val="-2"/>
                <w:sz w:val="24"/>
              </w:rPr>
              <w:t>Subaward?</w:t>
            </w:r>
          </w:p>
        </w:tc>
        <w:tc>
          <w:tcPr>
            <w:tcW w:w="5632" w:type="dxa"/>
          </w:tcPr>
          <w:p w14:paraId="7F98053A" w14:textId="77777777" w:rsidR="00654DBD" w:rsidRDefault="0008649B">
            <w:pPr>
              <w:pStyle w:val="TableParagraph"/>
              <w:spacing w:line="256" w:lineRule="exact"/>
              <w:ind w:left="107"/>
              <w:rPr>
                <w:sz w:val="24"/>
              </w:rPr>
            </w:pPr>
            <w:r>
              <w:rPr>
                <w:spacing w:val="-5"/>
                <w:sz w:val="24"/>
              </w:rPr>
              <w:t>Yes</w:t>
            </w:r>
          </w:p>
        </w:tc>
      </w:tr>
      <w:tr w:rsidR="00654DBD" w14:paraId="1E9D489A" w14:textId="77777777">
        <w:trPr>
          <w:trHeight w:val="472"/>
        </w:trPr>
        <w:tc>
          <w:tcPr>
            <w:tcW w:w="3153" w:type="dxa"/>
          </w:tcPr>
          <w:p w14:paraId="517EEFD4" w14:textId="77777777" w:rsidR="00654DBD" w:rsidRDefault="0008649B">
            <w:pPr>
              <w:pStyle w:val="TableParagraph"/>
              <w:ind w:right="95"/>
              <w:jc w:val="right"/>
              <w:rPr>
                <w:b/>
                <w:sz w:val="24"/>
              </w:rPr>
            </w:pPr>
            <w:r>
              <w:rPr>
                <w:b/>
                <w:sz w:val="24"/>
              </w:rPr>
              <w:t xml:space="preserve">Federal Award </w:t>
            </w:r>
            <w:r>
              <w:rPr>
                <w:b/>
                <w:spacing w:val="-4"/>
                <w:sz w:val="24"/>
              </w:rPr>
              <w:t>Date</w:t>
            </w:r>
          </w:p>
        </w:tc>
        <w:tc>
          <w:tcPr>
            <w:tcW w:w="5632" w:type="dxa"/>
          </w:tcPr>
          <w:p w14:paraId="0DC37647" w14:textId="77777777" w:rsidR="00654DBD" w:rsidRDefault="0008649B">
            <w:pPr>
              <w:pStyle w:val="TableParagraph"/>
              <w:ind w:left="107"/>
              <w:rPr>
                <w:sz w:val="24"/>
              </w:rPr>
            </w:pPr>
            <w:r>
              <w:rPr>
                <w:sz w:val="24"/>
              </w:rPr>
              <w:t xml:space="preserve">July 14, </w:t>
            </w:r>
            <w:r>
              <w:rPr>
                <w:spacing w:val="-4"/>
                <w:sz w:val="24"/>
              </w:rPr>
              <w:t>2021</w:t>
            </w:r>
          </w:p>
        </w:tc>
      </w:tr>
      <w:tr w:rsidR="00654DBD" w14:paraId="50549C3B" w14:textId="77777777">
        <w:trPr>
          <w:trHeight w:val="551"/>
        </w:trPr>
        <w:tc>
          <w:tcPr>
            <w:tcW w:w="3153" w:type="dxa"/>
          </w:tcPr>
          <w:p w14:paraId="12F70860" w14:textId="77777777" w:rsidR="00654DBD" w:rsidRDefault="0008649B">
            <w:pPr>
              <w:pStyle w:val="TableParagraph"/>
              <w:ind w:right="95"/>
              <w:jc w:val="right"/>
              <w:rPr>
                <w:b/>
                <w:sz w:val="24"/>
              </w:rPr>
            </w:pPr>
            <w:r>
              <w:rPr>
                <w:b/>
                <w:sz w:val="24"/>
              </w:rPr>
              <w:t xml:space="preserve">Total Federal Award </w:t>
            </w:r>
            <w:r>
              <w:rPr>
                <w:b/>
                <w:spacing w:val="-5"/>
                <w:sz w:val="24"/>
              </w:rPr>
              <w:t>to</w:t>
            </w:r>
          </w:p>
          <w:p w14:paraId="2A0908D8" w14:textId="77777777" w:rsidR="00654DBD" w:rsidRDefault="0008649B">
            <w:pPr>
              <w:pStyle w:val="TableParagraph"/>
              <w:spacing w:line="256" w:lineRule="exact"/>
              <w:ind w:right="96"/>
              <w:jc w:val="right"/>
              <w:rPr>
                <w:b/>
                <w:sz w:val="24"/>
              </w:rPr>
            </w:pPr>
            <w:r>
              <w:rPr>
                <w:b/>
                <w:spacing w:val="-2"/>
                <w:sz w:val="24"/>
              </w:rPr>
              <w:t>Endowment</w:t>
            </w:r>
          </w:p>
        </w:tc>
        <w:tc>
          <w:tcPr>
            <w:tcW w:w="5632" w:type="dxa"/>
          </w:tcPr>
          <w:p w14:paraId="37A50243" w14:textId="77777777" w:rsidR="00654DBD" w:rsidRDefault="0008649B">
            <w:pPr>
              <w:pStyle w:val="TableParagraph"/>
              <w:ind w:left="107"/>
              <w:rPr>
                <w:sz w:val="24"/>
              </w:rPr>
            </w:pPr>
            <w:r>
              <w:rPr>
                <w:spacing w:val="-2"/>
                <w:sz w:val="24"/>
              </w:rPr>
              <w:t>$1,650,000.00</w:t>
            </w:r>
          </w:p>
        </w:tc>
      </w:tr>
      <w:tr w:rsidR="00654DBD" w14:paraId="417814A9" w14:textId="77777777">
        <w:trPr>
          <w:trHeight w:val="551"/>
        </w:trPr>
        <w:tc>
          <w:tcPr>
            <w:tcW w:w="3153" w:type="dxa"/>
          </w:tcPr>
          <w:p w14:paraId="58FA5FBE" w14:textId="77777777" w:rsidR="00654DBD" w:rsidRDefault="0008649B">
            <w:pPr>
              <w:pStyle w:val="TableParagraph"/>
              <w:ind w:right="97"/>
              <w:jc w:val="right"/>
              <w:rPr>
                <w:b/>
                <w:sz w:val="24"/>
              </w:rPr>
            </w:pPr>
            <w:r>
              <w:rPr>
                <w:b/>
                <w:sz w:val="24"/>
              </w:rPr>
              <w:t xml:space="preserve">Federal Award </w:t>
            </w:r>
            <w:r>
              <w:rPr>
                <w:b/>
                <w:spacing w:val="-2"/>
                <w:sz w:val="24"/>
              </w:rPr>
              <w:t>Project</w:t>
            </w:r>
          </w:p>
          <w:p w14:paraId="1837F3D6" w14:textId="77777777" w:rsidR="00654DBD" w:rsidRDefault="0008649B">
            <w:pPr>
              <w:pStyle w:val="TableParagraph"/>
              <w:spacing w:line="256" w:lineRule="exact"/>
              <w:ind w:right="97"/>
              <w:jc w:val="right"/>
              <w:rPr>
                <w:b/>
                <w:sz w:val="24"/>
              </w:rPr>
            </w:pPr>
            <w:r>
              <w:rPr>
                <w:b/>
                <w:spacing w:val="-2"/>
                <w:sz w:val="24"/>
              </w:rPr>
              <w:t>Description</w:t>
            </w:r>
          </w:p>
        </w:tc>
        <w:tc>
          <w:tcPr>
            <w:tcW w:w="5632" w:type="dxa"/>
          </w:tcPr>
          <w:p w14:paraId="35921D3A" w14:textId="77777777" w:rsidR="00654DBD" w:rsidRDefault="0008649B">
            <w:pPr>
              <w:pStyle w:val="TableParagraph"/>
              <w:ind w:left="107"/>
              <w:rPr>
                <w:sz w:val="24"/>
              </w:rPr>
            </w:pPr>
            <w:r>
              <w:rPr>
                <w:sz w:val="24"/>
              </w:rPr>
              <w:t xml:space="preserve">Downed Timber Research </w:t>
            </w:r>
            <w:r>
              <w:rPr>
                <w:spacing w:val="-2"/>
                <w:sz w:val="24"/>
              </w:rPr>
              <w:t>FY2021</w:t>
            </w:r>
          </w:p>
        </w:tc>
      </w:tr>
      <w:tr w:rsidR="00654DBD" w14:paraId="6319C92D" w14:textId="77777777">
        <w:trPr>
          <w:trHeight w:val="275"/>
        </w:trPr>
        <w:tc>
          <w:tcPr>
            <w:tcW w:w="3153" w:type="dxa"/>
          </w:tcPr>
          <w:p w14:paraId="36BD6206" w14:textId="77777777" w:rsidR="00654DBD" w:rsidRDefault="0008649B">
            <w:pPr>
              <w:pStyle w:val="TableParagraph"/>
              <w:spacing w:line="256" w:lineRule="exact"/>
              <w:ind w:right="96"/>
              <w:jc w:val="right"/>
              <w:rPr>
                <w:b/>
                <w:sz w:val="24"/>
              </w:rPr>
            </w:pPr>
            <w:r>
              <w:rPr>
                <w:b/>
                <w:sz w:val="24"/>
              </w:rPr>
              <w:t xml:space="preserve">Assistance Listing </w:t>
            </w:r>
            <w:r>
              <w:rPr>
                <w:b/>
                <w:spacing w:val="-2"/>
                <w:sz w:val="24"/>
              </w:rPr>
              <w:t>Number</w:t>
            </w:r>
          </w:p>
        </w:tc>
        <w:tc>
          <w:tcPr>
            <w:tcW w:w="5632" w:type="dxa"/>
          </w:tcPr>
          <w:p w14:paraId="1A6656B9" w14:textId="77777777" w:rsidR="00654DBD" w:rsidRDefault="00654DBD">
            <w:pPr>
              <w:pStyle w:val="TableParagraph"/>
              <w:rPr>
                <w:sz w:val="20"/>
              </w:rPr>
            </w:pPr>
          </w:p>
        </w:tc>
      </w:tr>
    </w:tbl>
    <w:p w14:paraId="6F47B89C" w14:textId="77777777" w:rsidR="00654DBD" w:rsidRDefault="00654DBD">
      <w:pPr>
        <w:rPr>
          <w:sz w:val="20"/>
        </w:rPr>
        <w:sectPr w:rsidR="00654DBD">
          <w:type w:val="continuous"/>
          <w:pgSz w:w="12240" w:h="15840"/>
          <w:pgMar w:top="1360" w:right="1080" w:bottom="1340" w:left="1200" w:header="0" w:footer="1146" w:gutter="0"/>
          <w:cols w:space="720"/>
        </w:sectPr>
      </w:pPr>
    </w:p>
    <w:p w14:paraId="2D821CC7" w14:textId="77777777" w:rsidR="00654DBD" w:rsidRDefault="0008649B">
      <w:pPr>
        <w:spacing w:before="60" w:line="259" w:lineRule="auto"/>
        <w:ind w:left="140" w:right="488"/>
        <w:rPr>
          <w:sz w:val="24"/>
        </w:rPr>
      </w:pPr>
      <w:r>
        <w:rPr>
          <w:b/>
          <w:sz w:val="24"/>
        </w:rPr>
        <w:lastRenderedPageBreak/>
        <w:t>Federal</w:t>
      </w:r>
      <w:r>
        <w:rPr>
          <w:b/>
          <w:spacing w:val="-4"/>
          <w:sz w:val="24"/>
        </w:rPr>
        <w:t xml:space="preserve"> </w:t>
      </w:r>
      <w:r>
        <w:rPr>
          <w:b/>
          <w:sz w:val="24"/>
        </w:rPr>
        <w:t>Disclosure</w:t>
      </w:r>
      <w:r>
        <w:rPr>
          <w:b/>
          <w:spacing w:val="-4"/>
          <w:sz w:val="24"/>
        </w:rPr>
        <w:t xml:space="preserve"> </w:t>
      </w:r>
      <w:r>
        <w:rPr>
          <w:b/>
          <w:sz w:val="24"/>
        </w:rPr>
        <w:t>Requirements</w:t>
      </w:r>
      <w:r>
        <w:rPr>
          <w:b/>
          <w:spacing w:val="-4"/>
          <w:sz w:val="24"/>
        </w:rPr>
        <w:t xml:space="preserve"> </w:t>
      </w:r>
      <w:r>
        <w:rPr>
          <w:b/>
          <w:sz w:val="24"/>
        </w:rPr>
        <w:t>Flow</w:t>
      </w:r>
      <w:r>
        <w:rPr>
          <w:b/>
          <w:spacing w:val="-4"/>
          <w:sz w:val="24"/>
        </w:rPr>
        <w:t xml:space="preserve"> </w:t>
      </w:r>
      <w:r>
        <w:rPr>
          <w:b/>
          <w:sz w:val="24"/>
        </w:rPr>
        <w:t>Down</w:t>
      </w:r>
      <w:r>
        <w:rPr>
          <w:b/>
          <w:spacing w:val="-4"/>
          <w:sz w:val="24"/>
        </w:rPr>
        <w:t xml:space="preserve"> </w:t>
      </w:r>
      <w:r>
        <w:rPr>
          <w:b/>
          <w:sz w:val="24"/>
        </w:rPr>
        <w:t>Requirements</w:t>
      </w:r>
      <w:r>
        <w:rPr>
          <w:b/>
          <w:spacing w:val="-4"/>
          <w:sz w:val="24"/>
        </w:rPr>
        <w:t xml:space="preserve"> </w:t>
      </w:r>
      <w:r>
        <w:rPr>
          <w:sz w:val="24"/>
        </w:rPr>
        <w:t>(</w:t>
      </w:r>
      <w:r>
        <w:rPr>
          <w:i/>
          <w:sz w:val="24"/>
        </w:rPr>
        <w:t>the</w:t>
      </w:r>
      <w:r>
        <w:rPr>
          <w:i/>
          <w:spacing w:val="-5"/>
          <w:sz w:val="24"/>
        </w:rPr>
        <w:t xml:space="preserve"> </w:t>
      </w:r>
      <w:r>
        <w:rPr>
          <w:i/>
          <w:sz w:val="24"/>
        </w:rPr>
        <w:t>term</w:t>
      </w:r>
      <w:r>
        <w:rPr>
          <w:i/>
          <w:spacing w:val="-4"/>
          <w:sz w:val="24"/>
        </w:rPr>
        <w:t xml:space="preserve"> </w:t>
      </w:r>
      <w:r>
        <w:rPr>
          <w:i/>
          <w:sz w:val="24"/>
        </w:rPr>
        <w:t>“Recipient”</w:t>
      </w:r>
      <w:r>
        <w:rPr>
          <w:i/>
          <w:spacing w:val="-4"/>
          <w:sz w:val="24"/>
        </w:rPr>
        <w:t xml:space="preserve"> </w:t>
      </w:r>
      <w:r>
        <w:rPr>
          <w:i/>
          <w:sz w:val="24"/>
        </w:rPr>
        <w:t>refers</w:t>
      </w:r>
      <w:r>
        <w:rPr>
          <w:i/>
          <w:spacing w:val="-4"/>
          <w:sz w:val="24"/>
        </w:rPr>
        <w:t xml:space="preserve"> </w:t>
      </w:r>
      <w:r>
        <w:rPr>
          <w:i/>
          <w:sz w:val="24"/>
        </w:rPr>
        <w:t>to the Subrecipient entity identified on the first page of this Agreement, where applicable</w:t>
      </w:r>
      <w:r>
        <w:rPr>
          <w:sz w:val="24"/>
        </w:rPr>
        <w:t>)</w:t>
      </w:r>
    </w:p>
    <w:p w14:paraId="7396CB8B" w14:textId="77777777" w:rsidR="00654DBD" w:rsidRDefault="0008649B">
      <w:pPr>
        <w:pStyle w:val="ListParagraph"/>
        <w:numPr>
          <w:ilvl w:val="0"/>
          <w:numId w:val="11"/>
        </w:numPr>
        <w:tabs>
          <w:tab w:val="left" w:pos="860"/>
        </w:tabs>
        <w:spacing w:before="159"/>
        <w:rPr>
          <w:b/>
          <w:sz w:val="24"/>
        </w:rPr>
      </w:pPr>
      <w:r>
        <w:rPr>
          <w:b/>
          <w:sz w:val="24"/>
        </w:rPr>
        <w:t xml:space="preserve">Drug-Free </w:t>
      </w:r>
      <w:r>
        <w:rPr>
          <w:b/>
          <w:spacing w:val="-2"/>
          <w:sz w:val="24"/>
        </w:rPr>
        <w:t>Workplace</w:t>
      </w:r>
    </w:p>
    <w:p w14:paraId="7B0B77BF" w14:textId="77777777" w:rsidR="00654DBD" w:rsidRDefault="0008649B">
      <w:pPr>
        <w:pStyle w:val="ListParagraph"/>
        <w:numPr>
          <w:ilvl w:val="0"/>
          <w:numId w:val="11"/>
        </w:numPr>
        <w:tabs>
          <w:tab w:val="left" w:pos="860"/>
        </w:tabs>
        <w:spacing w:before="22"/>
        <w:rPr>
          <w:b/>
          <w:sz w:val="24"/>
        </w:rPr>
      </w:pPr>
      <w:r>
        <w:rPr>
          <w:b/>
          <w:sz w:val="24"/>
        </w:rPr>
        <w:t xml:space="preserve">Lobbying and </w:t>
      </w:r>
      <w:r>
        <w:rPr>
          <w:b/>
          <w:spacing w:val="-2"/>
          <w:sz w:val="24"/>
        </w:rPr>
        <w:t>Litigation</w:t>
      </w:r>
    </w:p>
    <w:p w14:paraId="01FDDC17" w14:textId="77777777" w:rsidR="00654DBD" w:rsidRDefault="0008649B">
      <w:pPr>
        <w:pStyle w:val="ListParagraph"/>
        <w:numPr>
          <w:ilvl w:val="0"/>
          <w:numId w:val="11"/>
        </w:numPr>
        <w:tabs>
          <w:tab w:val="left" w:pos="860"/>
        </w:tabs>
        <w:spacing w:before="22"/>
        <w:rPr>
          <w:b/>
          <w:sz w:val="24"/>
        </w:rPr>
      </w:pPr>
      <w:r>
        <w:rPr>
          <w:b/>
          <w:sz w:val="24"/>
        </w:rPr>
        <w:t xml:space="preserve">Trafficking in </w:t>
      </w:r>
      <w:r>
        <w:rPr>
          <w:b/>
          <w:spacing w:val="-2"/>
          <w:sz w:val="24"/>
        </w:rPr>
        <w:t>Persons</w:t>
      </w:r>
    </w:p>
    <w:p w14:paraId="02F12205" w14:textId="77777777" w:rsidR="00654DBD" w:rsidRDefault="0008649B">
      <w:pPr>
        <w:pStyle w:val="ListParagraph"/>
        <w:numPr>
          <w:ilvl w:val="0"/>
          <w:numId w:val="11"/>
        </w:numPr>
        <w:tabs>
          <w:tab w:val="left" w:pos="860"/>
        </w:tabs>
        <w:spacing w:before="22"/>
        <w:rPr>
          <w:b/>
          <w:sz w:val="24"/>
        </w:rPr>
      </w:pPr>
      <w:r>
        <w:rPr>
          <w:b/>
          <w:sz w:val="24"/>
        </w:rPr>
        <w:t xml:space="preserve">Reporting Subawards and Executive </w:t>
      </w:r>
      <w:r>
        <w:rPr>
          <w:b/>
          <w:spacing w:val="-2"/>
          <w:sz w:val="24"/>
        </w:rPr>
        <w:t>Compensation</w:t>
      </w:r>
    </w:p>
    <w:p w14:paraId="77B2CE1E" w14:textId="77777777" w:rsidR="00654DBD" w:rsidRDefault="0008649B">
      <w:pPr>
        <w:pStyle w:val="ListParagraph"/>
        <w:numPr>
          <w:ilvl w:val="0"/>
          <w:numId w:val="11"/>
        </w:numPr>
        <w:tabs>
          <w:tab w:val="left" w:pos="860"/>
        </w:tabs>
        <w:spacing w:before="22"/>
        <w:rPr>
          <w:b/>
          <w:sz w:val="24"/>
        </w:rPr>
      </w:pPr>
      <w:r>
        <w:rPr>
          <w:b/>
          <w:sz w:val="24"/>
        </w:rPr>
        <w:t xml:space="preserve">Management </w:t>
      </w:r>
      <w:r>
        <w:rPr>
          <w:b/>
          <w:spacing w:val="-4"/>
          <w:sz w:val="24"/>
        </w:rPr>
        <w:t>Fees</w:t>
      </w:r>
    </w:p>
    <w:p w14:paraId="219A3D7F" w14:textId="77777777" w:rsidR="00654DBD" w:rsidRDefault="0008649B">
      <w:pPr>
        <w:pStyle w:val="ListParagraph"/>
        <w:numPr>
          <w:ilvl w:val="0"/>
          <w:numId w:val="11"/>
        </w:numPr>
        <w:tabs>
          <w:tab w:val="left" w:pos="860"/>
        </w:tabs>
        <w:spacing w:before="21"/>
        <w:rPr>
          <w:b/>
          <w:sz w:val="24"/>
        </w:rPr>
      </w:pPr>
      <w:r>
        <w:rPr>
          <w:b/>
          <w:sz w:val="24"/>
        </w:rPr>
        <w:t xml:space="preserve">Procurement </w:t>
      </w:r>
      <w:r>
        <w:rPr>
          <w:b/>
          <w:spacing w:val="-2"/>
          <w:sz w:val="24"/>
        </w:rPr>
        <w:t>Standards</w:t>
      </w:r>
    </w:p>
    <w:p w14:paraId="3535F300" w14:textId="77777777" w:rsidR="00654DBD" w:rsidRDefault="0008649B">
      <w:pPr>
        <w:pStyle w:val="ListParagraph"/>
        <w:numPr>
          <w:ilvl w:val="0"/>
          <w:numId w:val="11"/>
        </w:numPr>
        <w:tabs>
          <w:tab w:val="left" w:pos="860"/>
        </w:tabs>
        <w:spacing w:before="22"/>
        <w:rPr>
          <w:b/>
          <w:sz w:val="24"/>
        </w:rPr>
      </w:pPr>
      <w:r>
        <w:rPr>
          <w:b/>
          <w:sz w:val="24"/>
        </w:rPr>
        <w:t>Other Federally Mandated Contract</w:t>
      </w:r>
      <w:r>
        <w:rPr>
          <w:b/>
          <w:spacing w:val="-1"/>
          <w:sz w:val="24"/>
        </w:rPr>
        <w:t xml:space="preserve"> </w:t>
      </w:r>
      <w:r>
        <w:rPr>
          <w:b/>
          <w:spacing w:val="-2"/>
          <w:sz w:val="24"/>
        </w:rPr>
        <w:t>Provisions</w:t>
      </w:r>
    </w:p>
    <w:p w14:paraId="71B813E0" w14:textId="77777777" w:rsidR="00654DBD" w:rsidRDefault="00B23354">
      <w:pPr>
        <w:pStyle w:val="BodyText"/>
        <w:spacing w:before="10"/>
        <w:rPr>
          <w:b/>
          <w:sz w:val="27"/>
        </w:rPr>
      </w:pPr>
      <w:r>
        <w:pict w14:anchorId="7BC882C6">
          <v:shape id="docshape7" o:spid="_x0000_s2050" style="position:absolute;margin-left:65.55pt;margin-top:17.25pt;width:470.9pt;height:.1pt;z-index:-15726080;mso-wrap-distance-left:0;mso-wrap-distance-right:0;mso-position-horizontal-relative:page" coordorigin="1311,345" coordsize="9418,0" path="m1311,345r9418,e" filled="f" strokeweight=".5pt">
            <v:path arrowok="t"/>
            <w10:wrap type="topAndBottom" anchorx="page"/>
          </v:shape>
        </w:pict>
      </w:r>
    </w:p>
    <w:p w14:paraId="3DDF6027" w14:textId="77777777" w:rsidR="00654DBD" w:rsidRDefault="00654DBD">
      <w:pPr>
        <w:pStyle w:val="BodyText"/>
        <w:rPr>
          <w:b/>
          <w:sz w:val="20"/>
        </w:rPr>
      </w:pPr>
    </w:p>
    <w:p w14:paraId="3D7881AC" w14:textId="77777777" w:rsidR="00654DBD" w:rsidRDefault="0008649B">
      <w:pPr>
        <w:pStyle w:val="ListParagraph"/>
        <w:numPr>
          <w:ilvl w:val="0"/>
          <w:numId w:val="10"/>
        </w:numPr>
        <w:tabs>
          <w:tab w:val="left" w:pos="860"/>
        </w:tabs>
        <w:spacing w:before="206"/>
        <w:rPr>
          <w:b/>
          <w:sz w:val="24"/>
        </w:rPr>
      </w:pPr>
      <w:r>
        <w:rPr>
          <w:b/>
          <w:sz w:val="24"/>
        </w:rPr>
        <w:t xml:space="preserve">Drug-Free </w:t>
      </w:r>
      <w:r>
        <w:rPr>
          <w:b/>
          <w:spacing w:val="-2"/>
          <w:sz w:val="24"/>
        </w:rPr>
        <w:t>Workplace</w:t>
      </w:r>
    </w:p>
    <w:p w14:paraId="53138497" w14:textId="77777777" w:rsidR="00654DBD" w:rsidRDefault="0008649B">
      <w:pPr>
        <w:pStyle w:val="ListParagraph"/>
        <w:numPr>
          <w:ilvl w:val="1"/>
          <w:numId w:val="10"/>
        </w:numPr>
        <w:tabs>
          <w:tab w:val="left" w:pos="500"/>
        </w:tabs>
        <w:ind w:right="614" w:firstLine="0"/>
        <w:rPr>
          <w:sz w:val="24"/>
        </w:rPr>
      </w:pPr>
      <w:r>
        <w:rPr>
          <w:sz w:val="24"/>
        </w:rPr>
        <w:t>The</w:t>
      </w:r>
      <w:r>
        <w:rPr>
          <w:spacing w:val="-4"/>
          <w:sz w:val="24"/>
        </w:rPr>
        <w:t xml:space="preserve"> </w:t>
      </w:r>
      <w:r>
        <w:rPr>
          <w:sz w:val="24"/>
        </w:rPr>
        <w:t>recipient</w:t>
      </w:r>
      <w:r>
        <w:rPr>
          <w:spacing w:val="-4"/>
          <w:sz w:val="24"/>
        </w:rPr>
        <w:t xml:space="preserve"> </w:t>
      </w:r>
      <w:r>
        <w:rPr>
          <w:sz w:val="24"/>
        </w:rPr>
        <w:t>organization</w:t>
      </w:r>
      <w:r>
        <w:rPr>
          <w:spacing w:val="-4"/>
          <w:sz w:val="24"/>
        </w:rPr>
        <w:t xml:space="preserve"> </w:t>
      </w:r>
      <w:r>
        <w:rPr>
          <w:sz w:val="24"/>
        </w:rPr>
        <w:t>of</w:t>
      </w:r>
      <w:r>
        <w:rPr>
          <w:spacing w:val="-4"/>
          <w:sz w:val="24"/>
        </w:rPr>
        <w:t xml:space="preserve"> </w:t>
      </w:r>
      <w:r>
        <w:rPr>
          <w:sz w:val="24"/>
        </w:rPr>
        <w:t>this</w:t>
      </w:r>
      <w:r>
        <w:rPr>
          <w:spacing w:val="-4"/>
          <w:sz w:val="24"/>
        </w:rPr>
        <w:t xml:space="preserve"> </w:t>
      </w:r>
      <w:r>
        <w:rPr>
          <w:sz w:val="24"/>
        </w:rPr>
        <w:t>federal</w:t>
      </w:r>
      <w:r>
        <w:rPr>
          <w:spacing w:val="-4"/>
          <w:sz w:val="24"/>
        </w:rPr>
        <w:t xml:space="preserve"> </w:t>
      </w:r>
      <w:r>
        <w:rPr>
          <w:sz w:val="24"/>
        </w:rPr>
        <w:t>assistance</w:t>
      </w:r>
      <w:r>
        <w:rPr>
          <w:spacing w:val="-4"/>
          <w:sz w:val="24"/>
        </w:rPr>
        <w:t xml:space="preserve"> </w:t>
      </w:r>
      <w:r>
        <w:rPr>
          <w:sz w:val="24"/>
        </w:rPr>
        <w:t>agreement</w:t>
      </w:r>
      <w:r>
        <w:rPr>
          <w:spacing w:val="-4"/>
          <w:sz w:val="24"/>
        </w:rPr>
        <w:t xml:space="preserve"> </w:t>
      </w:r>
      <w:r>
        <w:rPr>
          <w:sz w:val="24"/>
        </w:rPr>
        <w:t>must</w:t>
      </w:r>
      <w:r>
        <w:rPr>
          <w:spacing w:val="-4"/>
          <w:sz w:val="24"/>
        </w:rPr>
        <w:t xml:space="preserve"> </w:t>
      </w:r>
      <w:r>
        <w:rPr>
          <w:sz w:val="24"/>
        </w:rPr>
        <w:t>make</w:t>
      </w:r>
      <w:r>
        <w:rPr>
          <w:spacing w:val="-4"/>
          <w:sz w:val="24"/>
        </w:rPr>
        <w:t xml:space="preserve"> </w:t>
      </w:r>
      <w:r>
        <w:rPr>
          <w:sz w:val="24"/>
        </w:rPr>
        <w:t>an</w:t>
      </w:r>
      <w:r>
        <w:rPr>
          <w:spacing w:val="-4"/>
          <w:sz w:val="24"/>
        </w:rPr>
        <w:t xml:space="preserve"> </w:t>
      </w:r>
      <w:r>
        <w:rPr>
          <w:sz w:val="24"/>
        </w:rPr>
        <w:t>ongoing,</w:t>
      </w:r>
      <w:r>
        <w:rPr>
          <w:spacing w:val="-4"/>
          <w:sz w:val="24"/>
        </w:rPr>
        <w:t xml:space="preserve"> </w:t>
      </w:r>
      <w:r>
        <w:rPr>
          <w:sz w:val="24"/>
        </w:rPr>
        <w:t>good faith effort to maintain a drug-free workplace pursuant to the specific requirements set forth in Title 2 CFR Part 421. Additionally, in accordance with these regulations, the recipient organization must identify all known workplaces under its federal awards and keep this information on file during the performance of the award.</w:t>
      </w:r>
    </w:p>
    <w:p w14:paraId="2ED27E48" w14:textId="77777777" w:rsidR="00654DBD" w:rsidRDefault="00654DBD">
      <w:pPr>
        <w:pStyle w:val="BodyText"/>
      </w:pPr>
    </w:p>
    <w:p w14:paraId="5C43596F" w14:textId="77777777" w:rsidR="00654DBD" w:rsidRDefault="0008649B">
      <w:pPr>
        <w:pStyle w:val="ListParagraph"/>
        <w:numPr>
          <w:ilvl w:val="1"/>
          <w:numId w:val="10"/>
        </w:numPr>
        <w:tabs>
          <w:tab w:val="left" w:pos="500"/>
        </w:tabs>
        <w:ind w:right="499" w:firstLine="0"/>
        <w:rPr>
          <w:sz w:val="24"/>
        </w:rPr>
      </w:pPr>
      <w:r>
        <w:rPr>
          <w:sz w:val="24"/>
        </w:rPr>
        <w:t>Those recipients who are individuals must comply with the drug-free provisions set forth in Title</w:t>
      </w:r>
      <w:r>
        <w:rPr>
          <w:spacing w:val="-3"/>
          <w:sz w:val="24"/>
        </w:rPr>
        <w:t xml:space="preserve"> </w:t>
      </w:r>
      <w:r>
        <w:rPr>
          <w:sz w:val="24"/>
        </w:rPr>
        <w:t>2</w:t>
      </w:r>
      <w:r>
        <w:rPr>
          <w:spacing w:val="-3"/>
          <w:sz w:val="24"/>
        </w:rPr>
        <w:t xml:space="preserve"> </w:t>
      </w:r>
      <w:r>
        <w:rPr>
          <w:sz w:val="24"/>
        </w:rPr>
        <w:t>CFR</w:t>
      </w:r>
      <w:r>
        <w:rPr>
          <w:spacing w:val="-3"/>
          <w:sz w:val="24"/>
        </w:rPr>
        <w:t xml:space="preserve"> </w:t>
      </w:r>
      <w:r>
        <w:rPr>
          <w:sz w:val="24"/>
        </w:rPr>
        <w:t>Part</w:t>
      </w:r>
      <w:r>
        <w:rPr>
          <w:spacing w:val="-3"/>
          <w:sz w:val="24"/>
        </w:rPr>
        <w:t xml:space="preserve"> </w:t>
      </w:r>
      <w:r>
        <w:rPr>
          <w:sz w:val="24"/>
        </w:rPr>
        <w:t>421</w:t>
      </w:r>
      <w:r>
        <w:rPr>
          <w:spacing w:val="-3"/>
          <w:sz w:val="24"/>
        </w:rPr>
        <w:t xml:space="preserve"> </w:t>
      </w:r>
      <w:r>
        <w:rPr>
          <w:sz w:val="24"/>
        </w:rPr>
        <w:t>Subpart</w:t>
      </w:r>
      <w:r>
        <w:rPr>
          <w:spacing w:val="-3"/>
          <w:sz w:val="24"/>
        </w:rPr>
        <w:t xml:space="preserve"> </w:t>
      </w:r>
      <w:r>
        <w:rPr>
          <w:sz w:val="24"/>
        </w:rPr>
        <w:t>C.</w:t>
      </w:r>
      <w:r>
        <w:rPr>
          <w:spacing w:val="-3"/>
          <w:sz w:val="24"/>
        </w:rPr>
        <w:t xml:space="preserve"> </w:t>
      </w:r>
      <w:r>
        <w:rPr>
          <w:sz w:val="24"/>
        </w:rPr>
        <w:t>The</w:t>
      </w:r>
      <w:r>
        <w:rPr>
          <w:spacing w:val="-3"/>
          <w:sz w:val="24"/>
        </w:rPr>
        <w:t xml:space="preserve"> </w:t>
      </w:r>
      <w:r>
        <w:rPr>
          <w:sz w:val="24"/>
        </w:rPr>
        <w:t>consequences</w:t>
      </w:r>
      <w:r>
        <w:rPr>
          <w:spacing w:val="-3"/>
          <w:sz w:val="24"/>
        </w:rPr>
        <w:t xml:space="preserve"> </w:t>
      </w:r>
      <w:r>
        <w:rPr>
          <w:sz w:val="24"/>
        </w:rPr>
        <w:t>for</w:t>
      </w:r>
      <w:r>
        <w:rPr>
          <w:spacing w:val="-3"/>
          <w:sz w:val="24"/>
        </w:rPr>
        <w:t xml:space="preserve"> </w:t>
      </w:r>
      <w:r>
        <w:rPr>
          <w:sz w:val="24"/>
        </w:rPr>
        <w:t>violating</w:t>
      </w:r>
      <w:r>
        <w:rPr>
          <w:spacing w:val="-3"/>
          <w:sz w:val="24"/>
        </w:rPr>
        <w:t xml:space="preserve"> </w:t>
      </w:r>
      <w:r>
        <w:rPr>
          <w:sz w:val="24"/>
        </w:rPr>
        <w:t>this</w:t>
      </w:r>
      <w:r>
        <w:rPr>
          <w:spacing w:val="-3"/>
          <w:sz w:val="24"/>
        </w:rPr>
        <w:t xml:space="preserve"> </w:t>
      </w:r>
      <w:r>
        <w:rPr>
          <w:sz w:val="24"/>
        </w:rPr>
        <w:t>condition</w:t>
      </w:r>
      <w:r>
        <w:rPr>
          <w:spacing w:val="-3"/>
          <w:sz w:val="24"/>
        </w:rPr>
        <w:t xml:space="preserve"> </w:t>
      </w:r>
      <w:r>
        <w:rPr>
          <w:sz w:val="24"/>
        </w:rPr>
        <w:t>are</w:t>
      </w:r>
      <w:r>
        <w:rPr>
          <w:spacing w:val="-3"/>
          <w:sz w:val="24"/>
        </w:rPr>
        <w:t xml:space="preserve"> </w:t>
      </w:r>
      <w:r>
        <w:rPr>
          <w:sz w:val="24"/>
        </w:rPr>
        <w:t>detailed</w:t>
      </w:r>
      <w:r>
        <w:rPr>
          <w:spacing w:val="-3"/>
          <w:sz w:val="24"/>
        </w:rPr>
        <w:t xml:space="preserve"> </w:t>
      </w:r>
      <w:r>
        <w:rPr>
          <w:sz w:val="24"/>
        </w:rPr>
        <w:t>under Title 2 CFR Part 421 Subpart E.</w:t>
      </w:r>
    </w:p>
    <w:p w14:paraId="1ECAE9E4" w14:textId="77777777" w:rsidR="00654DBD" w:rsidRDefault="00654DBD">
      <w:pPr>
        <w:pStyle w:val="BodyText"/>
      </w:pPr>
    </w:p>
    <w:p w14:paraId="697B9F40" w14:textId="77777777" w:rsidR="00654DBD" w:rsidRDefault="0008649B">
      <w:pPr>
        <w:pStyle w:val="ListParagraph"/>
        <w:numPr>
          <w:ilvl w:val="0"/>
          <w:numId w:val="10"/>
        </w:numPr>
        <w:tabs>
          <w:tab w:val="left" w:pos="860"/>
        </w:tabs>
        <w:spacing w:line="259" w:lineRule="auto"/>
        <w:ind w:left="140" w:right="6590" w:firstLine="360"/>
        <w:rPr>
          <w:b/>
          <w:sz w:val="24"/>
        </w:rPr>
      </w:pPr>
      <w:r>
        <w:rPr>
          <w:b/>
          <w:sz w:val="24"/>
        </w:rPr>
        <w:t>Lobbying</w:t>
      </w:r>
      <w:r>
        <w:rPr>
          <w:b/>
          <w:spacing w:val="-15"/>
          <w:sz w:val="24"/>
        </w:rPr>
        <w:t xml:space="preserve"> </w:t>
      </w:r>
      <w:r>
        <w:rPr>
          <w:b/>
          <w:sz w:val="24"/>
        </w:rPr>
        <w:t>and</w:t>
      </w:r>
      <w:r>
        <w:rPr>
          <w:b/>
          <w:spacing w:val="-15"/>
          <w:sz w:val="24"/>
        </w:rPr>
        <w:t xml:space="preserve"> </w:t>
      </w:r>
      <w:r>
        <w:rPr>
          <w:b/>
          <w:sz w:val="24"/>
        </w:rPr>
        <w:t>Litigation All Recipients</w:t>
      </w:r>
      <w:r>
        <w:rPr>
          <w:sz w:val="24"/>
        </w:rPr>
        <w:t>.</w:t>
      </w:r>
    </w:p>
    <w:p w14:paraId="469948C5" w14:textId="77777777" w:rsidR="00654DBD" w:rsidRDefault="0008649B">
      <w:pPr>
        <w:pStyle w:val="ListParagraph"/>
        <w:numPr>
          <w:ilvl w:val="2"/>
          <w:numId w:val="9"/>
        </w:numPr>
        <w:tabs>
          <w:tab w:val="left" w:pos="740"/>
        </w:tabs>
        <w:spacing w:line="254" w:lineRule="exact"/>
        <w:rPr>
          <w:sz w:val="24"/>
        </w:rPr>
      </w:pPr>
      <w:r>
        <w:rPr>
          <w:sz w:val="24"/>
        </w:rPr>
        <w:t xml:space="preserve">The chief executive officer of this recipient agency shall ensure that no grant </w:t>
      </w:r>
      <w:r>
        <w:rPr>
          <w:spacing w:val="-2"/>
          <w:sz w:val="24"/>
        </w:rPr>
        <w:t>funds</w:t>
      </w:r>
    </w:p>
    <w:p w14:paraId="01898456" w14:textId="77777777" w:rsidR="00654DBD" w:rsidRDefault="0008649B">
      <w:pPr>
        <w:pStyle w:val="BodyText"/>
        <w:ind w:left="140" w:right="488"/>
      </w:pPr>
      <w:r>
        <w:t>awarded under this assistance agreement are used to engage in lobbying of the Federal Government or in litigation against the U.S. unless authorized under existing law. The recipient shall abide by their respective Cost Principles (OMB Circulars A-21, A-87 and A-122), which generally</w:t>
      </w:r>
      <w:r>
        <w:rPr>
          <w:spacing w:val="-3"/>
        </w:rPr>
        <w:t xml:space="preserve"> </w:t>
      </w:r>
      <w:r>
        <w:t>prohibits</w:t>
      </w:r>
      <w:r>
        <w:rPr>
          <w:spacing w:val="-3"/>
        </w:rPr>
        <w:t xml:space="preserve"> </w:t>
      </w:r>
      <w:r>
        <w:t>the</w:t>
      </w:r>
      <w:r>
        <w:rPr>
          <w:spacing w:val="-3"/>
        </w:rPr>
        <w:t xml:space="preserve"> </w:t>
      </w:r>
      <w:r>
        <w:t>use</w:t>
      </w:r>
      <w:r>
        <w:rPr>
          <w:spacing w:val="-3"/>
        </w:rPr>
        <w:t xml:space="preserve"> </w:t>
      </w:r>
      <w:r>
        <w:t>of</w:t>
      </w:r>
      <w:r>
        <w:rPr>
          <w:spacing w:val="-3"/>
        </w:rPr>
        <w:t xml:space="preserve"> </w:t>
      </w:r>
      <w:r>
        <w:t>federal</w:t>
      </w:r>
      <w:r>
        <w:rPr>
          <w:spacing w:val="-3"/>
        </w:rPr>
        <w:t xml:space="preserve"> </w:t>
      </w:r>
      <w:r>
        <w:t>grant</w:t>
      </w:r>
      <w:r>
        <w:rPr>
          <w:spacing w:val="-3"/>
        </w:rPr>
        <w:t xml:space="preserve"> </w:t>
      </w:r>
      <w:r>
        <w:t>funds</w:t>
      </w:r>
      <w:r>
        <w:rPr>
          <w:spacing w:val="-3"/>
        </w:rPr>
        <w:t xml:space="preserve"> </w:t>
      </w:r>
      <w:r>
        <w:t>for</w:t>
      </w:r>
      <w:r>
        <w:rPr>
          <w:spacing w:val="-3"/>
        </w:rPr>
        <w:t xml:space="preserve"> </w:t>
      </w:r>
      <w:r>
        <w:t>litigation</w:t>
      </w:r>
      <w:r>
        <w:rPr>
          <w:spacing w:val="-3"/>
        </w:rPr>
        <w:t xml:space="preserve"> </w:t>
      </w:r>
      <w:r>
        <w:t>against</w:t>
      </w:r>
      <w:r>
        <w:rPr>
          <w:spacing w:val="-4"/>
        </w:rPr>
        <w:t xml:space="preserve"> </w:t>
      </w:r>
      <w:r>
        <w:t>the</w:t>
      </w:r>
      <w:r>
        <w:rPr>
          <w:spacing w:val="-3"/>
        </w:rPr>
        <w:t xml:space="preserve"> </w:t>
      </w:r>
      <w:r>
        <w:t>U.S.</w:t>
      </w:r>
      <w:r>
        <w:rPr>
          <w:spacing w:val="-3"/>
        </w:rPr>
        <w:t xml:space="preserve"> </w:t>
      </w:r>
      <w:r>
        <w:t>or</w:t>
      </w:r>
      <w:r>
        <w:rPr>
          <w:spacing w:val="-3"/>
        </w:rPr>
        <w:t xml:space="preserve"> </w:t>
      </w:r>
      <w:r>
        <w:t>for</w:t>
      </w:r>
      <w:r>
        <w:rPr>
          <w:spacing w:val="-3"/>
        </w:rPr>
        <w:t xml:space="preserve"> </w:t>
      </w:r>
      <w:r>
        <w:t>lobbying</w:t>
      </w:r>
      <w:r>
        <w:rPr>
          <w:spacing w:val="-3"/>
        </w:rPr>
        <w:t xml:space="preserve"> </w:t>
      </w:r>
      <w:r>
        <w:t>or other political activities.</w:t>
      </w:r>
    </w:p>
    <w:p w14:paraId="13A697C2" w14:textId="77777777" w:rsidR="00654DBD" w:rsidRDefault="00654DBD">
      <w:pPr>
        <w:pStyle w:val="BodyText"/>
      </w:pPr>
    </w:p>
    <w:p w14:paraId="7918B003" w14:textId="77777777" w:rsidR="00654DBD" w:rsidRDefault="0008649B">
      <w:pPr>
        <w:pStyle w:val="ListParagraph"/>
        <w:numPr>
          <w:ilvl w:val="2"/>
          <w:numId w:val="9"/>
        </w:numPr>
        <w:tabs>
          <w:tab w:val="left" w:pos="740"/>
        </w:tabs>
        <w:ind w:left="140" w:right="552" w:firstLine="0"/>
        <w:rPr>
          <w:sz w:val="24"/>
        </w:rPr>
      </w:pPr>
      <w:r>
        <w:rPr>
          <w:sz w:val="24"/>
        </w:rPr>
        <w:t>The</w:t>
      </w:r>
      <w:r>
        <w:rPr>
          <w:spacing w:val="-3"/>
          <w:sz w:val="24"/>
        </w:rPr>
        <w:t xml:space="preserve"> </w:t>
      </w:r>
      <w:r>
        <w:rPr>
          <w:sz w:val="24"/>
        </w:rPr>
        <w:t>recipient</w:t>
      </w:r>
      <w:r>
        <w:rPr>
          <w:spacing w:val="-3"/>
          <w:sz w:val="24"/>
        </w:rPr>
        <w:t xml:space="preserve"> </w:t>
      </w:r>
      <w:r>
        <w:rPr>
          <w:sz w:val="24"/>
        </w:rPr>
        <w:t>agrees</w:t>
      </w:r>
      <w:r>
        <w:rPr>
          <w:spacing w:val="-3"/>
          <w:sz w:val="24"/>
        </w:rPr>
        <w:t xml:space="preserve"> </w:t>
      </w:r>
      <w:r>
        <w:rPr>
          <w:sz w:val="24"/>
        </w:rPr>
        <w:t>to</w:t>
      </w:r>
      <w:r>
        <w:rPr>
          <w:spacing w:val="-3"/>
          <w:sz w:val="24"/>
        </w:rPr>
        <w:t xml:space="preserve"> </w:t>
      </w:r>
      <w:r>
        <w:rPr>
          <w:sz w:val="24"/>
        </w:rPr>
        <w:t>comply</w:t>
      </w:r>
      <w:r>
        <w:rPr>
          <w:spacing w:val="-3"/>
          <w:sz w:val="24"/>
        </w:rPr>
        <w:t xml:space="preserve"> </w:t>
      </w:r>
      <w:r>
        <w:rPr>
          <w:sz w:val="24"/>
        </w:rPr>
        <w:t>with</w:t>
      </w:r>
      <w:r>
        <w:rPr>
          <w:spacing w:val="-3"/>
          <w:sz w:val="24"/>
        </w:rPr>
        <w:t xml:space="preserve"> </w:t>
      </w:r>
      <w:r>
        <w:rPr>
          <w:sz w:val="24"/>
        </w:rPr>
        <w:t>Title</w:t>
      </w:r>
      <w:r>
        <w:rPr>
          <w:spacing w:val="-3"/>
          <w:sz w:val="24"/>
        </w:rPr>
        <w:t xml:space="preserve"> </w:t>
      </w:r>
      <w:r>
        <w:rPr>
          <w:sz w:val="24"/>
        </w:rPr>
        <w:t>2</w:t>
      </w:r>
      <w:r>
        <w:rPr>
          <w:spacing w:val="-3"/>
          <w:sz w:val="24"/>
        </w:rPr>
        <w:t xml:space="preserve"> </w:t>
      </w:r>
      <w:r>
        <w:rPr>
          <w:sz w:val="24"/>
        </w:rPr>
        <w:t>CFR</w:t>
      </w:r>
      <w:r>
        <w:rPr>
          <w:spacing w:val="-3"/>
          <w:sz w:val="24"/>
        </w:rPr>
        <w:t xml:space="preserve"> </w:t>
      </w:r>
      <w:r>
        <w:rPr>
          <w:sz w:val="24"/>
        </w:rPr>
        <w:t>Part</w:t>
      </w:r>
      <w:r>
        <w:rPr>
          <w:spacing w:val="-3"/>
          <w:sz w:val="24"/>
        </w:rPr>
        <w:t xml:space="preserve"> </w:t>
      </w:r>
      <w:r>
        <w:rPr>
          <w:sz w:val="24"/>
        </w:rPr>
        <w:t>418,</w:t>
      </w:r>
      <w:r>
        <w:rPr>
          <w:spacing w:val="-3"/>
          <w:sz w:val="24"/>
        </w:rPr>
        <w:t xml:space="preserve"> </w:t>
      </w:r>
      <w:r>
        <w:rPr>
          <w:sz w:val="24"/>
        </w:rPr>
        <w:t>New</w:t>
      </w:r>
      <w:r>
        <w:rPr>
          <w:spacing w:val="-3"/>
          <w:sz w:val="24"/>
        </w:rPr>
        <w:t xml:space="preserve"> </w:t>
      </w:r>
      <w:r>
        <w:rPr>
          <w:sz w:val="24"/>
        </w:rPr>
        <w:t>Restrictions</w:t>
      </w:r>
      <w:r>
        <w:rPr>
          <w:spacing w:val="-3"/>
          <w:sz w:val="24"/>
        </w:rPr>
        <w:t xml:space="preserve"> </w:t>
      </w:r>
      <w:r>
        <w:rPr>
          <w:sz w:val="24"/>
        </w:rPr>
        <w:t>on</w:t>
      </w:r>
      <w:r>
        <w:rPr>
          <w:spacing w:val="-3"/>
          <w:sz w:val="24"/>
        </w:rPr>
        <w:t xml:space="preserve"> </w:t>
      </w:r>
      <w:r>
        <w:rPr>
          <w:sz w:val="24"/>
        </w:rPr>
        <w:t xml:space="preserve">Lobbying. The recipient shall include the language of this provision in award documents for all subawards exceeding </w:t>
      </w:r>
      <w:proofErr w:type="gramStart"/>
      <w:r>
        <w:rPr>
          <w:sz w:val="24"/>
        </w:rPr>
        <w:t>$100,000, and</w:t>
      </w:r>
      <w:proofErr w:type="gramEnd"/>
      <w:r>
        <w:rPr>
          <w:sz w:val="24"/>
        </w:rPr>
        <w:t xml:space="preserve"> require that subrecipients submit certification and disclosure forms </w:t>
      </w:r>
      <w:r>
        <w:rPr>
          <w:spacing w:val="-2"/>
          <w:sz w:val="24"/>
        </w:rPr>
        <w:t>accordingly.</w:t>
      </w:r>
    </w:p>
    <w:p w14:paraId="432553D2" w14:textId="77777777" w:rsidR="00654DBD" w:rsidRDefault="00654DBD">
      <w:pPr>
        <w:pStyle w:val="BodyText"/>
      </w:pPr>
    </w:p>
    <w:p w14:paraId="0A0D70BD" w14:textId="77777777" w:rsidR="00654DBD" w:rsidRDefault="0008649B">
      <w:pPr>
        <w:pStyle w:val="ListParagraph"/>
        <w:numPr>
          <w:ilvl w:val="2"/>
          <w:numId w:val="9"/>
        </w:numPr>
        <w:tabs>
          <w:tab w:val="left" w:pos="740"/>
        </w:tabs>
        <w:ind w:left="140" w:right="506" w:firstLine="0"/>
        <w:rPr>
          <w:sz w:val="24"/>
        </w:rPr>
      </w:pPr>
      <w:r>
        <w:rPr>
          <w:sz w:val="24"/>
        </w:rPr>
        <w:t>In accordance with the Byrd Anti-Lobbying Amendment, any recipient who makes a prohibited</w:t>
      </w:r>
      <w:r>
        <w:rPr>
          <w:spacing w:val="-3"/>
          <w:sz w:val="24"/>
        </w:rPr>
        <w:t xml:space="preserve"> </w:t>
      </w:r>
      <w:r>
        <w:rPr>
          <w:sz w:val="24"/>
        </w:rPr>
        <w:t>expenditure</w:t>
      </w:r>
      <w:r>
        <w:rPr>
          <w:spacing w:val="-3"/>
          <w:sz w:val="24"/>
        </w:rPr>
        <w:t xml:space="preserve"> </w:t>
      </w:r>
      <w:r>
        <w:rPr>
          <w:sz w:val="24"/>
        </w:rPr>
        <w:t>under</w:t>
      </w:r>
      <w:r>
        <w:rPr>
          <w:spacing w:val="-3"/>
          <w:sz w:val="24"/>
        </w:rPr>
        <w:t xml:space="preserve"> </w:t>
      </w:r>
      <w:r>
        <w:rPr>
          <w:sz w:val="24"/>
        </w:rPr>
        <w:t>2</w:t>
      </w:r>
      <w:r>
        <w:rPr>
          <w:spacing w:val="-3"/>
          <w:sz w:val="24"/>
        </w:rPr>
        <w:t xml:space="preserve"> </w:t>
      </w:r>
      <w:r>
        <w:rPr>
          <w:sz w:val="24"/>
        </w:rPr>
        <w:t>CFR</w:t>
      </w:r>
      <w:r>
        <w:rPr>
          <w:spacing w:val="-3"/>
          <w:sz w:val="24"/>
        </w:rPr>
        <w:t xml:space="preserve"> </w:t>
      </w:r>
      <w:r>
        <w:rPr>
          <w:sz w:val="24"/>
        </w:rPr>
        <w:t>Part</w:t>
      </w:r>
      <w:r>
        <w:rPr>
          <w:spacing w:val="-3"/>
          <w:sz w:val="24"/>
        </w:rPr>
        <w:t xml:space="preserve"> </w:t>
      </w:r>
      <w:r>
        <w:rPr>
          <w:sz w:val="24"/>
        </w:rPr>
        <w:t>418</w:t>
      </w:r>
      <w:r>
        <w:rPr>
          <w:spacing w:val="-3"/>
          <w:sz w:val="24"/>
        </w:rPr>
        <w:t xml:space="preserve"> </w:t>
      </w:r>
      <w:r>
        <w:rPr>
          <w:sz w:val="24"/>
        </w:rPr>
        <w:t>or</w:t>
      </w:r>
      <w:r>
        <w:rPr>
          <w:spacing w:val="-3"/>
          <w:sz w:val="24"/>
        </w:rPr>
        <w:t xml:space="preserve"> </w:t>
      </w:r>
      <w:r>
        <w:rPr>
          <w:sz w:val="24"/>
        </w:rPr>
        <w:t>fails</w:t>
      </w:r>
      <w:r>
        <w:rPr>
          <w:spacing w:val="-3"/>
          <w:sz w:val="24"/>
        </w:rPr>
        <w:t xml:space="preserve"> </w:t>
      </w:r>
      <w:r>
        <w:rPr>
          <w:sz w:val="24"/>
        </w:rPr>
        <w:t>to</w:t>
      </w:r>
      <w:r>
        <w:rPr>
          <w:spacing w:val="-3"/>
          <w:sz w:val="24"/>
        </w:rPr>
        <w:t xml:space="preserve"> </w:t>
      </w:r>
      <w:r>
        <w:rPr>
          <w:sz w:val="24"/>
        </w:rPr>
        <w:t>file</w:t>
      </w:r>
      <w:r>
        <w:rPr>
          <w:spacing w:val="-3"/>
          <w:sz w:val="24"/>
        </w:rPr>
        <w:t xml:space="preserve"> </w:t>
      </w:r>
      <w:r>
        <w:rPr>
          <w:sz w:val="24"/>
        </w:rPr>
        <w:t>the</w:t>
      </w:r>
      <w:r>
        <w:rPr>
          <w:spacing w:val="-3"/>
          <w:sz w:val="24"/>
        </w:rPr>
        <w:t xml:space="preserve"> </w:t>
      </w:r>
      <w:r>
        <w:rPr>
          <w:sz w:val="24"/>
        </w:rPr>
        <w:t>required</w:t>
      </w:r>
      <w:r>
        <w:rPr>
          <w:spacing w:val="-3"/>
          <w:sz w:val="24"/>
        </w:rPr>
        <w:t xml:space="preserve"> </w:t>
      </w:r>
      <w:r>
        <w:rPr>
          <w:sz w:val="24"/>
        </w:rPr>
        <w:t>certification</w:t>
      </w:r>
      <w:r>
        <w:rPr>
          <w:spacing w:val="-3"/>
          <w:sz w:val="24"/>
        </w:rPr>
        <w:t xml:space="preserve"> </w:t>
      </w:r>
      <w:r>
        <w:rPr>
          <w:sz w:val="24"/>
        </w:rPr>
        <w:t>or</w:t>
      </w:r>
      <w:r>
        <w:rPr>
          <w:spacing w:val="-3"/>
          <w:sz w:val="24"/>
        </w:rPr>
        <w:t xml:space="preserve"> </w:t>
      </w:r>
      <w:r>
        <w:rPr>
          <w:sz w:val="24"/>
        </w:rPr>
        <w:t>lobbying forms shall be subject to a civil penalty of not less than $10,000 and not more than $100,000 for each such expenditure.</w:t>
      </w:r>
    </w:p>
    <w:p w14:paraId="40AAC725" w14:textId="77777777" w:rsidR="00654DBD" w:rsidRDefault="00654DBD">
      <w:pPr>
        <w:pStyle w:val="BodyText"/>
      </w:pPr>
    </w:p>
    <w:p w14:paraId="72A6B107" w14:textId="77777777" w:rsidR="00654DBD" w:rsidRDefault="0008649B">
      <w:pPr>
        <w:pStyle w:val="ListParagraph"/>
        <w:numPr>
          <w:ilvl w:val="0"/>
          <w:numId w:val="10"/>
        </w:numPr>
        <w:tabs>
          <w:tab w:val="left" w:pos="860"/>
        </w:tabs>
        <w:rPr>
          <w:b/>
          <w:sz w:val="24"/>
        </w:rPr>
      </w:pPr>
      <w:r>
        <w:rPr>
          <w:b/>
          <w:sz w:val="24"/>
        </w:rPr>
        <w:t xml:space="preserve">Trafficking in </w:t>
      </w:r>
      <w:r>
        <w:rPr>
          <w:b/>
          <w:spacing w:val="-2"/>
          <w:sz w:val="24"/>
        </w:rPr>
        <w:t>Persons</w:t>
      </w:r>
    </w:p>
    <w:p w14:paraId="7FE24A88" w14:textId="77777777" w:rsidR="00654DBD" w:rsidRDefault="0008649B">
      <w:pPr>
        <w:spacing w:before="22"/>
        <w:ind w:left="140"/>
        <w:rPr>
          <w:b/>
          <w:sz w:val="24"/>
        </w:rPr>
      </w:pPr>
      <w:r>
        <w:rPr>
          <w:b/>
          <w:sz w:val="24"/>
        </w:rPr>
        <w:t xml:space="preserve">Provisions applicable to a recipient that is a private </w:t>
      </w:r>
      <w:r>
        <w:rPr>
          <w:b/>
          <w:spacing w:val="-2"/>
          <w:sz w:val="24"/>
        </w:rPr>
        <w:t>entity.</w:t>
      </w:r>
    </w:p>
    <w:p w14:paraId="27524050" w14:textId="77777777" w:rsidR="00654DBD" w:rsidRDefault="00654DBD">
      <w:pPr>
        <w:rPr>
          <w:sz w:val="24"/>
        </w:rPr>
        <w:sectPr w:rsidR="00654DBD">
          <w:pgSz w:w="12240" w:h="15840"/>
          <w:pgMar w:top="1320" w:right="1080" w:bottom="1340" w:left="1200" w:header="0" w:footer="1146" w:gutter="0"/>
          <w:cols w:space="720"/>
        </w:sectPr>
      </w:pPr>
    </w:p>
    <w:p w14:paraId="197A0F1D" w14:textId="77777777" w:rsidR="00654DBD" w:rsidRDefault="0008649B">
      <w:pPr>
        <w:pStyle w:val="ListParagraph"/>
        <w:numPr>
          <w:ilvl w:val="2"/>
          <w:numId w:val="8"/>
        </w:numPr>
        <w:tabs>
          <w:tab w:val="left" w:pos="740"/>
        </w:tabs>
        <w:spacing w:before="60"/>
        <w:ind w:right="1860" w:firstLine="0"/>
        <w:rPr>
          <w:sz w:val="24"/>
        </w:rPr>
      </w:pPr>
      <w:r>
        <w:rPr>
          <w:sz w:val="24"/>
        </w:rPr>
        <w:lastRenderedPageBreak/>
        <w:t>The</w:t>
      </w:r>
      <w:r>
        <w:rPr>
          <w:spacing w:val="-5"/>
          <w:sz w:val="24"/>
        </w:rPr>
        <w:t xml:space="preserve"> </w:t>
      </w:r>
      <w:r>
        <w:rPr>
          <w:sz w:val="24"/>
        </w:rPr>
        <w:t>recipient,</w:t>
      </w:r>
      <w:r>
        <w:rPr>
          <w:spacing w:val="-5"/>
          <w:sz w:val="24"/>
        </w:rPr>
        <w:t xml:space="preserve"> </w:t>
      </w:r>
      <w:r>
        <w:rPr>
          <w:sz w:val="24"/>
        </w:rPr>
        <w:t>the</w:t>
      </w:r>
      <w:r>
        <w:rPr>
          <w:spacing w:val="-5"/>
          <w:sz w:val="24"/>
        </w:rPr>
        <w:t xml:space="preserve"> </w:t>
      </w:r>
      <w:r>
        <w:rPr>
          <w:sz w:val="24"/>
        </w:rPr>
        <w:t>recipient’s</w:t>
      </w:r>
      <w:r>
        <w:rPr>
          <w:spacing w:val="-5"/>
          <w:sz w:val="24"/>
        </w:rPr>
        <w:t xml:space="preserve"> </w:t>
      </w:r>
      <w:r>
        <w:rPr>
          <w:sz w:val="24"/>
        </w:rPr>
        <w:t>employees,</w:t>
      </w:r>
      <w:r>
        <w:rPr>
          <w:spacing w:val="-5"/>
          <w:sz w:val="24"/>
        </w:rPr>
        <w:t xml:space="preserve"> </w:t>
      </w:r>
      <w:r>
        <w:rPr>
          <w:sz w:val="24"/>
        </w:rPr>
        <w:t>subrecipients</w:t>
      </w:r>
      <w:r>
        <w:rPr>
          <w:spacing w:val="-5"/>
          <w:sz w:val="24"/>
        </w:rPr>
        <w:t xml:space="preserve"> </w:t>
      </w:r>
      <w:r>
        <w:rPr>
          <w:sz w:val="24"/>
        </w:rPr>
        <w:t>under</w:t>
      </w:r>
      <w:r>
        <w:rPr>
          <w:spacing w:val="-5"/>
          <w:sz w:val="24"/>
        </w:rPr>
        <w:t xml:space="preserve"> </w:t>
      </w:r>
      <w:r>
        <w:rPr>
          <w:sz w:val="24"/>
        </w:rPr>
        <w:t>this</w:t>
      </w:r>
      <w:r>
        <w:rPr>
          <w:spacing w:val="-5"/>
          <w:sz w:val="24"/>
        </w:rPr>
        <w:t xml:space="preserve"> </w:t>
      </w:r>
      <w:r>
        <w:rPr>
          <w:sz w:val="24"/>
        </w:rPr>
        <w:t>award,</w:t>
      </w:r>
      <w:r>
        <w:rPr>
          <w:spacing w:val="-5"/>
          <w:sz w:val="24"/>
        </w:rPr>
        <w:t xml:space="preserve"> </w:t>
      </w:r>
      <w:r>
        <w:rPr>
          <w:sz w:val="24"/>
        </w:rPr>
        <w:t xml:space="preserve">and </w:t>
      </w:r>
      <w:r>
        <w:rPr>
          <w:spacing w:val="-2"/>
          <w:sz w:val="24"/>
        </w:rPr>
        <w:t>subrecipients’</w:t>
      </w:r>
    </w:p>
    <w:p w14:paraId="7AA27B09" w14:textId="77777777" w:rsidR="00654DBD" w:rsidRDefault="0008649B">
      <w:pPr>
        <w:pStyle w:val="BodyText"/>
        <w:ind w:left="140"/>
      </w:pPr>
      <w:r>
        <w:t xml:space="preserve">employees may </w:t>
      </w:r>
      <w:r>
        <w:rPr>
          <w:spacing w:val="-4"/>
        </w:rPr>
        <w:t>not—</w:t>
      </w:r>
    </w:p>
    <w:p w14:paraId="46570E9E" w14:textId="77777777" w:rsidR="00654DBD" w:rsidRDefault="0008649B">
      <w:pPr>
        <w:pStyle w:val="ListParagraph"/>
        <w:numPr>
          <w:ilvl w:val="3"/>
          <w:numId w:val="8"/>
        </w:numPr>
        <w:tabs>
          <w:tab w:val="left" w:pos="1640"/>
        </w:tabs>
        <w:ind w:right="806" w:firstLine="0"/>
        <w:rPr>
          <w:sz w:val="24"/>
        </w:rPr>
      </w:pPr>
      <w:r>
        <w:rPr>
          <w:sz w:val="24"/>
        </w:rPr>
        <w:t>Engage</w:t>
      </w:r>
      <w:r>
        <w:rPr>
          <w:spacing w:val="-3"/>
          <w:sz w:val="24"/>
        </w:rPr>
        <w:t xml:space="preserve"> </w:t>
      </w:r>
      <w:r>
        <w:rPr>
          <w:sz w:val="24"/>
        </w:rPr>
        <w:t>in</w:t>
      </w:r>
      <w:r>
        <w:rPr>
          <w:spacing w:val="-3"/>
          <w:sz w:val="24"/>
        </w:rPr>
        <w:t xml:space="preserve"> </w:t>
      </w:r>
      <w:r>
        <w:rPr>
          <w:sz w:val="24"/>
        </w:rPr>
        <w:t>severe</w:t>
      </w:r>
      <w:r>
        <w:rPr>
          <w:spacing w:val="-3"/>
          <w:sz w:val="24"/>
        </w:rPr>
        <w:t xml:space="preserve"> </w:t>
      </w:r>
      <w:r>
        <w:rPr>
          <w:sz w:val="24"/>
        </w:rPr>
        <w:t>forms</w:t>
      </w:r>
      <w:r>
        <w:rPr>
          <w:spacing w:val="-3"/>
          <w:sz w:val="24"/>
        </w:rPr>
        <w:t xml:space="preserve"> </w:t>
      </w:r>
      <w:r>
        <w:rPr>
          <w:sz w:val="24"/>
        </w:rPr>
        <w:t>of</w:t>
      </w:r>
      <w:r>
        <w:rPr>
          <w:spacing w:val="-3"/>
          <w:sz w:val="24"/>
        </w:rPr>
        <w:t xml:space="preserve"> </w:t>
      </w:r>
      <w:r>
        <w:rPr>
          <w:sz w:val="24"/>
        </w:rPr>
        <w:t>trafficking</w:t>
      </w:r>
      <w:r>
        <w:rPr>
          <w:spacing w:val="-3"/>
          <w:sz w:val="24"/>
        </w:rPr>
        <w:t xml:space="preserve"> </w:t>
      </w:r>
      <w:r>
        <w:rPr>
          <w:sz w:val="24"/>
        </w:rPr>
        <w:t>in</w:t>
      </w:r>
      <w:r>
        <w:rPr>
          <w:spacing w:val="-3"/>
          <w:sz w:val="24"/>
        </w:rPr>
        <w:t xml:space="preserve"> </w:t>
      </w:r>
      <w:r>
        <w:rPr>
          <w:sz w:val="24"/>
        </w:rPr>
        <w:t>persons</w:t>
      </w:r>
      <w:r>
        <w:rPr>
          <w:spacing w:val="-3"/>
          <w:sz w:val="24"/>
        </w:rPr>
        <w:t xml:space="preserve"> </w:t>
      </w:r>
      <w:r>
        <w:rPr>
          <w:sz w:val="24"/>
        </w:rPr>
        <w:t>during</w:t>
      </w:r>
      <w:r>
        <w:rPr>
          <w:spacing w:val="-3"/>
          <w:sz w:val="24"/>
        </w:rPr>
        <w:t xml:space="preserve"> </w:t>
      </w:r>
      <w:r>
        <w:rPr>
          <w:sz w:val="24"/>
        </w:rPr>
        <w:t>the</w:t>
      </w:r>
      <w:r>
        <w:rPr>
          <w:spacing w:val="-3"/>
          <w:sz w:val="24"/>
        </w:rPr>
        <w:t xml:space="preserve"> </w:t>
      </w:r>
      <w:r>
        <w:rPr>
          <w:sz w:val="24"/>
        </w:rPr>
        <w:t>period</w:t>
      </w:r>
      <w:r>
        <w:rPr>
          <w:spacing w:val="-3"/>
          <w:sz w:val="24"/>
        </w:rPr>
        <w:t xml:space="preserve"> </w:t>
      </w:r>
      <w:r>
        <w:rPr>
          <w:sz w:val="24"/>
        </w:rPr>
        <w:t>of</w:t>
      </w:r>
      <w:r>
        <w:rPr>
          <w:spacing w:val="-3"/>
          <w:sz w:val="24"/>
        </w:rPr>
        <w:t xml:space="preserve"> </w:t>
      </w:r>
      <w:r>
        <w:rPr>
          <w:sz w:val="24"/>
        </w:rPr>
        <w:t>time</w:t>
      </w:r>
      <w:r>
        <w:rPr>
          <w:spacing w:val="-3"/>
          <w:sz w:val="24"/>
        </w:rPr>
        <w:t xml:space="preserve"> </w:t>
      </w:r>
      <w:r>
        <w:rPr>
          <w:sz w:val="24"/>
        </w:rPr>
        <w:t xml:space="preserve">that the award is in </w:t>
      </w:r>
      <w:proofErr w:type="gramStart"/>
      <w:r>
        <w:rPr>
          <w:sz w:val="24"/>
        </w:rPr>
        <w:t>effect;</w:t>
      </w:r>
      <w:proofErr w:type="gramEnd"/>
    </w:p>
    <w:p w14:paraId="14D8911A" w14:textId="77777777" w:rsidR="00654DBD" w:rsidRDefault="0008649B">
      <w:pPr>
        <w:pStyle w:val="ListParagraph"/>
        <w:numPr>
          <w:ilvl w:val="3"/>
          <w:numId w:val="8"/>
        </w:numPr>
        <w:tabs>
          <w:tab w:val="left" w:pos="1640"/>
        </w:tabs>
        <w:ind w:right="474" w:firstLine="0"/>
        <w:rPr>
          <w:sz w:val="24"/>
        </w:rPr>
      </w:pPr>
      <w:r>
        <w:rPr>
          <w:sz w:val="24"/>
        </w:rPr>
        <w:t>Procure</w:t>
      </w:r>
      <w:r>
        <w:rPr>
          <w:spacing w:val="-3"/>
          <w:sz w:val="24"/>
        </w:rPr>
        <w:t xml:space="preserve"> </w:t>
      </w:r>
      <w:r>
        <w:rPr>
          <w:sz w:val="24"/>
        </w:rPr>
        <w:t>a</w:t>
      </w:r>
      <w:r>
        <w:rPr>
          <w:spacing w:val="-3"/>
          <w:sz w:val="24"/>
        </w:rPr>
        <w:t xml:space="preserve"> </w:t>
      </w:r>
      <w:r>
        <w:rPr>
          <w:sz w:val="24"/>
        </w:rPr>
        <w:t>commercial</w:t>
      </w:r>
      <w:r>
        <w:rPr>
          <w:spacing w:val="-3"/>
          <w:sz w:val="24"/>
        </w:rPr>
        <w:t xml:space="preserve"> </w:t>
      </w:r>
      <w:r>
        <w:rPr>
          <w:sz w:val="24"/>
        </w:rPr>
        <w:t>sex</w:t>
      </w:r>
      <w:r>
        <w:rPr>
          <w:spacing w:val="-3"/>
          <w:sz w:val="24"/>
        </w:rPr>
        <w:t xml:space="preserve"> </w:t>
      </w:r>
      <w:r>
        <w:rPr>
          <w:sz w:val="24"/>
        </w:rPr>
        <w:t>act</w:t>
      </w:r>
      <w:r>
        <w:rPr>
          <w:spacing w:val="-3"/>
          <w:sz w:val="24"/>
        </w:rPr>
        <w:t xml:space="preserve"> </w:t>
      </w:r>
      <w:r>
        <w:rPr>
          <w:sz w:val="24"/>
        </w:rPr>
        <w:t>during</w:t>
      </w:r>
      <w:r>
        <w:rPr>
          <w:spacing w:val="-3"/>
          <w:sz w:val="24"/>
        </w:rPr>
        <w:t xml:space="preserve"> </w:t>
      </w:r>
      <w:r>
        <w:rPr>
          <w:sz w:val="24"/>
        </w:rPr>
        <w:t>the</w:t>
      </w:r>
      <w:r>
        <w:rPr>
          <w:spacing w:val="-3"/>
          <w:sz w:val="24"/>
        </w:rPr>
        <w:t xml:space="preserve"> </w:t>
      </w:r>
      <w:proofErr w:type="gramStart"/>
      <w:r>
        <w:rPr>
          <w:sz w:val="24"/>
        </w:rPr>
        <w:t>period</w:t>
      </w:r>
      <w:r>
        <w:rPr>
          <w:spacing w:val="-3"/>
          <w:sz w:val="24"/>
        </w:rPr>
        <w:t xml:space="preserve"> </w:t>
      </w:r>
      <w:r>
        <w:rPr>
          <w:sz w:val="24"/>
        </w:rPr>
        <w:t>of</w:t>
      </w:r>
      <w:r>
        <w:rPr>
          <w:spacing w:val="-3"/>
          <w:sz w:val="24"/>
        </w:rPr>
        <w:t xml:space="preserve"> </w:t>
      </w:r>
      <w:r>
        <w:rPr>
          <w:sz w:val="24"/>
        </w:rPr>
        <w:t>time</w:t>
      </w:r>
      <w:proofErr w:type="gramEnd"/>
      <w:r>
        <w:rPr>
          <w:spacing w:val="-3"/>
          <w:sz w:val="24"/>
        </w:rPr>
        <w:t xml:space="preserve"> </w:t>
      </w:r>
      <w:r>
        <w:rPr>
          <w:sz w:val="24"/>
        </w:rPr>
        <w:t>that</w:t>
      </w:r>
      <w:r>
        <w:rPr>
          <w:spacing w:val="-3"/>
          <w:sz w:val="24"/>
        </w:rPr>
        <w:t xml:space="preserve"> </w:t>
      </w:r>
      <w:r>
        <w:rPr>
          <w:sz w:val="24"/>
        </w:rPr>
        <w:t>the</w:t>
      </w:r>
      <w:r>
        <w:rPr>
          <w:spacing w:val="-3"/>
          <w:sz w:val="24"/>
        </w:rPr>
        <w:t xml:space="preserve"> </w:t>
      </w:r>
      <w:r>
        <w:rPr>
          <w:sz w:val="24"/>
        </w:rPr>
        <w:t>award</w:t>
      </w:r>
      <w:r>
        <w:rPr>
          <w:spacing w:val="-3"/>
          <w:sz w:val="24"/>
        </w:rPr>
        <w:t xml:space="preserve"> </w:t>
      </w:r>
      <w:r>
        <w:rPr>
          <w:sz w:val="24"/>
        </w:rPr>
        <w:t>is</w:t>
      </w:r>
      <w:r>
        <w:rPr>
          <w:spacing w:val="-3"/>
          <w:sz w:val="24"/>
        </w:rPr>
        <w:t xml:space="preserve"> </w:t>
      </w:r>
      <w:r>
        <w:rPr>
          <w:sz w:val="24"/>
        </w:rPr>
        <w:t>in</w:t>
      </w:r>
      <w:r>
        <w:rPr>
          <w:spacing w:val="-3"/>
          <w:sz w:val="24"/>
        </w:rPr>
        <w:t xml:space="preserve"> </w:t>
      </w:r>
      <w:r>
        <w:rPr>
          <w:sz w:val="24"/>
        </w:rPr>
        <w:t xml:space="preserve">effect; </w:t>
      </w:r>
      <w:r>
        <w:rPr>
          <w:spacing w:val="-6"/>
          <w:sz w:val="24"/>
        </w:rPr>
        <w:t>or</w:t>
      </w:r>
    </w:p>
    <w:p w14:paraId="534353C8" w14:textId="77777777" w:rsidR="00654DBD" w:rsidRDefault="0008649B">
      <w:pPr>
        <w:pStyle w:val="ListParagraph"/>
        <w:numPr>
          <w:ilvl w:val="3"/>
          <w:numId w:val="8"/>
        </w:numPr>
        <w:tabs>
          <w:tab w:val="left" w:pos="1640"/>
        </w:tabs>
        <w:ind w:left="1640"/>
        <w:rPr>
          <w:sz w:val="24"/>
        </w:rPr>
      </w:pPr>
      <w:r>
        <w:rPr>
          <w:sz w:val="24"/>
        </w:rPr>
        <w:t>Use forced labor in the performance of the award</w:t>
      </w:r>
      <w:r>
        <w:rPr>
          <w:spacing w:val="-1"/>
          <w:sz w:val="24"/>
        </w:rPr>
        <w:t xml:space="preserve"> </w:t>
      </w:r>
      <w:r>
        <w:rPr>
          <w:sz w:val="24"/>
        </w:rPr>
        <w:t xml:space="preserve">or subawards under the </w:t>
      </w:r>
      <w:r>
        <w:rPr>
          <w:spacing w:val="-2"/>
          <w:sz w:val="24"/>
        </w:rPr>
        <w:t>award.</w:t>
      </w:r>
    </w:p>
    <w:p w14:paraId="58F2087B" w14:textId="77777777" w:rsidR="00654DBD" w:rsidRDefault="00654DBD">
      <w:pPr>
        <w:pStyle w:val="BodyText"/>
      </w:pPr>
    </w:p>
    <w:p w14:paraId="583C34F1" w14:textId="77777777" w:rsidR="00654DBD" w:rsidRDefault="0008649B">
      <w:pPr>
        <w:pStyle w:val="ListParagraph"/>
        <w:numPr>
          <w:ilvl w:val="2"/>
          <w:numId w:val="8"/>
        </w:numPr>
        <w:tabs>
          <w:tab w:val="left" w:pos="740"/>
        </w:tabs>
        <w:ind w:right="474" w:firstLine="0"/>
        <w:rPr>
          <w:sz w:val="24"/>
        </w:rPr>
      </w:pPr>
      <w:r>
        <w:rPr>
          <w:sz w:val="24"/>
        </w:rPr>
        <w:t>We</w:t>
      </w:r>
      <w:r>
        <w:rPr>
          <w:spacing w:val="-4"/>
          <w:sz w:val="24"/>
        </w:rPr>
        <w:t xml:space="preserve"> </w:t>
      </w:r>
      <w:r>
        <w:rPr>
          <w:sz w:val="24"/>
        </w:rPr>
        <w:t>as</w:t>
      </w:r>
      <w:r>
        <w:rPr>
          <w:spacing w:val="-4"/>
          <w:sz w:val="24"/>
        </w:rPr>
        <w:t xml:space="preserve"> </w:t>
      </w:r>
      <w:r>
        <w:rPr>
          <w:sz w:val="24"/>
        </w:rPr>
        <w:t>the</w:t>
      </w:r>
      <w:r>
        <w:rPr>
          <w:spacing w:val="-4"/>
          <w:sz w:val="24"/>
        </w:rPr>
        <w:t xml:space="preserve"> </w:t>
      </w:r>
      <w:r>
        <w:rPr>
          <w:sz w:val="24"/>
        </w:rPr>
        <w:t>Federal</w:t>
      </w:r>
      <w:r>
        <w:rPr>
          <w:spacing w:val="-4"/>
          <w:sz w:val="24"/>
        </w:rPr>
        <w:t xml:space="preserve"> </w:t>
      </w:r>
      <w:r>
        <w:rPr>
          <w:sz w:val="24"/>
        </w:rPr>
        <w:t>awarding</w:t>
      </w:r>
      <w:r>
        <w:rPr>
          <w:spacing w:val="-4"/>
          <w:sz w:val="24"/>
        </w:rPr>
        <w:t xml:space="preserve"> </w:t>
      </w:r>
      <w:r>
        <w:rPr>
          <w:sz w:val="24"/>
        </w:rPr>
        <w:t>agency</w:t>
      </w:r>
      <w:r>
        <w:rPr>
          <w:spacing w:val="-4"/>
          <w:sz w:val="24"/>
        </w:rPr>
        <w:t xml:space="preserve"> </w:t>
      </w:r>
      <w:r>
        <w:rPr>
          <w:sz w:val="24"/>
        </w:rPr>
        <w:t>may</w:t>
      </w:r>
      <w:r>
        <w:rPr>
          <w:spacing w:val="-4"/>
          <w:sz w:val="24"/>
        </w:rPr>
        <w:t xml:space="preserve"> </w:t>
      </w:r>
      <w:r>
        <w:rPr>
          <w:sz w:val="24"/>
        </w:rPr>
        <w:t>unilaterally</w:t>
      </w:r>
      <w:r>
        <w:rPr>
          <w:spacing w:val="-4"/>
          <w:sz w:val="24"/>
        </w:rPr>
        <w:t xml:space="preserve"> </w:t>
      </w:r>
      <w:r>
        <w:rPr>
          <w:sz w:val="24"/>
        </w:rPr>
        <w:t>terminate</w:t>
      </w:r>
      <w:r>
        <w:rPr>
          <w:spacing w:val="-4"/>
          <w:sz w:val="24"/>
        </w:rPr>
        <w:t xml:space="preserve"> </w:t>
      </w:r>
      <w:r>
        <w:rPr>
          <w:sz w:val="24"/>
        </w:rPr>
        <w:t>this</w:t>
      </w:r>
      <w:r>
        <w:rPr>
          <w:spacing w:val="-4"/>
          <w:sz w:val="24"/>
        </w:rPr>
        <w:t xml:space="preserve"> </w:t>
      </w:r>
      <w:r>
        <w:rPr>
          <w:sz w:val="24"/>
        </w:rPr>
        <w:t>award,</w:t>
      </w:r>
      <w:r>
        <w:rPr>
          <w:spacing w:val="-4"/>
          <w:sz w:val="24"/>
        </w:rPr>
        <w:t xml:space="preserve"> </w:t>
      </w:r>
      <w:r>
        <w:rPr>
          <w:sz w:val="24"/>
        </w:rPr>
        <w:t>without</w:t>
      </w:r>
      <w:r>
        <w:rPr>
          <w:spacing w:val="-4"/>
          <w:sz w:val="24"/>
        </w:rPr>
        <w:t xml:space="preserve"> </w:t>
      </w:r>
      <w:r>
        <w:rPr>
          <w:sz w:val="24"/>
        </w:rPr>
        <w:t>penalty, if the recipient or a subrecipient that is a private entity —</w:t>
      </w:r>
    </w:p>
    <w:p w14:paraId="18C7EEB9" w14:textId="77777777" w:rsidR="00654DBD" w:rsidRDefault="0008649B">
      <w:pPr>
        <w:pStyle w:val="ListParagraph"/>
        <w:numPr>
          <w:ilvl w:val="3"/>
          <w:numId w:val="8"/>
        </w:numPr>
        <w:tabs>
          <w:tab w:val="left" w:pos="1640"/>
        </w:tabs>
        <w:ind w:right="613" w:firstLine="0"/>
        <w:rPr>
          <w:sz w:val="24"/>
        </w:rPr>
      </w:pPr>
      <w:r>
        <w:rPr>
          <w:sz w:val="24"/>
        </w:rPr>
        <w:t>Is</w:t>
      </w:r>
      <w:r>
        <w:rPr>
          <w:spacing w:val="-3"/>
          <w:sz w:val="24"/>
        </w:rPr>
        <w:t xml:space="preserve"> </w:t>
      </w:r>
      <w:r>
        <w:rPr>
          <w:sz w:val="24"/>
        </w:rPr>
        <w:t>determined</w:t>
      </w:r>
      <w:r>
        <w:rPr>
          <w:spacing w:val="-3"/>
          <w:sz w:val="24"/>
        </w:rPr>
        <w:t xml:space="preserve"> </w:t>
      </w:r>
      <w:r>
        <w:rPr>
          <w:sz w:val="24"/>
        </w:rPr>
        <w:t>to</w:t>
      </w:r>
      <w:r>
        <w:rPr>
          <w:spacing w:val="-3"/>
          <w:sz w:val="24"/>
        </w:rPr>
        <w:t xml:space="preserve"> </w:t>
      </w:r>
      <w:r>
        <w:rPr>
          <w:sz w:val="24"/>
        </w:rPr>
        <w:t>have</w:t>
      </w:r>
      <w:r>
        <w:rPr>
          <w:spacing w:val="-3"/>
          <w:sz w:val="24"/>
        </w:rPr>
        <w:t xml:space="preserve"> </w:t>
      </w:r>
      <w:r>
        <w:rPr>
          <w:sz w:val="24"/>
        </w:rPr>
        <w:t>violated</w:t>
      </w:r>
      <w:r>
        <w:rPr>
          <w:spacing w:val="-4"/>
          <w:sz w:val="24"/>
        </w:rPr>
        <w:t xml:space="preserve"> </w:t>
      </w:r>
      <w:r>
        <w:rPr>
          <w:sz w:val="24"/>
        </w:rPr>
        <w:t>a</w:t>
      </w:r>
      <w:r>
        <w:rPr>
          <w:spacing w:val="-3"/>
          <w:sz w:val="24"/>
        </w:rPr>
        <w:t xml:space="preserve"> </w:t>
      </w:r>
      <w:r>
        <w:rPr>
          <w:sz w:val="24"/>
        </w:rPr>
        <w:t>prohibition</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3.1</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award</w:t>
      </w:r>
      <w:r>
        <w:rPr>
          <w:spacing w:val="-3"/>
          <w:sz w:val="24"/>
        </w:rPr>
        <w:t xml:space="preserve"> </w:t>
      </w:r>
      <w:r>
        <w:rPr>
          <w:sz w:val="24"/>
        </w:rPr>
        <w:t xml:space="preserve">term; </w:t>
      </w:r>
      <w:r>
        <w:rPr>
          <w:spacing w:val="-6"/>
          <w:sz w:val="24"/>
        </w:rPr>
        <w:t>or</w:t>
      </w:r>
    </w:p>
    <w:p w14:paraId="491DFBA2" w14:textId="77777777" w:rsidR="00654DBD" w:rsidRDefault="0008649B">
      <w:pPr>
        <w:pStyle w:val="ListParagraph"/>
        <w:numPr>
          <w:ilvl w:val="3"/>
          <w:numId w:val="8"/>
        </w:numPr>
        <w:tabs>
          <w:tab w:val="left" w:pos="1640"/>
        </w:tabs>
        <w:ind w:right="867" w:firstLine="0"/>
        <w:rPr>
          <w:sz w:val="24"/>
        </w:rPr>
      </w:pPr>
      <w:r>
        <w:rPr>
          <w:sz w:val="24"/>
        </w:rPr>
        <w:t>Has an employee who is determined by the agency official authorized to terminate</w:t>
      </w:r>
      <w:r>
        <w:rPr>
          <w:spacing w:val="-3"/>
          <w:sz w:val="24"/>
        </w:rPr>
        <w:t xml:space="preserve"> </w:t>
      </w:r>
      <w:r>
        <w:rPr>
          <w:sz w:val="24"/>
        </w:rPr>
        <w:t>the</w:t>
      </w:r>
      <w:r>
        <w:rPr>
          <w:spacing w:val="-3"/>
          <w:sz w:val="24"/>
        </w:rPr>
        <w:t xml:space="preserve"> </w:t>
      </w:r>
      <w:r>
        <w:rPr>
          <w:sz w:val="24"/>
        </w:rPr>
        <w:t>award</w:t>
      </w:r>
      <w:r>
        <w:rPr>
          <w:spacing w:val="-3"/>
          <w:sz w:val="24"/>
        </w:rPr>
        <w:t xml:space="preserve"> </w:t>
      </w:r>
      <w:r>
        <w:rPr>
          <w:sz w:val="24"/>
        </w:rPr>
        <w:t>to</w:t>
      </w:r>
      <w:r>
        <w:rPr>
          <w:spacing w:val="-3"/>
          <w:sz w:val="24"/>
        </w:rPr>
        <w:t xml:space="preserve"> </w:t>
      </w:r>
      <w:r>
        <w:rPr>
          <w:sz w:val="24"/>
        </w:rPr>
        <w:t>have</w:t>
      </w:r>
      <w:r>
        <w:rPr>
          <w:spacing w:val="-3"/>
          <w:sz w:val="24"/>
        </w:rPr>
        <w:t xml:space="preserve"> </w:t>
      </w:r>
      <w:r>
        <w:rPr>
          <w:sz w:val="24"/>
        </w:rPr>
        <w:t>violated</w:t>
      </w:r>
      <w:r>
        <w:rPr>
          <w:spacing w:val="-4"/>
          <w:sz w:val="24"/>
        </w:rPr>
        <w:t xml:space="preserve"> </w:t>
      </w:r>
      <w:r>
        <w:rPr>
          <w:sz w:val="24"/>
        </w:rPr>
        <w:t>a</w:t>
      </w:r>
      <w:r>
        <w:rPr>
          <w:spacing w:val="-3"/>
          <w:sz w:val="24"/>
        </w:rPr>
        <w:t xml:space="preserve"> </w:t>
      </w:r>
      <w:r>
        <w:rPr>
          <w:sz w:val="24"/>
        </w:rPr>
        <w:t>prohibition</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3.1</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award</w:t>
      </w:r>
      <w:r>
        <w:rPr>
          <w:spacing w:val="-3"/>
          <w:sz w:val="24"/>
        </w:rPr>
        <w:t xml:space="preserve"> </w:t>
      </w:r>
      <w:r>
        <w:rPr>
          <w:sz w:val="24"/>
        </w:rPr>
        <w:t>term through conduct that is either—</w:t>
      </w:r>
    </w:p>
    <w:p w14:paraId="1E4B5A2F" w14:textId="77777777" w:rsidR="00654DBD" w:rsidRDefault="0008649B">
      <w:pPr>
        <w:pStyle w:val="ListParagraph"/>
        <w:numPr>
          <w:ilvl w:val="4"/>
          <w:numId w:val="8"/>
        </w:numPr>
        <w:tabs>
          <w:tab w:val="left" w:pos="2540"/>
        </w:tabs>
        <w:rPr>
          <w:sz w:val="24"/>
        </w:rPr>
      </w:pPr>
      <w:r>
        <w:rPr>
          <w:sz w:val="24"/>
        </w:rPr>
        <w:t>Associated with performance under</w:t>
      </w:r>
      <w:r>
        <w:rPr>
          <w:spacing w:val="-1"/>
          <w:sz w:val="24"/>
        </w:rPr>
        <w:t xml:space="preserve"> </w:t>
      </w:r>
      <w:r>
        <w:rPr>
          <w:sz w:val="24"/>
        </w:rPr>
        <w:t xml:space="preserve">this award; </w:t>
      </w:r>
      <w:r>
        <w:rPr>
          <w:spacing w:val="-7"/>
          <w:sz w:val="24"/>
        </w:rPr>
        <w:t>or</w:t>
      </w:r>
    </w:p>
    <w:p w14:paraId="4BCF78DE" w14:textId="77777777" w:rsidR="00654DBD" w:rsidRDefault="0008649B">
      <w:pPr>
        <w:pStyle w:val="ListParagraph"/>
        <w:numPr>
          <w:ilvl w:val="4"/>
          <w:numId w:val="8"/>
        </w:numPr>
        <w:tabs>
          <w:tab w:val="left" w:pos="2540"/>
        </w:tabs>
        <w:ind w:left="1580" w:right="579" w:firstLine="0"/>
        <w:rPr>
          <w:sz w:val="24"/>
        </w:rPr>
      </w:pPr>
      <w:r>
        <w:rPr>
          <w:sz w:val="24"/>
        </w:rPr>
        <w:t>Imputed to the recipient or subrecipient using the standards and due process for imputing the conduct of an individual to an organization that are provided</w:t>
      </w:r>
      <w:r>
        <w:rPr>
          <w:spacing w:val="-4"/>
          <w:sz w:val="24"/>
        </w:rPr>
        <w:t xml:space="preserve"> </w:t>
      </w:r>
      <w:r>
        <w:rPr>
          <w:sz w:val="24"/>
        </w:rPr>
        <w:t>in</w:t>
      </w:r>
      <w:r>
        <w:rPr>
          <w:spacing w:val="-4"/>
          <w:sz w:val="24"/>
        </w:rPr>
        <w:t xml:space="preserve"> </w:t>
      </w:r>
      <w:r>
        <w:rPr>
          <w:sz w:val="24"/>
        </w:rPr>
        <w:t>2</w:t>
      </w:r>
      <w:r>
        <w:rPr>
          <w:spacing w:val="-4"/>
          <w:sz w:val="24"/>
        </w:rPr>
        <w:t xml:space="preserve"> </w:t>
      </w:r>
      <w:r>
        <w:rPr>
          <w:sz w:val="24"/>
        </w:rPr>
        <w:t>CFR</w:t>
      </w:r>
      <w:r>
        <w:rPr>
          <w:spacing w:val="-4"/>
          <w:sz w:val="24"/>
        </w:rPr>
        <w:t xml:space="preserve"> </w:t>
      </w:r>
      <w:r>
        <w:rPr>
          <w:sz w:val="24"/>
        </w:rPr>
        <w:t>part</w:t>
      </w:r>
      <w:r>
        <w:rPr>
          <w:spacing w:val="-4"/>
          <w:sz w:val="24"/>
        </w:rPr>
        <w:t xml:space="preserve"> </w:t>
      </w:r>
      <w:r>
        <w:rPr>
          <w:sz w:val="24"/>
        </w:rPr>
        <w:t>180,</w:t>
      </w:r>
      <w:r>
        <w:rPr>
          <w:spacing w:val="-4"/>
          <w:sz w:val="24"/>
        </w:rPr>
        <w:t xml:space="preserve"> </w:t>
      </w:r>
      <w:r>
        <w:rPr>
          <w:sz w:val="24"/>
        </w:rPr>
        <w:t>‘‘OMB</w:t>
      </w:r>
      <w:r>
        <w:rPr>
          <w:spacing w:val="-4"/>
          <w:sz w:val="24"/>
        </w:rPr>
        <w:t xml:space="preserve"> </w:t>
      </w:r>
      <w:r>
        <w:rPr>
          <w:sz w:val="24"/>
        </w:rPr>
        <w:t>Guidelines</w:t>
      </w:r>
      <w:r>
        <w:rPr>
          <w:spacing w:val="-4"/>
          <w:sz w:val="24"/>
        </w:rPr>
        <w:t xml:space="preserve"> </w:t>
      </w:r>
      <w:r>
        <w:rPr>
          <w:sz w:val="24"/>
        </w:rPr>
        <w:t>to</w:t>
      </w:r>
      <w:r>
        <w:rPr>
          <w:spacing w:val="-4"/>
          <w:sz w:val="24"/>
        </w:rPr>
        <w:t xml:space="preserve"> </w:t>
      </w:r>
      <w:r>
        <w:rPr>
          <w:sz w:val="24"/>
        </w:rPr>
        <w:t>Agencies</w:t>
      </w:r>
      <w:r>
        <w:rPr>
          <w:spacing w:val="-4"/>
          <w:sz w:val="24"/>
        </w:rPr>
        <w:t xml:space="preserve"> </w:t>
      </w:r>
      <w:r>
        <w:rPr>
          <w:sz w:val="24"/>
        </w:rPr>
        <w:t>on</w:t>
      </w:r>
      <w:r>
        <w:rPr>
          <w:spacing w:val="-4"/>
          <w:sz w:val="24"/>
        </w:rPr>
        <w:t xml:space="preserve"> </w:t>
      </w:r>
      <w:r>
        <w:rPr>
          <w:sz w:val="24"/>
        </w:rPr>
        <w:t>Governmentwide Debarment and Suspension</w:t>
      </w:r>
    </w:p>
    <w:p w14:paraId="715CB489" w14:textId="77777777" w:rsidR="00654DBD" w:rsidRDefault="0008649B">
      <w:pPr>
        <w:pStyle w:val="BodyText"/>
        <w:ind w:left="1580"/>
      </w:pPr>
      <w:r>
        <w:rPr>
          <w:spacing w:val="-2"/>
        </w:rPr>
        <w:t>(</w:t>
      </w:r>
      <w:proofErr w:type="spellStart"/>
      <w:r>
        <w:rPr>
          <w:spacing w:val="-2"/>
        </w:rPr>
        <w:t>Nonprocurement</w:t>
      </w:r>
      <w:proofErr w:type="spellEnd"/>
      <w:r>
        <w:rPr>
          <w:spacing w:val="-2"/>
        </w:rPr>
        <w:t>),’’</w:t>
      </w:r>
    </w:p>
    <w:p w14:paraId="0C86EE73" w14:textId="77777777" w:rsidR="00654DBD" w:rsidRDefault="00654DBD">
      <w:pPr>
        <w:pStyle w:val="BodyText"/>
      </w:pPr>
    </w:p>
    <w:p w14:paraId="2F765CDD" w14:textId="77777777" w:rsidR="00654DBD" w:rsidRDefault="0008649B">
      <w:pPr>
        <w:ind w:left="140"/>
        <w:jc w:val="both"/>
        <w:rPr>
          <w:b/>
          <w:sz w:val="24"/>
        </w:rPr>
      </w:pPr>
      <w:r>
        <w:rPr>
          <w:b/>
          <w:sz w:val="24"/>
        </w:rPr>
        <w:t xml:space="preserve">Provisions applicable to any </w:t>
      </w:r>
      <w:r>
        <w:rPr>
          <w:b/>
          <w:spacing w:val="-2"/>
          <w:sz w:val="24"/>
        </w:rPr>
        <w:t>recipient.</w:t>
      </w:r>
    </w:p>
    <w:p w14:paraId="6AD54EC4" w14:textId="77777777" w:rsidR="00654DBD" w:rsidRDefault="0008649B">
      <w:pPr>
        <w:pStyle w:val="ListParagraph"/>
        <w:numPr>
          <w:ilvl w:val="2"/>
          <w:numId w:val="7"/>
        </w:numPr>
        <w:tabs>
          <w:tab w:val="left" w:pos="740"/>
        </w:tabs>
        <w:ind w:right="800" w:firstLine="0"/>
        <w:jc w:val="both"/>
        <w:rPr>
          <w:sz w:val="24"/>
        </w:rPr>
      </w:pPr>
      <w:r>
        <w:rPr>
          <w:sz w:val="24"/>
        </w:rPr>
        <w:t>The</w:t>
      </w:r>
      <w:r>
        <w:rPr>
          <w:spacing w:val="-3"/>
          <w:sz w:val="24"/>
        </w:rPr>
        <w:t xml:space="preserve"> </w:t>
      </w:r>
      <w:r>
        <w:rPr>
          <w:sz w:val="24"/>
        </w:rPr>
        <w:t>recipient</w:t>
      </w:r>
      <w:r>
        <w:rPr>
          <w:spacing w:val="-3"/>
          <w:sz w:val="24"/>
        </w:rPr>
        <w:t xml:space="preserve"> </w:t>
      </w:r>
      <w:r>
        <w:rPr>
          <w:sz w:val="24"/>
        </w:rPr>
        <w:t>must</w:t>
      </w:r>
      <w:r>
        <w:rPr>
          <w:spacing w:val="-3"/>
          <w:sz w:val="24"/>
        </w:rPr>
        <w:t xml:space="preserve"> </w:t>
      </w:r>
      <w:r>
        <w:rPr>
          <w:sz w:val="24"/>
        </w:rPr>
        <w:t>inform</w:t>
      </w:r>
      <w:r>
        <w:rPr>
          <w:spacing w:val="-3"/>
          <w:sz w:val="24"/>
        </w:rPr>
        <w:t xml:space="preserve"> </w:t>
      </w:r>
      <w:r>
        <w:rPr>
          <w:sz w:val="24"/>
        </w:rPr>
        <w:t>the</w:t>
      </w:r>
      <w:r>
        <w:rPr>
          <w:spacing w:val="-3"/>
          <w:sz w:val="24"/>
        </w:rPr>
        <w:t xml:space="preserve"> </w:t>
      </w:r>
      <w:r>
        <w:rPr>
          <w:sz w:val="24"/>
        </w:rPr>
        <w:t>federal</w:t>
      </w:r>
      <w:r>
        <w:rPr>
          <w:spacing w:val="-3"/>
          <w:sz w:val="24"/>
        </w:rPr>
        <w:t xml:space="preserve"> </w:t>
      </w:r>
      <w:r>
        <w:rPr>
          <w:sz w:val="24"/>
        </w:rPr>
        <w:t>awarding</w:t>
      </w:r>
      <w:r>
        <w:rPr>
          <w:spacing w:val="-3"/>
          <w:sz w:val="24"/>
        </w:rPr>
        <w:t xml:space="preserve"> </w:t>
      </w:r>
      <w:r>
        <w:rPr>
          <w:sz w:val="24"/>
        </w:rPr>
        <w:t>agency</w:t>
      </w:r>
      <w:r>
        <w:rPr>
          <w:spacing w:val="-3"/>
          <w:sz w:val="24"/>
        </w:rPr>
        <w:t xml:space="preserve"> </w:t>
      </w:r>
      <w:r>
        <w:rPr>
          <w:sz w:val="24"/>
        </w:rPr>
        <w:t>immediately</w:t>
      </w:r>
      <w:r>
        <w:rPr>
          <w:spacing w:val="-3"/>
          <w:sz w:val="24"/>
        </w:rPr>
        <w:t xml:space="preserve"> </w:t>
      </w:r>
      <w:r>
        <w:rPr>
          <w:sz w:val="24"/>
        </w:rPr>
        <w:t>of</w:t>
      </w:r>
      <w:r>
        <w:rPr>
          <w:spacing w:val="-3"/>
          <w:sz w:val="24"/>
        </w:rPr>
        <w:t xml:space="preserve"> </w:t>
      </w:r>
      <w:r>
        <w:rPr>
          <w:sz w:val="24"/>
        </w:rPr>
        <w:t>any</w:t>
      </w:r>
      <w:r>
        <w:rPr>
          <w:spacing w:val="-4"/>
          <w:sz w:val="24"/>
        </w:rPr>
        <w:t xml:space="preserve"> </w:t>
      </w:r>
      <w:r>
        <w:rPr>
          <w:sz w:val="24"/>
        </w:rPr>
        <w:t>information received</w:t>
      </w:r>
      <w:r>
        <w:rPr>
          <w:spacing w:val="-3"/>
          <w:sz w:val="24"/>
        </w:rPr>
        <w:t xml:space="preserve"> </w:t>
      </w:r>
      <w:r>
        <w:rPr>
          <w:sz w:val="24"/>
        </w:rPr>
        <w:t>from</w:t>
      </w:r>
      <w:r>
        <w:rPr>
          <w:spacing w:val="-3"/>
          <w:sz w:val="24"/>
        </w:rPr>
        <w:t xml:space="preserve"> </w:t>
      </w:r>
      <w:r>
        <w:rPr>
          <w:sz w:val="24"/>
        </w:rPr>
        <w:t>any</w:t>
      </w:r>
      <w:r>
        <w:rPr>
          <w:spacing w:val="-3"/>
          <w:sz w:val="24"/>
        </w:rPr>
        <w:t xml:space="preserve"> </w:t>
      </w:r>
      <w:r>
        <w:rPr>
          <w:sz w:val="24"/>
        </w:rPr>
        <w:t>source</w:t>
      </w:r>
      <w:r>
        <w:rPr>
          <w:spacing w:val="-3"/>
          <w:sz w:val="24"/>
        </w:rPr>
        <w:t xml:space="preserve"> </w:t>
      </w:r>
      <w:r>
        <w:rPr>
          <w:sz w:val="24"/>
        </w:rPr>
        <w:t>alleging</w:t>
      </w:r>
      <w:r>
        <w:rPr>
          <w:spacing w:val="-3"/>
          <w:sz w:val="24"/>
        </w:rPr>
        <w:t xml:space="preserve"> </w:t>
      </w:r>
      <w:r>
        <w:rPr>
          <w:sz w:val="24"/>
        </w:rPr>
        <w:t>a</w:t>
      </w:r>
      <w:r>
        <w:rPr>
          <w:spacing w:val="-3"/>
          <w:sz w:val="24"/>
        </w:rPr>
        <w:t xml:space="preserve"> </w:t>
      </w:r>
      <w:r>
        <w:rPr>
          <w:sz w:val="24"/>
        </w:rPr>
        <w:t>violation</w:t>
      </w:r>
      <w:r>
        <w:rPr>
          <w:spacing w:val="-4"/>
          <w:sz w:val="24"/>
        </w:rPr>
        <w:t xml:space="preserve"> </w:t>
      </w:r>
      <w:r>
        <w:rPr>
          <w:sz w:val="24"/>
        </w:rPr>
        <w:t>of</w:t>
      </w:r>
      <w:r>
        <w:rPr>
          <w:spacing w:val="-3"/>
          <w:sz w:val="24"/>
        </w:rPr>
        <w:t xml:space="preserve"> </w:t>
      </w:r>
      <w:r>
        <w:rPr>
          <w:sz w:val="24"/>
        </w:rPr>
        <w:t>a</w:t>
      </w:r>
      <w:r>
        <w:rPr>
          <w:spacing w:val="-3"/>
          <w:sz w:val="24"/>
        </w:rPr>
        <w:t xml:space="preserve"> </w:t>
      </w:r>
      <w:r>
        <w:rPr>
          <w:sz w:val="24"/>
        </w:rPr>
        <w:t>prohibition</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3.1.1</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 xml:space="preserve">award </w:t>
      </w:r>
      <w:r>
        <w:rPr>
          <w:spacing w:val="-2"/>
          <w:sz w:val="24"/>
        </w:rPr>
        <w:t>term.</w:t>
      </w:r>
    </w:p>
    <w:p w14:paraId="143BB628" w14:textId="77777777" w:rsidR="00654DBD" w:rsidRDefault="0008649B">
      <w:pPr>
        <w:pStyle w:val="ListParagraph"/>
        <w:numPr>
          <w:ilvl w:val="2"/>
          <w:numId w:val="7"/>
        </w:numPr>
        <w:tabs>
          <w:tab w:val="left" w:pos="740"/>
        </w:tabs>
        <w:ind w:left="740"/>
        <w:jc w:val="both"/>
        <w:rPr>
          <w:sz w:val="24"/>
        </w:rPr>
      </w:pPr>
      <w:r>
        <w:rPr>
          <w:sz w:val="24"/>
        </w:rPr>
        <w:t xml:space="preserve">Our right to terminate unilaterally that is described in paragraph </w:t>
      </w:r>
      <w:r>
        <w:rPr>
          <w:spacing w:val="-2"/>
          <w:sz w:val="24"/>
        </w:rPr>
        <w:t>3.1.2</w:t>
      </w:r>
    </w:p>
    <w:p w14:paraId="51C7E73C" w14:textId="77777777" w:rsidR="00654DBD" w:rsidRDefault="0008649B">
      <w:pPr>
        <w:pStyle w:val="ListParagraph"/>
        <w:numPr>
          <w:ilvl w:val="3"/>
          <w:numId w:val="7"/>
        </w:numPr>
        <w:tabs>
          <w:tab w:val="left" w:pos="1640"/>
        </w:tabs>
        <w:ind w:right="906" w:firstLine="0"/>
        <w:jc w:val="both"/>
        <w:rPr>
          <w:sz w:val="24"/>
        </w:rPr>
      </w:pPr>
      <w:r>
        <w:rPr>
          <w:sz w:val="24"/>
        </w:rPr>
        <w:t>Implements</w:t>
      </w:r>
      <w:r>
        <w:rPr>
          <w:spacing w:val="-4"/>
          <w:sz w:val="24"/>
        </w:rPr>
        <w:t xml:space="preserve"> </w:t>
      </w:r>
      <w:r>
        <w:rPr>
          <w:sz w:val="24"/>
        </w:rPr>
        <w:t>section</w:t>
      </w:r>
      <w:r>
        <w:rPr>
          <w:spacing w:val="-4"/>
          <w:sz w:val="24"/>
        </w:rPr>
        <w:t xml:space="preserve"> </w:t>
      </w:r>
      <w:r>
        <w:rPr>
          <w:sz w:val="24"/>
        </w:rPr>
        <w:t>106(g)</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Trafficking</w:t>
      </w:r>
      <w:r>
        <w:rPr>
          <w:spacing w:val="-4"/>
          <w:sz w:val="24"/>
        </w:rPr>
        <w:t xml:space="preserve"> </w:t>
      </w:r>
      <w:r>
        <w:rPr>
          <w:sz w:val="24"/>
        </w:rPr>
        <w:t>Victims</w:t>
      </w:r>
      <w:r>
        <w:rPr>
          <w:spacing w:val="-5"/>
          <w:sz w:val="24"/>
        </w:rPr>
        <w:t xml:space="preserve"> </w:t>
      </w:r>
      <w:r>
        <w:rPr>
          <w:sz w:val="24"/>
        </w:rPr>
        <w:t>Protection</w:t>
      </w:r>
      <w:r>
        <w:rPr>
          <w:spacing w:val="-4"/>
          <w:sz w:val="24"/>
        </w:rPr>
        <w:t xml:space="preserve"> </w:t>
      </w:r>
      <w:r>
        <w:rPr>
          <w:sz w:val="24"/>
        </w:rPr>
        <w:t>Act</w:t>
      </w:r>
      <w:r>
        <w:rPr>
          <w:spacing w:val="-4"/>
          <w:sz w:val="24"/>
        </w:rPr>
        <w:t xml:space="preserve"> </w:t>
      </w:r>
      <w:r>
        <w:rPr>
          <w:sz w:val="24"/>
        </w:rPr>
        <w:t>of</w:t>
      </w:r>
      <w:r>
        <w:rPr>
          <w:spacing w:val="-4"/>
          <w:sz w:val="24"/>
        </w:rPr>
        <w:t xml:space="preserve"> </w:t>
      </w:r>
      <w:r>
        <w:rPr>
          <w:sz w:val="24"/>
        </w:rPr>
        <w:t>2000 (TVPA), as amended (22 U.S.C. 7104(g)), and</w:t>
      </w:r>
    </w:p>
    <w:p w14:paraId="7CFEC64E" w14:textId="77777777" w:rsidR="00654DBD" w:rsidRDefault="0008649B">
      <w:pPr>
        <w:pStyle w:val="ListParagraph"/>
        <w:numPr>
          <w:ilvl w:val="3"/>
          <w:numId w:val="7"/>
        </w:numPr>
        <w:tabs>
          <w:tab w:val="left" w:pos="1640"/>
        </w:tabs>
        <w:ind w:right="940" w:firstLine="0"/>
        <w:jc w:val="both"/>
        <w:rPr>
          <w:sz w:val="24"/>
        </w:rPr>
      </w:pPr>
      <w:r>
        <w:rPr>
          <w:sz w:val="24"/>
        </w:rPr>
        <w:t>Is</w:t>
      </w:r>
      <w:r>
        <w:rPr>
          <w:spacing w:val="-3"/>
          <w:sz w:val="24"/>
        </w:rPr>
        <w:t xml:space="preserve"> </w:t>
      </w:r>
      <w:r>
        <w:rPr>
          <w:sz w:val="24"/>
        </w:rPr>
        <w:t>in</w:t>
      </w:r>
      <w:r>
        <w:rPr>
          <w:spacing w:val="-3"/>
          <w:sz w:val="24"/>
        </w:rPr>
        <w:t xml:space="preserve"> </w:t>
      </w:r>
      <w:r>
        <w:rPr>
          <w:sz w:val="24"/>
        </w:rPr>
        <w:t>addition</w:t>
      </w:r>
      <w:r>
        <w:rPr>
          <w:spacing w:val="-3"/>
          <w:sz w:val="24"/>
        </w:rPr>
        <w:t xml:space="preserve"> </w:t>
      </w:r>
      <w:r>
        <w:rPr>
          <w:sz w:val="24"/>
        </w:rPr>
        <w:t>to</w:t>
      </w:r>
      <w:r>
        <w:rPr>
          <w:spacing w:val="-3"/>
          <w:sz w:val="24"/>
        </w:rPr>
        <w:t xml:space="preserve"> </w:t>
      </w:r>
      <w:r>
        <w:rPr>
          <w:sz w:val="24"/>
        </w:rPr>
        <w:t>all</w:t>
      </w:r>
      <w:r>
        <w:rPr>
          <w:spacing w:val="-3"/>
          <w:sz w:val="24"/>
        </w:rPr>
        <w:t xml:space="preserve"> </w:t>
      </w:r>
      <w:r>
        <w:rPr>
          <w:sz w:val="24"/>
        </w:rPr>
        <w:t>other</w:t>
      </w:r>
      <w:r>
        <w:rPr>
          <w:spacing w:val="-4"/>
          <w:sz w:val="24"/>
        </w:rPr>
        <w:t xml:space="preserve"> </w:t>
      </w:r>
      <w:r>
        <w:rPr>
          <w:sz w:val="24"/>
        </w:rPr>
        <w:t>remedies</w:t>
      </w:r>
      <w:r>
        <w:rPr>
          <w:spacing w:val="-3"/>
          <w:sz w:val="24"/>
        </w:rPr>
        <w:t xml:space="preserve"> </w:t>
      </w:r>
      <w:r>
        <w:rPr>
          <w:sz w:val="24"/>
        </w:rPr>
        <w:t>for</w:t>
      </w:r>
      <w:r>
        <w:rPr>
          <w:spacing w:val="-3"/>
          <w:sz w:val="24"/>
        </w:rPr>
        <w:t xml:space="preserve"> </w:t>
      </w:r>
      <w:r>
        <w:rPr>
          <w:sz w:val="24"/>
        </w:rPr>
        <w:t>noncompliance</w:t>
      </w:r>
      <w:r>
        <w:rPr>
          <w:spacing w:val="-3"/>
          <w:sz w:val="24"/>
        </w:rPr>
        <w:t xml:space="preserve"> </w:t>
      </w:r>
      <w:r>
        <w:rPr>
          <w:sz w:val="24"/>
        </w:rPr>
        <w:t>that</w:t>
      </w:r>
      <w:r>
        <w:rPr>
          <w:spacing w:val="-3"/>
          <w:sz w:val="24"/>
        </w:rPr>
        <w:t xml:space="preserve"> </w:t>
      </w:r>
      <w:r>
        <w:rPr>
          <w:sz w:val="24"/>
        </w:rPr>
        <w:t>are</w:t>
      </w:r>
      <w:r>
        <w:rPr>
          <w:spacing w:val="-3"/>
          <w:sz w:val="24"/>
        </w:rPr>
        <w:t xml:space="preserve"> </w:t>
      </w:r>
      <w:r>
        <w:rPr>
          <w:sz w:val="24"/>
        </w:rPr>
        <w:t>available</w:t>
      </w:r>
      <w:r>
        <w:rPr>
          <w:spacing w:val="-3"/>
          <w:sz w:val="24"/>
        </w:rPr>
        <w:t xml:space="preserve"> </w:t>
      </w:r>
      <w:r>
        <w:rPr>
          <w:sz w:val="24"/>
        </w:rPr>
        <w:t>to</w:t>
      </w:r>
      <w:r>
        <w:rPr>
          <w:spacing w:val="-3"/>
          <w:sz w:val="24"/>
        </w:rPr>
        <w:t xml:space="preserve"> </w:t>
      </w:r>
      <w:r>
        <w:rPr>
          <w:sz w:val="24"/>
        </w:rPr>
        <w:t>us under this award.</w:t>
      </w:r>
    </w:p>
    <w:p w14:paraId="550A928C" w14:textId="77777777" w:rsidR="00654DBD" w:rsidRDefault="0008649B">
      <w:pPr>
        <w:pStyle w:val="ListParagraph"/>
        <w:numPr>
          <w:ilvl w:val="2"/>
          <w:numId w:val="7"/>
        </w:numPr>
        <w:tabs>
          <w:tab w:val="left" w:pos="740"/>
        </w:tabs>
        <w:ind w:right="880" w:firstLine="0"/>
        <w:jc w:val="both"/>
        <w:rPr>
          <w:sz w:val="24"/>
        </w:rPr>
      </w:pPr>
      <w:r>
        <w:rPr>
          <w:sz w:val="24"/>
        </w:rPr>
        <w:t>The</w:t>
      </w:r>
      <w:r>
        <w:rPr>
          <w:spacing w:val="-3"/>
          <w:sz w:val="24"/>
        </w:rPr>
        <w:t xml:space="preserve"> </w:t>
      </w:r>
      <w:r>
        <w:rPr>
          <w:sz w:val="24"/>
        </w:rPr>
        <w:t>recipient</w:t>
      </w:r>
      <w:r>
        <w:rPr>
          <w:spacing w:val="-3"/>
          <w:sz w:val="24"/>
        </w:rPr>
        <w:t xml:space="preserve"> </w:t>
      </w:r>
      <w:r>
        <w:rPr>
          <w:sz w:val="24"/>
        </w:rPr>
        <w:t>must</w:t>
      </w:r>
      <w:r>
        <w:rPr>
          <w:spacing w:val="-3"/>
          <w:sz w:val="24"/>
        </w:rPr>
        <w:t xml:space="preserve"> </w:t>
      </w:r>
      <w:r>
        <w:rPr>
          <w:sz w:val="24"/>
        </w:rPr>
        <w:t>include</w:t>
      </w:r>
      <w:r>
        <w:rPr>
          <w:spacing w:val="-3"/>
          <w:sz w:val="24"/>
        </w:rPr>
        <w:t xml:space="preserve"> </w:t>
      </w:r>
      <w:r>
        <w:rPr>
          <w:sz w:val="24"/>
        </w:rPr>
        <w:t>the</w:t>
      </w:r>
      <w:r>
        <w:rPr>
          <w:spacing w:val="-3"/>
          <w:sz w:val="24"/>
        </w:rPr>
        <w:t xml:space="preserve"> </w:t>
      </w:r>
      <w:r>
        <w:rPr>
          <w:sz w:val="24"/>
        </w:rPr>
        <w:t>requirements</w:t>
      </w:r>
      <w:r>
        <w:rPr>
          <w:spacing w:val="-3"/>
          <w:sz w:val="24"/>
        </w:rPr>
        <w:t xml:space="preserve"> </w:t>
      </w:r>
      <w:r>
        <w:rPr>
          <w:sz w:val="24"/>
        </w:rPr>
        <w:t>of</w:t>
      </w:r>
      <w:r>
        <w:rPr>
          <w:spacing w:val="-3"/>
          <w:sz w:val="24"/>
        </w:rPr>
        <w:t xml:space="preserve"> </w:t>
      </w:r>
      <w:r>
        <w:rPr>
          <w:sz w:val="24"/>
        </w:rPr>
        <w:t>paragraph</w:t>
      </w:r>
      <w:r>
        <w:rPr>
          <w:spacing w:val="-3"/>
          <w:sz w:val="24"/>
        </w:rPr>
        <w:t xml:space="preserve"> </w:t>
      </w:r>
      <w:r>
        <w:rPr>
          <w:sz w:val="24"/>
        </w:rPr>
        <w:t>3.1</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award</w:t>
      </w:r>
      <w:r>
        <w:rPr>
          <w:spacing w:val="-3"/>
          <w:sz w:val="24"/>
        </w:rPr>
        <w:t xml:space="preserve"> </w:t>
      </w:r>
      <w:r>
        <w:rPr>
          <w:sz w:val="24"/>
        </w:rPr>
        <w:t>term</w:t>
      </w:r>
      <w:r>
        <w:rPr>
          <w:spacing w:val="-3"/>
          <w:sz w:val="24"/>
        </w:rPr>
        <w:t xml:space="preserve"> </w:t>
      </w:r>
      <w:r>
        <w:rPr>
          <w:sz w:val="24"/>
        </w:rPr>
        <w:t>in</w:t>
      </w:r>
      <w:r>
        <w:rPr>
          <w:spacing w:val="-3"/>
          <w:sz w:val="24"/>
        </w:rPr>
        <w:t xml:space="preserve"> </w:t>
      </w:r>
      <w:r>
        <w:rPr>
          <w:sz w:val="24"/>
        </w:rPr>
        <w:t>any subaward made to a private entity.</w:t>
      </w:r>
    </w:p>
    <w:p w14:paraId="11A4FA93" w14:textId="77777777" w:rsidR="00654DBD" w:rsidRDefault="00654DBD">
      <w:pPr>
        <w:pStyle w:val="BodyText"/>
      </w:pPr>
    </w:p>
    <w:p w14:paraId="012D9A98" w14:textId="77777777" w:rsidR="00654DBD" w:rsidRDefault="0008649B">
      <w:pPr>
        <w:ind w:left="140"/>
        <w:rPr>
          <w:sz w:val="24"/>
        </w:rPr>
      </w:pPr>
      <w:r>
        <w:rPr>
          <w:b/>
          <w:sz w:val="24"/>
        </w:rPr>
        <w:t xml:space="preserve">Definitions. </w:t>
      </w:r>
      <w:r>
        <w:rPr>
          <w:sz w:val="24"/>
        </w:rPr>
        <w:t xml:space="preserve">For purposes of this award </w:t>
      </w:r>
      <w:r>
        <w:rPr>
          <w:spacing w:val="-2"/>
          <w:sz w:val="24"/>
        </w:rPr>
        <w:t>term:</w:t>
      </w:r>
    </w:p>
    <w:p w14:paraId="4D906DBE" w14:textId="77777777" w:rsidR="00654DBD" w:rsidRDefault="0008649B">
      <w:pPr>
        <w:pStyle w:val="ListParagraph"/>
        <w:numPr>
          <w:ilvl w:val="2"/>
          <w:numId w:val="6"/>
        </w:numPr>
        <w:tabs>
          <w:tab w:val="left" w:pos="740"/>
        </w:tabs>
        <w:rPr>
          <w:sz w:val="24"/>
        </w:rPr>
      </w:pPr>
      <w:r>
        <w:rPr>
          <w:sz w:val="24"/>
        </w:rPr>
        <w:t xml:space="preserve">‘‘Employee’’ means </w:t>
      </w:r>
      <w:r>
        <w:rPr>
          <w:spacing w:val="-2"/>
          <w:sz w:val="24"/>
        </w:rPr>
        <w:t>either:</w:t>
      </w:r>
    </w:p>
    <w:p w14:paraId="38CEF887" w14:textId="77777777" w:rsidR="00654DBD" w:rsidRDefault="0008649B">
      <w:pPr>
        <w:pStyle w:val="ListParagraph"/>
        <w:numPr>
          <w:ilvl w:val="3"/>
          <w:numId w:val="6"/>
        </w:numPr>
        <w:tabs>
          <w:tab w:val="left" w:pos="1640"/>
        </w:tabs>
        <w:ind w:right="1452" w:firstLine="0"/>
        <w:rPr>
          <w:sz w:val="24"/>
        </w:rPr>
      </w:pPr>
      <w:r>
        <w:rPr>
          <w:sz w:val="24"/>
        </w:rPr>
        <w:t>An</w:t>
      </w:r>
      <w:r>
        <w:rPr>
          <w:spacing w:val="-4"/>
          <w:sz w:val="24"/>
        </w:rPr>
        <w:t xml:space="preserve"> </w:t>
      </w:r>
      <w:r>
        <w:rPr>
          <w:sz w:val="24"/>
        </w:rPr>
        <w:t>individual</w:t>
      </w:r>
      <w:r>
        <w:rPr>
          <w:spacing w:val="-4"/>
          <w:sz w:val="24"/>
        </w:rPr>
        <w:t xml:space="preserve"> </w:t>
      </w:r>
      <w:r>
        <w:rPr>
          <w:sz w:val="24"/>
        </w:rPr>
        <w:t>employed</w:t>
      </w:r>
      <w:r>
        <w:rPr>
          <w:spacing w:val="-4"/>
          <w:sz w:val="24"/>
        </w:rPr>
        <w:t xml:space="preserve"> </w:t>
      </w:r>
      <w:r>
        <w:rPr>
          <w:sz w:val="24"/>
        </w:rPr>
        <w:t>by</w:t>
      </w:r>
      <w:r>
        <w:rPr>
          <w:spacing w:val="-4"/>
          <w:sz w:val="24"/>
        </w:rPr>
        <w:t xml:space="preserve"> </w:t>
      </w:r>
      <w:r>
        <w:rPr>
          <w:sz w:val="24"/>
        </w:rPr>
        <w:t>you</w:t>
      </w:r>
      <w:r>
        <w:rPr>
          <w:spacing w:val="-4"/>
          <w:sz w:val="24"/>
        </w:rPr>
        <w:t xml:space="preserve"> </w:t>
      </w:r>
      <w:r>
        <w:rPr>
          <w:sz w:val="24"/>
        </w:rPr>
        <w:t>or</w:t>
      </w:r>
      <w:r>
        <w:rPr>
          <w:spacing w:val="-4"/>
          <w:sz w:val="24"/>
        </w:rPr>
        <w:t xml:space="preserve"> </w:t>
      </w:r>
      <w:r>
        <w:rPr>
          <w:sz w:val="24"/>
        </w:rPr>
        <w:t>a</w:t>
      </w:r>
      <w:r>
        <w:rPr>
          <w:spacing w:val="-4"/>
          <w:sz w:val="24"/>
        </w:rPr>
        <w:t xml:space="preserve"> </w:t>
      </w:r>
      <w:r>
        <w:rPr>
          <w:sz w:val="24"/>
        </w:rPr>
        <w:t>subrecipient</w:t>
      </w:r>
      <w:r>
        <w:rPr>
          <w:spacing w:val="-4"/>
          <w:sz w:val="24"/>
        </w:rPr>
        <w:t xml:space="preserve"> </w:t>
      </w:r>
      <w:r>
        <w:rPr>
          <w:sz w:val="24"/>
        </w:rPr>
        <w:t>who</w:t>
      </w:r>
      <w:r>
        <w:rPr>
          <w:spacing w:val="-4"/>
          <w:sz w:val="24"/>
        </w:rPr>
        <w:t xml:space="preserve"> </w:t>
      </w:r>
      <w:r>
        <w:rPr>
          <w:sz w:val="24"/>
        </w:rPr>
        <w:t>is</w:t>
      </w:r>
      <w:r>
        <w:rPr>
          <w:spacing w:val="-4"/>
          <w:sz w:val="24"/>
        </w:rPr>
        <w:t xml:space="preserve"> </w:t>
      </w:r>
      <w:r>
        <w:rPr>
          <w:sz w:val="24"/>
        </w:rPr>
        <w:t>engaged</w:t>
      </w:r>
      <w:r>
        <w:rPr>
          <w:spacing w:val="-4"/>
          <w:sz w:val="24"/>
        </w:rPr>
        <w:t xml:space="preserve"> </w:t>
      </w:r>
      <w:r>
        <w:rPr>
          <w:sz w:val="24"/>
        </w:rPr>
        <w:t>in</w:t>
      </w:r>
      <w:r>
        <w:rPr>
          <w:spacing w:val="-4"/>
          <w:sz w:val="24"/>
        </w:rPr>
        <w:t xml:space="preserve"> </w:t>
      </w:r>
      <w:r>
        <w:rPr>
          <w:sz w:val="24"/>
        </w:rPr>
        <w:t>the performance of the project or program under this award; or</w:t>
      </w:r>
    </w:p>
    <w:p w14:paraId="77212490" w14:textId="77777777" w:rsidR="00654DBD" w:rsidRDefault="0008649B">
      <w:pPr>
        <w:pStyle w:val="ListParagraph"/>
        <w:numPr>
          <w:ilvl w:val="3"/>
          <w:numId w:val="6"/>
        </w:numPr>
        <w:tabs>
          <w:tab w:val="left" w:pos="1640"/>
        </w:tabs>
        <w:ind w:right="473" w:firstLine="0"/>
        <w:rPr>
          <w:sz w:val="24"/>
        </w:rPr>
      </w:pPr>
      <w:r>
        <w:rPr>
          <w:sz w:val="24"/>
        </w:rPr>
        <w:t>Another person engaged in the performance of the project or program under this award</w:t>
      </w:r>
      <w:r>
        <w:rPr>
          <w:spacing w:val="-3"/>
          <w:sz w:val="24"/>
        </w:rPr>
        <w:t xml:space="preserve"> </w:t>
      </w:r>
      <w:r>
        <w:rPr>
          <w:sz w:val="24"/>
        </w:rPr>
        <w:t>and</w:t>
      </w:r>
      <w:r>
        <w:rPr>
          <w:spacing w:val="-3"/>
          <w:sz w:val="24"/>
        </w:rPr>
        <w:t xml:space="preserve"> </w:t>
      </w:r>
      <w:r>
        <w:rPr>
          <w:sz w:val="24"/>
        </w:rPr>
        <w:t>not</w:t>
      </w:r>
      <w:r>
        <w:rPr>
          <w:spacing w:val="-3"/>
          <w:sz w:val="24"/>
        </w:rPr>
        <w:t xml:space="preserve"> </w:t>
      </w:r>
      <w:r>
        <w:rPr>
          <w:sz w:val="24"/>
        </w:rPr>
        <w:t>compensated</w:t>
      </w:r>
      <w:r>
        <w:rPr>
          <w:spacing w:val="-3"/>
          <w:sz w:val="24"/>
        </w:rPr>
        <w:t xml:space="preserve"> </w:t>
      </w:r>
      <w:r>
        <w:rPr>
          <w:sz w:val="24"/>
        </w:rPr>
        <w:t>by</w:t>
      </w:r>
      <w:r>
        <w:rPr>
          <w:spacing w:val="-3"/>
          <w:sz w:val="24"/>
        </w:rPr>
        <w:t xml:space="preserve"> </w:t>
      </w:r>
      <w:r>
        <w:rPr>
          <w:sz w:val="24"/>
        </w:rPr>
        <w:t>you</w:t>
      </w:r>
      <w:r>
        <w:rPr>
          <w:spacing w:val="-3"/>
          <w:sz w:val="24"/>
        </w:rPr>
        <w:t xml:space="preserve"> </w:t>
      </w:r>
      <w:r>
        <w:rPr>
          <w:sz w:val="24"/>
        </w:rPr>
        <w:t>including,</w:t>
      </w:r>
      <w:r>
        <w:rPr>
          <w:spacing w:val="-3"/>
          <w:sz w:val="24"/>
        </w:rPr>
        <w:t xml:space="preserve"> </w:t>
      </w:r>
      <w:r>
        <w:rPr>
          <w:sz w:val="24"/>
        </w:rPr>
        <w:t>but</w:t>
      </w:r>
      <w:r>
        <w:rPr>
          <w:spacing w:val="-3"/>
          <w:sz w:val="24"/>
        </w:rPr>
        <w:t xml:space="preserve"> </w:t>
      </w:r>
      <w:r>
        <w:rPr>
          <w:sz w:val="24"/>
        </w:rPr>
        <w:t>not</w:t>
      </w:r>
      <w:r>
        <w:rPr>
          <w:spacing w:val="-3"/>
          <w:sz w:val="24"/>
        </w:rPr>
        <w:t xml:space="preserve"> </w:t>
      </w:r>
      <w:r>
        <w:rPr>
          <w:sz w:val="24"/>
        </w:rPr>
        <w:t>limited</w:t>
      </w:r>
      <w:r>
        <w:rPr>
          <w:spacing w:val="-3"/>
          <w:sz w:val="24"/>
        </w:rPr>
        <w:t xml:space="preserve"> </w:t>
      </w:r>
      <w:r>
        <w:rPr>
          <w:sz w:val="24"/>
        </w:rPr>
        <w:t>to,</w:t>
      </w:r>
      <w:r>
        <w:rPr>
          <w:spacing w:val="-3"/>
          <w:sz w:val="24"/>
        </w:rPr>
        <w:t xml:space="preserve"> </w:t>
      </w:r>
      <w:r>
        <w:rPr>
          <w:sz w:val="24"/>
        </w:rPr>
        <w:t>a</w:t>
      </w:r>
      <w:r>
        <w:rPr>
          <w:spacing w:val="-4"/>
          <w:sz w:val="24"/>
        </w:rPr>
        <w:t xml:space="preserve"> </w:t>
      </w:r>
      <w:r>
        <w:rPr>
          <w:sz w:val="24"/>
        </w:rPr>
        <w:t>volunteer</w:t>
      </w:r>
      <w:r>
        <w:rPr>
          <w:spacing w:val="-3"/>
          <w:sz w:val="24"/>
        </w:rPr>
        <w:t xml:space="preserve"> </w:t>
      </w:r>
      <w:r>
        <w:rPr>
          <w:sz w:val="24"/>
        </w:rPr>
        <w:t>or</w:t>
      </w:r>
      <w:r>
        <w:rPr>
          <w:spacing w:val="-3"/>
          <w:sz w:val="24"/>
        </w:rPr>
        <w:t xml:space="preserve"> </w:t>
      </w:r>
      <w:r>
        <w:rPr>
          <w:sz w:val="24"/>
        </w:rPr>
        <w:t>individual whose services are contributed by a third party as an in-kind contribution toward cost sharing or matching requirements.</w:t>
      </w:r>
    </w:p>
    <w:p w14:paraId="4D849A21" w14:textId="77777777" w:rsidR="00654DBD" w:rsidRDefault="0008649B">
      <w:pPr>
        <w:pStyle w:val="ListParagraph"/>
        <w:numPr>
          <w:ilvl w:val="2"/>
          <w:numId w:val="6"/>
        </w:numPr>
        <w:tabs>
          <w:tab w:val="left" w:pos="740"/>
        </w:tabs>
        <w:rPr>
          <w:sz w:val="24"/>
        </w:rPr>
      </w:pPr>
      <w:r>
        <w:rPr>
          <w:sz w:val="24"/>
        </w:rPr>
        <w:t>‘‘Forced labor’’ means labor obtained by any of the following methods:</w:t>
      </w:r>
      <w:r>
        <w:rPr>
          <w:spacing w:val="-1"/>
          <w:sz w:val="24"/>
        </w:rPr>
        <w:t xml:space="preserve"> </w:t>
      </w:r>
      <w:r>
        <w:rPr>
          <w:sz w:val="24"/>
        </w:rPr>
        <w:t xml:space="preserve">the </w:t>
      </w:r>
      <w:r>
        <w:rPr>
          <w:spacing w:val="-2"/>
          <w:sz w:val="24"/>
        </w:rPr>
        <w:t>recruitment,</w:t>
      </w:r>
    </w:p>
    <w:p w14:paraId="7319BA87" w14:textId="77777777" w:rsidR="00654DBD" w:rsidRDefault="00654DBD">
      <w:pPr>
        <w:rPr>
          <w:sz w:val="24"/>
        </w:rPr>
        <w:sectPr w:rsidR="00654DBD">
          <w:pgSz w:w="12240" w:h="15840"/>
          <w:pgMar w:top="1320" w:right="1080" w:bottom="1340" w:left="1200" w:header="0" w:footer="1146" w:gutter="0"/>
          <w:cols w:space="720"/>
        </w:sectPr>
      </w:pPr>
    </w:p>
    <w:p w14:paraId="3D15C561" w14:textId="77777777" w:rsidR="00654DBD" w:rsidRDefault="0008649B">
      <w:pPr>
        <w:pStyle w:val="BodyText"/>
        <w:spacing w:before="60"/>
        <w:ind w:left="140" w:right="488"/>
      </w:pPr>
      <w:r>
        <w:lastRenderedPageBreak/>
        <w:t xml:space="preserve">harboring, transportation, provision, or obtaining of a person for labor or services, </w:t>
      </w:r>
      <w:proofErr w:type="gramStart"/>
      <w:r>
        <w:t>through the use</w:t>
      </w:r>
      <w:r>
        <w:rPr>
          <w:spacing w:val="-3"/>
        </w:rPr>
        <w:t xml:space="preserve"> </w:t>
      </w:r>
      <w:r>
        <w:t>of</w:t>
      </w:r>
      <w:proofErr w:type="gramEnd"/>
      <w:r>
        <w:rPr>
          <w:spacing w:val="-3"/>
        </w:rPr>
        <w:t xml:space="preserve"> </w:t>
      </w:r>
      <w:r>
        <w:t>force,</w:t>
      </w:r>
      <w:r>
        <w:rPr>
          <w:spacing w:val="-3"/>
        </w:rPr>
        <w:t xml:space="preserve"> </w:t>
      </w:r>
      <w:r>
        <w:t>fraud,</w:t>
      </w:r>
      <w:r>
        <w:rPr>
          <w:spacing w:val="-3"/>
        </w:rPr>
        <w:t xml:space="preserve"> </w:t>
      </w:r>
      <w:r>
        <w:t>or</w:t>
      </w:r>
      <w:r>
        <w:rPr>
          <w:spacing w:val="-3"/>
        </w:rPr>
        <w:t xml:space="preserve"> </w:t>
      </w:r>
      <w:r>
        <w:t>coercion</w:t>
      </w:r>
      <w:r>
        <w:rPr>
          <w:spacing w:val="-3"/>
        </w:rPr>
        <w:t xml:space="preserve"> </w:t>
      </w:r>
      <w:r>
        <w:t>for</w:t>
      </w:r>
      <w:r>
        <w:rPr>
          <w:spacing w:val="-3"/>
        </w:rPr>
        <w:t xml:space="preserve"> </w:t>
      </w:r>
      <w:r>
        <w:t>the</w:t>
      </w:r>
      <w:r>
        <w:rPr>
          <w:spacing w:val="-3"/>
        </w:rPr>
        <w:t xml:space="preserve"> </w:t>
      </w:r>
      <w:r>
        <w:t>purpose</w:t>
      </w:r>
      <w:r>
        <w:rPr>
          <w:spacing w:val="-3"/>
        </w:rPr>
        <w:t xml:space="preserve"> </w:t>
      </w:r>
      <w:r>
        <w:t>of</w:t>
      </w:r>
      <w:r>
        <w:rPr>
          <w:spacing w:val="-3"/>
        </w:rPr>
        <w:t xml:space="preserve"> </w:t>
      </w:r>
      <w:r>
        <w:t>subjection</w:t>
      </w:r>
      <w:r>
        <w:rPr>
          <w:spacing w:val="-3"/>
        </w:rPr>
        <w:t xml:space="preserve"> </w:t>
      </w:r>
      <w:r>
        <w:t>to</w:t>
      </w:r>
      <w:r>
        <w:rPr>
          <w:spacing w:val="-3"/>
        </w:rPr>
        <w:t xml:space="preserve"> </w:t>
      </w:r>
      <w:r>
        <w:t>involuntary</w:t>
      </w:r>
      <w:r>
        <w:rPr>
          <w:spacing w:val="-3"/>
        </w:rPr>
        <w:t xml:space="preserve"> </w:t>
      </w:r>
      <w:r>
        <w:t>servitude,</w:t>
      </w:r>
      <w:r>
        <w:rPr>
          <w:spacing w:val="-3"/>
        </w:rPr>
        <w:t xml:space="preserve"> </w:t>
      </w:r>
      <w:r>
        <w:t>peonage, debt bondage, or slavery.</w:t>
      </w:r>
    </w:p>
    <w:p w14:paraId="0741E94B" w14:textId="77777777" w:rsidR="00654DBD" w:rsidRDefault="0008649B">
      <w:pPr>
        <w:pStyle w:val="ListParagraph"/>
        <w:numPr>
          <w:ilvl w:val="2"/>
          <w:numId w:val="6"/>
        </w:numPr>
        <w:tabs>
          <w:tab w:val="left" w:pos="740"/>
        </w:tabs>
        <w:rPr>
          <w:sz w:val="24"/>
        </w:rPr>
      </w:pPr>
      <w:r>
        <w:rPr>
          <w:sz w:val="24"/>
        </w:rPr>
        <w:t xml:space="preserve">‘‘Private </w:t>
      </w:r>
      <w:r>
        <w:rPr>
          <w:spacing w:val="-2"/>
          <w:sz w:val="24"/>
        </w:rPr>
        <w:t>entity’’:</w:t>
      </w:r>
    </w:p>
    <w:p w14:paraId="069F8790" w14:textId="77777777" w:rsidR="00654DBD" w:rsidRDefault="0008649B">
      <w:pPr>
        <w:pStyle w:val="ListParagraph"/>
        <w:numPr>
          <w:ilvl w:val="3"/>
          <w:numId w:val="6"/>
        </w:numPr>
        <w:tabs>
          <w:tab w:val="left" w:pos="1640"/>
        </w:tabs>
        <w:ind w:right="833" w:firstLine="0"/>
        <w:rPr>
          <w:sz w:val="24"/>
        </w:rPr>
      </w:pPr>
      <w:r>
        <w:rPr>
          <w:sz w:val="24"/>
        </w:rPr>
        <w:t>Means</w:t>
      </w:r>
      <w:r>
        <w:rPr>
          <w:spacing w:val="-4"/>
          <w:sz w:val="24"/>
        </w:rPr>
        <w:t xml:space="preserve"> </w:t>
      </w:r>
      <w:r>
        <w:rPr>
          <w:sz w:val="24"/>
        </w:rPr>
        <w:t>any</w:t>
      </w:r>
      <w:r>
        <w:rPr>
          <w:spacing w:val="-4"/>
          <w:sz w:val="24"/>
        </w:rPr>
        <w:t xml:space="preserve"> </w:t>
      </w:r>
      <w:r>
        <w:rPr>
          <w:sz w:val="24"/>
        </w:rPr>
        <w:t>entity</w:t>
      </w:r>
      <w:r>
        <w:rPr>
          <w:spacing w:val="-4"/>
          <w:sz w:val="24"/>
        </w:rPr>
        <w:t xml:space="preserve"> </w:t>
      </w:r>
      <w:r>
        <w:rPr>
          <w:sz w:val="24"/>
        </w:rPr>
        <w:t>other</w:t>
      </w:r>
      <w:r>
        <w:rPr>
          <w:spacing w:val="-4"/>
          <w:sz w:val="24"/>
        </w:rPr>
        <w:t xml:space="preserve"> </w:t>
      </w:r>
      <w:r>
        <w:rPr>
          <w:sz w:val="24"/>
        </w:rPr>
        <w:t>than</w:t>
      </w:r>
      <w:r>
        <w:rPr>
          <w:spacing w:val="-4"/>
          <w:sz w:val="24"/>
        </w:rPr>
        <w:t xml:space="preserve"> </w:t>
      </w:r>
      <w:r>
        <w:rPr>
          <w:sz w:val="24"/>
        </w:rPr>
        <w:t>a</w:t>
      </w:r>
      <w:r>
        <w:rPr>
          <w:spacing w:val="-4"/>
          <w:sz w:val="24"/>
        </w:rPr>
        <w:t xml:space="preserve"> </w:t>
      </w:r>
      <w:r>
        <w:rPr>
          <w:sz w:val="24"/>
        </w:rPr>
        <w:t>State,</w:t>
      </w:r>
      <w:r>
        <w:rPr>
          <w:spacing w:val="-4"/>
          <w:sz w:val="24"/>
        </w:rPr>
        <w:t xml:space="preserve"> </w:t>
      </w:r>
      <w:r>
        <w:rPr>
          <w:sz w:val="24"/>
        </w:rPr>
        <w:t>local</w:t>
      </w:r>
      <w:r>
        <w:rPr>
          <w:spacing w:val="-4"/>
          <w:sz w:val="24"/>
        </w:rPr>
        <w:t xml:space="preserve"> </w:t>
      </w:r>
      <w:r>
        <w:rPr>
          <w:sz w:val="24"/>
        </w:rPr>
        <w:t>government,</w:t>
      </w:r>
      <w:r>
        <w:rPr>
          <w:spacing w:val="-4"/>
          <w:sz w:val="24"/>
        </w:rPr>
        <w:t xml:space="preserve"> </w:t>
      </w:r>
      <w:r>
        <w:rPr>
          <w:sz w:val="24"/>
        </w:rPr>
        <w:t>Indian</w:t>
      </w:r>
      <w:r>
        <w:rPr>
          <w:spacing w:val="-4"/>
          <w:sz w:val="24"/>
        </w:rPr>
        <w:t xml:space="preserve"> </w:t>
      </w:r>
      <w:r>
        <w:rPr>
          <w:sz w:val="24"/>
        </w:rPr>
        <w:t>tribe,</w:t>
      </w:r>
      <w:r>
        <w:rPr>
          <w:spacing w:val="-4"/>
          <w:sz w:val="24"/>
        </w:rPr>
        <w:t xml:space="preserve"> </w:t>
      </w:r>
      <w:r>
        <w:rPr>
          <w:sz w:val="24"/>
        </w:rPr>
        <w:t>or</w:t>
      </w:r>
      <w:r>
        <w:rPr>
          <w:spacing w:val="-4"/>
          <w:sz w:val="24"/>
        </w:rPr>
        <w:t xml:space="preserve"> </w:t>
      </w:r>
      <w:r>
        <w:rPr>
          <w:sz w:val="24"/>
        </w:rPr>
        <w:t>foreign public entity, as those terms are defined in 2 CFR 175.25.</w:t>
      </w:r>
    </w:p>
    <w:p w14:paraId="31206453" w14:textId="77777777" w:rsidR="00654DBD" w:rsidRDefault="0008649B">
      <w:pPr>
        <w:pStyle w:val="ListParagraph"/>
        <w:numPr>
          <w:ilvl w:val="3"/>
          <w:numId w:val="6"/>
        </w:numPr>
        <w:tabs>
          <w:tab w:val="left" w:pos="1640"/>
        </w:tabs>
        <w:ind w:left="1640"/>
        <w:rPr>
          <w:sz w:val="24"/>
        </w:rPr>
      </w:pPr>
      <w:r>
        <w:rPr>
          <w:spacing w:val="-2"/>
          <w:sz w:val="24"/>
        </w:rPr>
        <w:t>Includes:</w:t>
      </w:r>
    </w:p>
    <w:p w14:paraId="42B582CB" w14:textId="77777777" w:rsidR="00654DBD" w:rsidRDefault="0008649B">
      <w:pPr>
        <w:pStyle w:val="ListParagraph"/>
        <w:numPr>
          <w:ilvl w:val="4"/>
          <w:numId w:val="6"/>
        </w:numPr>
        <w:tabs>
          <w:tab w:val="left" w:pos="1820"/>
        </w:tabs>
        <w:ind w:right="1399" w:firstLine="0"/>
        <w:rPr>
          <w:sz w:val="24"/>
        </w:rPr>
      </w:pPr>
      <w:r>
        <w:rPr>
          <w:sz w:val="24"/>
        </w:rPr>
        <w:t>A</w:t>
      </w:r>
      <w:r>
        <w:rPr>
          <w:spacing w:val="-5"/>
          <w:sz w:val="24"/>
        </w:rPr>
        <w:t xml:space="preserve"> </w:t>
      </w:r>
      <w:r>
        <w:rPr>
          <w:sz w:val="24"/>
        </w:rPr>
        <w:t>nonprofit</w:t>
      </w:r>
      <w:r>
        <w:rPr>
          <w:spacing w:val="-5"/>
          <w:sz w:val="24"/>
        </w:rPr>
        <w:t xml:space="preserve"> </w:t>
      </w:r>
      <w:r>
        <w:rPr>
          <w:sz w:val="24"/>
        </w:rPr>
        <w:t>organization,</w:t>
      </w:r>
      <w:r>
        <w:rPr>
          <w:spacing w:val="-5"/>
          <w:sz w:val="24"/>
        </w:rPr>
        <w:t xml:space="preserve"> </w:t>
      </w:r>
      <w:r>
        <w:rPr>
          <w:sz w:val="24"/>
        </w:rPr>
        <w:t>including</w:t>
      </w:r>
      <w:r>
        <w:rPr>
          <w:spacing w:val="-5"/>
          <w:sz w:val="24"/>
        </w:rPr>
        <w:t xml:space="preserve"> </w:t>
      </w:r>
      <w:r>
        <w:rPr>
          <w:sz w:val="24"/>
        </w:rPr>
        <w:t>any</w:t>
      </w:r>
      <w:r>
        <w:rPr>
          <w:spacing w:val="-5"/>
          <w:sz w:val="24"/>
        </w:rPr>
        <w:t xml:space="preserve"> </w:t>
      </w:r>
      <w:r>
        <w:rPr>
          <w:sz w:val="24"/>
        </w:rPr>
        <w:t>nonprofit</w:t>
      </w:r>
      <w:r>
        <w:rPr>
          <w:spacing w:val="-5"/>
          <w:sz w:val="24"/>
        </w:rPr>
        <w:t xml:space="preserve"> </w:t>
      </w:r>
      <w:r>
        <w:rPr>
          <w:sz w:val="24"/>
        </w:rPr>
        <w:t>institution</w:t>
      </w:r>
      <w:r>
        <w:rPr>
          <w:spacing w:val="-5"/>
          <w:sz w:val="24"/>
        </w:rPr>
        <w:t xml:space="preserve"> </w:t>
      </w:r>
      <w:r>
        <w:rPr>
          <w:sz w:val="24"/>
        </w:rPr>
        <w:t>of</w:t>
      </w:r>
      <w:r>
        <w:rPr>
          <w:spacing w:val="-5"/>
          <w:sz w:val="24"/>
        </w:rPr>
        <w:t xml:space="preserve"> </w:t>
      </w:r>
      <w:r>
        <w:rPr>
          <w:sz w:val="24"/>
        </w:rPr>
        <w:t xml:space="preserve">higher </w:t>
      </w:r>
      <w:r>
        <w:rPr>
          <w:spacing w:val="-2"/>
          <w:sz w:val="24"/>
        </w:rPr>
        <w:t>education,</w:t>
      </w:r>
    </w:p>
    <w:p w14:paraId="486779E4" w14:textId="77777777" w:rsidR="00654DBD" w:rsidRDefault="0008649B">
      <w:pPr>
        <w:pStyle w:val="BodyText"/>
        <w:ind w:left="860" w:right="572"/>
      </w:pPr>
      <w:r>
        <w:t>hospital,</w:t>
      </w:r>
      <w:r>
        <w:rPr>
          <w:spacing w:val="-3"/>
        </w:rPr>
        <w:t xml:space="preserve"> </w:t>
      </w:r>
      <w:r>
        <w:t>or</w:t>
      </w:r>
      <w:r>
        <w:rPr>
          <w:spacing w:val="-3"/>
        </w:rPr>
        <w:t xml:space="preserve"> </w:t>
      </w:r>
      <w:r>
        <w:t>tribal</w:t>
      </w:r>
      <w:r>
        <w:rPr>
          <w:spacing w:val="-3"/>
        </w:rPr>
        <w:t xml:space="preserve"> </w:t>
      </w:r>
      <w:r>
        <w:t>organization</w:t>
      </w:r>
      <w:r>
        <w:rPr>
          <w:spacing w:val="-3"/>
        </w:rPr>
        <w:t xml:space="preserve"> </w:t>
      </w:r>
      <w:r>
        <w:t>other</w:t>
      </w:r>
      <w:r>
        <w:rPr>
          <w:spacing w:val="-3"/>
        </w:rPr>
        <w:t xml:space="preserve"> </w:t>
      </w:r>
      <w:r>
        <w:t>than</w:t>
      </w:r>
      <w:r>
        <w:rPr>
          <w:spacing w:val="-3"/>
        </w:rPr>
        <w:t xml:space="preserve"> </w:t>
      </w:r>
      <w:r>
        <w:t>one</w:t>
      </w:r>
      <w:r>
        <w:rPr>
          <w:spacing w:val="-3"/>
        </w:rPr>
        <w:t xml:space="preserve"> </w:t>
      </w:r>
      <w:r>
        <w:t>included</w:t>
      </w:r>
      <w:r>
        <w:rPr>
          <w:spacing w:val="-3"/>
        </w:rPr>
        <w:t xml:space="preserve"> </w:t>
      </w:r>
      <w:r>
        <w:t>in</w:t>
      </w:r>
      <w:r>
        <w:rPr>
          <w:spacing w:val="-3"/>
        </w:rPr>
        <w:t xml:space="preserve"> </w:t>
      </w:r>
      <w:r>
        <w:t>the</w:t>
      </w:r>
      <w:r>
        <w:rPr>
          <w:spacing w:val="-3"/>
        </w:rPr>
        <w:t xml:space="preserve"> </w:t>
      </w:r>
      <w:r>
        <w:t>definition</w:t>
      </w:r>
      <w:r>
        <w:rPr>
          <w:spacing w:val="-3"/>
        </w:rPr>
        <w:t xml:space="preserve"> </w:t>
      </w:r>
      <w:r>
        <w:t>of</w:t>
      </w:r>
      <w:r>
        <w:rPr>
          <w:spacing w:val="-3"/>
        </w:rPr>
        <w:t xml:space="preserve"> </w:t>
      </w:r>
      <w:r>
        <w:t>Indian</w:t>
      </w:r>
      <w:r>
        <w:rPr>
          <w:spacing w:val="-3"/>
        </w:rPr>
        <w:t xml:space="preserve"> </w:t>
      </w:r>
      <w:r>
        <w:t>tribe</w:t>
      </w:r>
      <w:r>
        <w:rPr>
          <w:spacing w:val="-3"/>
        </w:rPr>
        <w:t xml:space="preserve"> </w:t>
      </w:r>
      <w:r>
        <w:t>at 2 CFR 175.25(b).</w:t>
      </w:r>
    </w:p>
    <w:p w14:paraId="44BBF8FE" w14:textId="77777777" w:rsidR="00654DBD" w:rsidRDefault="0008649B">
      <w:pPr>
        <w:pStyle w:val="ListParagraph"/>
        <w:numPr>
          <w:ilvl w:val="4"/>
          <w:numId w:val="6"/>
        </w:numPr>
        <w:tabs>
          <w:tab w:val="left" w:pos="1820"/>
        </w:tabs>
        <w:ind w:left="1820"/>
        <w:rPr>
          <w:sz w:val="24"/>
        </w:rPr>
      </w:pPr>
      <w:r>
        <w:rPr>
          <w:sz w:val="24"/>
        </w:rPr>
        <w:t xml:space="preserve">A for-profit </w:t>
      </w:r>
      <w:r>
        <w:rPr>
          <w:spacing w:val="-2"/>
          <w:sz w:val="24"/>
        </w:rPr>
        <w:t>organization.</w:t>
      </w:r>
    </w:p>
    <w:p w14:paraId="7A4C07F4" w14:textId="77777777" w:rsidR="00654DBD" w:rsidRDefault="0008649B">
      <w:pPr>
        <w:pStyle w:val="ListParagraph"/>
        <w:numPr>
          <w:ilvl w:val="2"/>
          <w:numId w:val="6"/>
        </w:numPr>
        <w:tabs>
          <w:tab w:val="left" w:pos="740"/>
        </w:tabs>
        <w:ind w:left="140" w:right="775" w:firstLine="0"/>
        <w:rPr>
          <w:sz w:val="24"/>
        </w:rPr>
      </w:pPr>
      <w:r>
        <w:rPr>
          <w:sz w:val="24"/>
        </w:rPr>
        <w:t>‘‘Severe</w:t>
      </w:r>
      <w:r>
        <w:rPr>
          <w:spacing w:val="-4"/>
          <w:sz w:val="24"/>
        </w:rPr>
        <w:t xml:space="preserve"> </w:t>
      </w:r>
      <w:r>
        <w:rPr>
          <w:sz w:val="24"/>
        </w:rPr>
        <w:t>forms</w:t>
      </w:r>
      <w:r>
        <w:rPr>
          <w:spacing w:val="-4"/>
          <w:sz w:val="24"/>
        </w:rPr>
        <w:t xml:space="preserve"> </w:t>
      </w:r>
      <w:r>
        <w:rPr>
          <w:sz w:val="24"/>
        </w:rPr>
        <w:t>of</w:t>
      </w:r>
      <w:r>
        <w:rPr>
          <w:spacing w:val="-4"/>
          <w:sz w:val="24"/>
        </w:rPr>
        <w:t xml:space="preserve"> </w:t>
      </w:r>
      <w:r>
        <w:rPr>
          <w:sz w:val="24"/>
        </w:rPr>
        <w:t>trafficking</w:t>
      </w:r>
      <w:r>
        <w:rPr>
          <w:spacing w:val="-4"/>
          <w:sz w:val="24"/>
        </w:rPr>
        <w:t xml:space="preserve"> </w:t>
      </w:r>
      <w:r>
        <w:rPr>
          <w:sz w:val="24"/>
        </w:rPr>
        <w:t>in</w:t>
      </w:r>
      <w:r>
        <w:rPr>
          <w:spacing w:val="-4"/>
          <w:sz w:val="24"/>
        </w:rPr>
        <w:t xml:space="preserve"> </w:t>
      </w:r>
      <w:r>
        <w:rPr>
          <w:sz w:val="24"/>
        </w:rPr>
        <w:t>persons,’’</w:t>
      </w:r>
      <w:r>
        <w:rPr>
          <w:spacing w:val="-4"/>
          <w:sz w:val="24"/>
        </w:rPr>
        <w:t xml:space="preserve"> </w:t>
      </w:r>
      <w:r>
        <w:rPr>
          <w:sz w:val="24"/>
        </w:rPr>
        <w:t>‘‘commercial</w:t>
      </w:r>
      <w:r>
        <w:rPr>
          <w:spacing w:val="-4"/>
          <w:sz w:val="24"/>
        </w:rPr>
        <w:t xml:space="preserve"> </w:t>
      </w:r>
      <w:r>
        <w:rPr>
          <w:sz w:val="24"/>
        </w:rPr>
        <w:t>sex</w:t>
      </w:r>
      <w:r>
        <w:rPr>
          <w:spacing w:val="-4"/>
          <w:sz w:val="24"/>
        </w:rPr>
        <w:t xml:space="preserve"> </w:t>
      </w:r>
      <w:r>
        <w:rPr>
          <w:sz w:val="24"/>
        </w:rPr>
        <w:t>act,’’</w:t>
      </w:r>
      <w:r>
        <w:rPr>
          <w:spacing w:val="-4"/>
          <w:sz w:val="24"/>
        </w:rPr>
        <w:t xml:space="preserve"> </w:t>
      </w:r>
      <w:r>
        <w:rPr>
          <w:sz w:val="24"/>
        </w:rPr>
        <w:t>and</w:t>
      </w:r>
      <w:r>
        <w:rPr>
          <w:spacing w:val="-4"/>
          <w:sz w:val="24"/>
        </w:rPr>
        <w:t xml:space="preserve"> </w:t>
      </w:r>
      <w:r>
        <w:rPr>
          <w:sz w:val="24"/>
        </w:rPr>
        <w:t>‘‘coercion’’</w:t>
      </w:r>
      <w:r>
        <w:rPr>
          <w:spacing w:val="-4"/>
          <w:sz w:val="24"/>
        </w:rPr>
        <w:t xml:space="preserve"> </w:t>
      </w:r>
      <w:r>
        <w:rPr>
          <w:sz w:val="24"/>
        </w:rPr>
        <w:t>have the meanings given at section 103 of the TVPA, as amended (22 U.S.C. 7102).</w:t>
      </w:r>
    </w:p>
    <w:p w14:paraId="51DA1A1E" w14:textId="77777777" w:rsidR="00654DBD" w:rsidRDefault="0008649B">
      <w:pPr>
        <w:pStyle w:val="ListParagraph"/>
        <w:numPr>
          <w:ilvl w:val="0"/>
          <w:numId w:val="10"/>
        </w:numPr>
        <w:tabs>
          <w:tab w:val="left" w:pos="860"/>
        </w:tabs>
        <w:rPr>
          <w:b/>
          <w:sz w:val="24"/>
        </w:rPr>
      </w:pPr>
      <w:r>
        <w:rPr>
          <w:b/>
          <w:sz w:val="24"/>
        </w:rPr>
        <w:t xml:space="preserve">Reporting Subawards and Executive </w:t>
      </w:r>
      <w:r>
        <w:rPr>
          <w:b/>
          <w:spacing w:val="-2"/>
          <w:sz w:val="24"/>
        </w:rPr>
        <w:t>Compensation</w:t>
      </w:r>
    </w:p>
    <w:p w14:paraId="3728E21E" w14:textId="77777777" w:rsidR="00654DBD" w:rsidRDefault="0008649B">
      <w:pPr>
        <w:pStyle w:val="ListParagraph"/>
        <w:numPr>
          <w:ilvl w:val="1"/>
          <w:numId w:val="5"/>
        </w:numPr>
        <w:tabs>
          <w:tab w:val="left" w:pos="560"/>
        </w:tabs>
        <w:spacing w:before="22"/>
        <w:jc w:val="left"/>
        <w:rPr>
          <w:b/>
          <w:sz w:val="24"/>
        </w:rPr>
      </w:pPr>
      <w:r>
        <w:rPr>
          <w:b/>
          <w:sz w:val="24"/>
        </w:rPr>
        <w:t xml:space="preserve">Reporting of </w:t>
      </w:r>
      <w:proofErr w:type="gramStart"/>
      <w:r>
        <w:rPr>
          <w:b/>
          <w:sz w:val="24"/>
        </w:rPr>
        <w:t>first-tier</w:t>
      </w:r>
      <w:proofErr w:type="gramEnd"/>
      <w:r>
        <w:rPr>
          <w:b/>
          <w:sz w:val="24"/>
        </w:rPr>
        <w:t xml:space="preserve"> </w:t>
      </w:r>
      <w:r>
        <w:rPr>
          <w:b/>
          <w:spacing w:val="-2"/>
          <w:sz w:val="24"/>
        </w:rPr>
        <w:t>subawards.</w:t>
      </w:r>
    </w:p>
    <w:p w14:paraId="36775DFC" w14:textId="77777777" w:rsidR="00654DBD" w:rsidRDefault="0008649B">
      <w:pPr>
        <w:pStyle w:val="ListParagraph"/>
        <w:numPr>
          <w:ilvl w:val="2"/>
          <w:numId w:val="5"/>
        </w:numPr>
        <w:tabs>
          <w:tab w:val="left" w:pos="1460"/>
        </w:tabs>
        <w:ind w:right="573" w:firstLine="0"/>
        <w:rPr>
          <w:sz w:val="24"/>
        </w:rPr>
      </w:pPr>
      <w:r>
        <w:rPr>
          <w:b/>
          <w:sz w:val="24"/>
        </w:rPr>
        <w:t xml:space="preserve">Applicability. </w:t>
      </w:r>
      <w:r>
        <w:rPr>
          <w:sz w:val="24"/>
        </w:rPr>
        <w:t>Unless the recipient is exempt as provided in paragraph 4.4. of this award term, the recipient must report each action that obligates $25,000 or more in Federal funds that does not include Recovery funds (as defined in section 1512(a)(2) of the</w:t>
      </w:r>
      <w:r>
        <w:rPr>
          <w:spacing w:val="-3"/>
          <w:sz w:val="24"/>
        </w:rPr>
        <w:t xml:space="preserve"> </w:t>
      </w:r>
      <w:r>
        <w:rPr>
          <w:sz w:val="24"/>
        </w:rPr>
        <w:t>American</w:t>
      </w:r>
      <w:r>
        <w:rPr>
          <w:spacing w:val="-3"/>
          <w:sz w:val="24"/>
        </w:rPr>
        <w:t xml:space="preserve"> </w:t>
      </w:r>
      <w:r>
        <w:rPr>
          <w:sz w:val="24"/>
        </w:rPr>
        <w:t>Recovery</w:t>
      </w:r>
      <w:r>
        <w:rPr>
          <w:spacing w:val="-3"/>
          <w:sz w:val="24"/>
        </w:rPr>
        <w:t xml:space="preserve"> </w:t>
      </w:r>
      <w:r>
        <w:rPr>
          <w:sz w:val="24"/>
        </w:rPr>
        <w:t>and</w:t>
      </w:r>
      <w:r>
        <w:rPr>
          <w:spacing w:val="-3"/>
          <w:sz w:val="24"/>
        </w:rPr>
        <w:t xml:space="preserve"> </w:t>
      </w:r>
      <w:r>
        <w:rPr>
          <w:sz w:val="24"/>
        </w:rPr>
        <w:t>Reinvestment</w:t>
      </w:r>
      <w:r>
        <w:rPr>
          <w:spacing w:val="-3"/>
          <w:sz w:val="24"/>
        </w:rPr>
        <w:t xml:space="preserve"> </w:t>
      </w:r>
      <w:r>
        <w:rPr>
          <w:sz w:val="24"/>
        </w:rPr>
        <w:t>Act</w:t>
      </w:r>
      <w:r>
        <w:rPr>
          <w:spacing w:val="-3"/>
          <w:sz w:val="24"/>
        </w:rPr>
        <w:t xml:space="preserve"> </w:t>
      </w:r>
      <w:r>
        <w:rPr>
          <w:sz w:val="24"/>
        </w:rPr>
        <w:t>of</w:t>
      </w:r>
      <w:r>
        <w:rPr>
          <w:spacing w:val="-3"/>
          <w:sz w:val="24"/>
        </w:rPr>
        <w:t xml:space="preserve"> </w:t>
      </w:r>
      <w:r>
        <w:rPr>
          <w:sz w:val="24"/>
        </w:rPr>
        <w:t>2009,</w:t>
      </w:r>
      <w:r>
        <w:rPr>
          <w:spacing w:val="-3"/>
          <w:sz w:val="24"/>
        </w:rPr>
        <w:t xml:space="preserve"> </w:t>
      </w:r>
      <w:r>
        <w:rPr>
          <w:sz w:val="24"/>
        </w:rPr>
        <w:t>Pub.</w:t>
      </w:r>
      <w:r>
        <w:rPr>
          <w:spacing w:val="-3"/>
          <w:sz w:val="24"/>
        </w:rPr>
        <w:t xml:space="preserve"> </w:t>
      </w:r>
      <w:r>
        <w:rPr>
          <w:sz w:val="24"/>
        </w:rPr>
        <w:t>L.</w:t>
      </w:r>
      <w:r>
        <w:rPr>
          <w:spacing w:val="-3"/>
          <w:sz w:val="24"/>
        </w:rPr>
        <w:t xml:space="preserve"> </w:t>
      </w:r>
      <w:r>
        <w:rPr>
          <w:sz w:val="24"/>
        </w:rPr>
        <w:t>111-5)</w:t>
      </w:r>
      <w:r>
        <w:rPr>
          <w:spacing w:val="-3"/>
          <w:sz w:val="24"/>
        </w:rPr>
        <w:t xml:space="preserve"> </w:t>
      </w:r>
      <w:r>
        <w:rPr>
          <w:sz w:val="24"/>
        </w:rPr>
        <w:t>for</w:t>
      </w:r>
      <w:r>
        <w:rPr>
          <w:spacing w:val="-3"/>
          <w:sz w:val="24"/>
        </w:rPr>
        <w:t xml:space="preserve"> </w:t>
      </w:r>
      <w:r>
        <w:rPr>
          <w:sz w:val="24"/>
        </w:rPr>
        <w:t>a</w:t>
      </w:r>
      <w:r>
        <w:rPr>
          <w:spacing w:val="-3"/>
          <w:sz w:val="24"/>
        </w:rPr>
        <w:t xml:space="preserve"> </w:t>
      </w:r>
      <w:r>
        <w:rPr>
          <w:sz w:val="24"/>
        </w:rPr>
        <w:t>subaward</w:t>
      </w:r>
      <w:r>
        <w:rPr>
          <w:spacing w:val="-3"/>
          <w:sz w:val="24"/>
        </w:rPr>
        <w:t xml:space="preserve"> </w:t>
      </w:r>
      <w:r>
        <w:rPr>
          <w:sz w:val="24"/>
        </w:rPr>
        <w:t>to an entity (see definitions in paragraph 4.5 of this award term).</w:t>
      </w:r>
    </w:p>
    <w:p w14:paraId="1C5D5228" w14:textId="77777777" w:rsidR="00654DBD" w:rsidRDefault="0008649B">
      <w:pPr>
        <w:pStyle w:val="ListParagraph"/>
        <w:numPr>
          <w:ilvl w:val="2"/>
          <w:numId w:val="5"/>
        </w:numPr>
        <w:tabs>
          <w:tab w:val="left" w:pos="1460"/>
        </w:tabs>
        <w:ind w:right="699" w:firstLine="0"/>
        <w:rPr>
          <w:sz w:val="24"/>
        </w:rPr>
      </w:pPr>
      <w:r>
        <w:rPr>
          <w:b/>
          <w:sz w:val="24"/>
        </w:rPr>
        <w:t>Where</w:t>
      </w:r>
      <w:r>
        <w:rPr>
          <w:b/>
          <w:spacing w:val="-3"/>
          <w:sz w:val="24"/>
        </w:rPr>
        <w:t xml:space="preserve"> </w:t>
      </w:r>
      <w:r>
        <w:rPr>
          <w:b/>
          <w:sz w:val="24"/>
        </w:rPr>
        <w:t>and</w:t>
      </w:r>
      <w:r>
        <w:rPr>
          <w:b/>
          <w:spacing w:val="-3"/>
          <w:sz w:val="24"/>
        </w:rPr>
        <w:t xml:space="preserve"> </w:t>
      </w:r>
      <w:r>
        <w:rPr>
          <w:b/>
          <w:sz w:val="24"/>
        </w:rPr>
        <w:t>when</w:t>
      </w:r>
      <w:r>
        <w:rPr>
          <w:b/>
          <w:spacing w:val="-3"/>
          <w:sz w:val="24"/>
        </w:rPr>
        <w:t xml:space="preserve"> </w:t>
      </w:r>
      <w:r>
        <w:rPr>
          <w:b/>
          <w:sz w:val="24"/>
        </w:rPr>
        <w:t>to</w:t>
      </w:r>
      <w:r>
        <w:rPr>
          <w:b/>
          <w:spacing w:val="-3"/>
          <w:sz w:val="24"/>
        </w:rPr>
        <w:t xml:space="preserve"> </w:t>
      </w:r>
      <w:r>
        <w:rPr>
          <w:b/>
          <w:sz w:val="24"/>
        </w:rPr>
        <w:t>report.</w:t>
      </w:r>
      <w:r>
        <w:rPr>
          <w:b/>
          <w:spacing w:val="-3"/>
          <w:sz w:val="24"/>
        </w:rPr>
        <w:t xml:space="preserve"> </w:t>
      </w:r>
      <w:r>
        <w:rPr>
          <w:sz w:val="24"/>
        </w:rPr>
        <w:t>(1)</w:t>
      </w:r>
      <w:r>
        <w:rPr>
          <w:spacing w:val="-3"/>
          <w:sz w:val="24"/>
        </w:rPr>
        <w:t xml:space="preserve"> </w:t>
      </w:r>
      <w:r>
        <w:rPr>
          <w:sz w:val="24"/>
        </w:rPr>
        <w:t>The</w:t>
      </w:r>
      <w:r>
        <w:rPr>
          <w:spacing w:val="-3"/>
          <w:sz w:val="24"/>
        </w:rPr>
        <w:t xml:space="preserve"> </w:t>
      </w:r>
      <w:r>
        <w:rPr>
          <w:sz w:val="24"/>
        </w:rPr>
        <w:t>recipient</w:t>
      </w:r>
      <w:r>
        <w:rPr>
          <w:spacing w:val="-3"/>
          <w:sz w:val="24"/>
        </w:rPr>
        <w:t xml:space="preserve"> </w:t>
      </w:r>
      <w:r>
        <w:rPr>
          <w:sz w:val="24"/>
        </w:rPr>
        <w:t>must</w:t>
      </w:r>
      <w:r>
        <w:rPr>
          <w:spacing w:val="-3"/>
          <w:sz w:val="24"/>
        </w:rPr>
        <w:t xml:space="preserve"> </w:t>
      </w:r>
      <w:r>
        <w:rPr>
          <w:sz w:val="24"/>
        </w:rPr>
        <w:t>report</w:t>
      </w:r>
      <w:r>
        <w:rPr>
          <w:spacing w:val="-3"/>
          <w:sz w:val="24"/>
        </w:rPr>
        <w:t xml:space="preserve"> </w:t>
      </w:r>
      <w:r>
        <w:rPr>
          <w:sz w:val="24"/>
        </w:rPr>
        <w:t>each</w:t>
      </w:r>
      <w:r>
        <w:rPr>
          <w:spacing w:val="-3"/>
          <w:sz w:val="24"/>
        </w:rPr>
        <w:t xml:space="preserve"> </w:t>
      </w:r>
      <w:r>
        <w:rPr>
          <w:sz w:val="24"/>
        </w:rPr>
        <w:t>obligating</w:t>
      </w:r>
      <w:r>
        <w:rPr>
          <w:spacing w:val="-3"/>
          <w:sz w:val="24"/>
        </w:rPr>
        <w:t xml:space="preserve"> </w:t>
      </w:r>
      <w:r>
        <w:rPr>
          <w:sz w:val="24"/>
        </w:rPr>
        <w:t xml:space="preserve">action described in paragraph 4.1.1 of this award term to </w:t>
      </w:r>
      <w:hyperlink r:id="rId22">
        <w:r>
          <w:rPr>
            <w:color w:val="0000FF"/>
            <w:sz w:val="24"/>
          </w:rPr>
          <w:t>www.fsrs.gov</w:t>
        </w:r>
        <w:r>
          <w:rPr>
            <w:sz w:val="24"/>
          </w:rPr>
          <w:t>.</w:t>
        </w:r>
      </w:hyperlink>
      <w:r>
        <w:rPr>
          <w:sz w:val="24"/>
        </w:rPr>
        <w:t xml:space="preserve"> (2) For subaward information,</w:t>
      </w:r>
      <w:r>
        <w:rPr>
          <w:spacing w:val="-3"/>
          <w:sz w:val="24"/>
        </w:rPr>
        <w:t xml:space="preserve"> </w:t>
      </w:r>
      <w:r>
        <w:rPr>
          <w:sz w:val="24"/>
        </w:rPr>
        <w:t>report</w:t>
      </w:r>
      <w:r>
        <w:rPr>
          <w:spacing w:val="-3"/>
          <w:sz w:val="24"/>
        </w:rPr>
        <w:t xml:space="preserve"> </w:t>
      </w:r>
      <w:r>
        <w:rPr>
          <w:sz w:val="24"/>
        </w:rPr>
        <w:t>no</w:t>
      </w:r>
      <w:r>
        <w:rPr>
          <w:spacing w:val="-3"/>
          <w:sz w:val="24"/>
        </w:rPr>
        <w:t xml:space="preserve"> </w:t>
      </w:r>
      <w:r>
        <w:rPr>
          <w:sz w:val="24"/>
        </w:rPr>
        <w:t>later</w:t>
      </w:r>
      <w:r>
        <w:rPr>
          <w:spacing w:val="-3"/>
          <w:sz w:val="24"/>
        </w:rPr>
        <w:t xml:space="preserve"> </w:t>
      </w:r>
      <w:r>
        <w:rPr>
          <w:sz w:val="24"/>
        </w:rPr>
        <w:t>than</w:t>
      </w:r>
      <w:r>
        <w:rPr>
          <w:spacing w:val="-3"/>
          <w:sz w:val="24"/>
        </w:rPr>
        <w:t xml:space="preserve"> </w:t>
      </w:r>
      <w:r>
        <w:rPr>
          <w:sz w:val="24"/>
        </w:rPr>
        <w:t>the</w:t>
      </w:r>
      <w:r>
        <w:rPr>
          <w:spacing w:val="-3"/>
          <w:sz w:val="24"/>
        </w:rPr>
        <w:t xml:space="preserve"> </w:t>
      </w:r>
      <w:r>
        <w:rPr>
          <w:sz w:val="24"/>
        </w:rPr>
        <w:t>end</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month</w:t>
      </w:r>
      <w:r>
        <w:rPr>
          <w:spacing w:val="-3"/>
          <w:sz w:val="24"/>
        </w:rPr>
        <w:t xml:space="preserve"> </w:t>
      </w:r>
      <w:r>
        <w:rPr>
          <w:sz w:val="24"/>
        </w:rPr>
        <w:t>following</w:t>
      </w:r>
      <w:r>
        <w:rPr>
          <w:spacing w:val="-3"/>
          <w:sz w:val="24"/>
        </w:rPr>
        <w:t xml:space="preserve"> </w:t>
      </w:r>
      <w:r>
        <w:rPr>
          <w:sz w:val="24"/>
        </w:rPr>
        <w:t>the</w:t>
      </w:r>
      <w:r>
        <w:rPr>
          <w:spacing w:val="-3"/>
          <w:sz w:val="24"/>
        </w:rPr>
        <w:t xml:space="preserve"> </w:t>
      </w:r>
      <w:r>
        <w:rPr>
          <w:sz w:val="24"/>
        </w:rPr>
        <w:t>month</w:t>
      </w:r>
      <w:r>
        <w:rPr>
          <w:spacing w:val="-3"/>
          <w:sz w:val="24"/>
        </w:rPr>
        <w:t xml:space="preserve"> </w:t>
      </w:r>
      <w:r>
        <w:rPr>
          <w:sz w:val="24"/>
        </w:rPr>
        <w:t>in</w:t>
      </w:r>
      <w:r>
        <w:rPr>
          <w:spacing w:val="-3"/>
          <w:sz w:val="24"/>
        </w:rPr>
        <w:t xml:space="preserve"> </w:t>
      </w:r>
      <w:r>
        <w:rPr>
          <w:sz w:val="24"/>
        </w:rPr>
        <w:t>which</w:t>
      </w:r>
      <w:r>
        <w:rPr>
          <w:spacing w:val="-3"/>
          <w:sz w:val="24"/>
        </w:rPr>
        <w:t xml:space="preserve"> </w:t>
      </w:r>
      <w:r>
        <w:rPr>
          <w:sz w:val="24"/>
        </w:rPr>
        <w:t>the obligation was made. (For example, if the obligation was made on any date during the month of November of a given year, the obligation must be reported by no later than December 31 of that year.)</w:t>
      </w:r>
    </w:p>
    <w:p w14:paraId="4325988E" w14:textId="77777777" w:rsidR="00654DBD" w:rsidRDefault="0008649B">
      <w:pPr>
        <w:pStyle w:val="ListParagraph"/>
        <w:numPr>
          <w:ilvl w:val="2"/>
          <w:numId w:val="5"/>
        </w:numPr>
        <w:tabs>
          <w:tab w:val="left" w:pos="1460"/>
        </w:tabs>
        <w:ind w:right="726" w:firstLine="0"/>
        <w:rPr>
          <w:sz w:val="24"/>
        </w:rPr>
      </w:pPr>
      <w:r>
        <w:rPr>
          <w:b/>
          <w:sz w:val="24"/>
        </w:rPr>
        <w:t>What</w:t>
      </w:r>
      <w:r>
        <w:rPr>
          <w:b/>
          <w:spacing w:val="-4"/>
          <w:sz w:val="24"/>
        </w:rPr>
        <w:t xml:space="preserve"> </w:t>
      </w:r>
      <w:r>
        <w:rPr>
          <w:b/>
          <w:sz w:val="24"/>
        </w:rPr>
        <w:t>to</w:t>
      </w:r>
      <w:r>
        <w:rPr>
          <w:b/>
          <w:spacing w:val="-4"/>
          <w:sz w:val="24"/>
        </w:rPr>
        <w:t xml:space="preserve"> </w:t>
      </w:r>
      <w:r>
        <w:rPr>
          <w:b/>
          <w:sz w:val="24"/>
        </w:rPr>
        <w:t>report.</w:t>
      </w:r>
      <w:r>
        <w:rPr>
          <w:b/>
          <w:spacing w:val="-4"/>
          <w:sz w:val="24"/>
        </w:rPr>
        <w:t xml:space="preserve"> </w:t>
      </w:r>
      <w:r>
        <w:rPr>
          <w:sz w:val="24"/>
        </w:rPr>
        <w:t>The</w:t>
      </w:r>
      <w:r>
        <w:rPr>
          <w:spacing w:val="-4"/>
          <w:sz w:val="24"/>
        </w:rPr>
        <w:t xml:space="preserve"> </w:t>
      </w:r>
      <w:r>
        <w:rPr>
          <w:sz w:val="24"/>
        </w:rPr>
        <w:t>recipient</w:t>
      </w:r>
      <w:r>
        <w:rPr>
          <w:spacing w:val="-4"/>
          <w:sz w:val="24"/>
        </w:rPr>
        <w:t xml:space="preserve"> </w:t>
      </w:r>
      <w:r>
        <w:rPr>
          <w:sz w:val="24"/>
        </w:rPr>
        <w:t>must</w:t>
      </w:r>
      <w:r>
        <w:rPr>
          <w:spacing w:val="-4"/>
          <w:sz w:val="24"/>
        </w:rPr>
        <w:t xml:space="preserve"> </w:t>
      </w:r>
      <w:r>
        <w:rPr>
          <w:sz w:val="24"/>
        </w:rPr>
        <w:t>report</w:t>
      </w:r>
      <w:r>
        <w:rPr>
          <w:spacing w:val="-4"/>
          <w:sz w:val="24"/>
        </w:rPr>
        <w:t xml:space="preserve"> </w:t>
      </w:r>
      <w:r>
        <w:rPr>
          <w:sz w:val="24"/>
        </w:rPr>
        <w:t>the</w:t>
      </w:r>
      <w:r>
        <w:rPr>
          <w:spacing w:val="-4"/>
          <w:sz w:val="24"/>
        </w:rPr>
        <w:t xml:space="preserve"> </w:t>
      </w:r>
      <w:r>
        <w:rPr>
          <w:sz w:val="24"/>
        </w:rPr>
        <w:t>information</w:t>
      </w:r>
      <w:r>
        <w:rPr>
          <w:spacing w:val="-4"/>
          <w:sz w:val="24"/>
        </w:rPr>
        <w:t xml:space="preserve"> </w:t>
      </w:r>
      <w:r>
        <w:rPr>
          <w:sz w:val="24"/>
        </w:rPr>
        <w:t>about</w:t>
      </w:r>
      <w:r>
        <w:rPr>
          <w:spacing w:val="-4"/>
          <w:sz w:val="24"/>
        </w:rPr>
        <w:t xml:space="preserve"> </w:t>
      </w:r>
      <w:r>
        <w:rPr>
          <w:sz w:val="24"/>
        </w:rPr>
        <w:t>each</w:t>
      </w:r>
      <w:r>
        <w:rPr>
          <w:spacing w:val="-4"/>
          <w:sz w:val="24"/>
        </w:rPr>
        <w:t xml:space="preserve"> </w:t>
      </w:r>
      <w:r>
        <w:rPr>
          <w:sz w:val="24"/>
        </w:rPr>
        <w:t xml:space="preserve">obligating action as described in the submission instructions available at: </w:t>
      </w:r>
      <w:hyperlink r:id="rId23">
        <w:r>
          <w:rPr>
            <w:color w:val="0000FF"/>
            <w:sz w:val="24"/>
          </w:rPr>
          <w:t>http://www.fsrs.gov</w:t>
        </w:r>
        <w:r>
          <w:rPr>
            <w:sz w:val="24"/>
          </w:rPr>
          <w:t>.</w:t>
        </w:r>
      </w:hyperlink>
    </w:p>
    <w:p w14:paraId="145A5921" w14:textId="77777777" w:rsidR="00654DBD" w:rsidRDefault="0008649B">
      <w:pPr>
        <w:pStyle w:val="ListParagraph"/>
        <w:numPr>
          <w:ilvl w:val="1"/>
          <w:numId w:val="5"/>
        </w:numPr>
        <w:tabs>
          <w:tab w:val="left" w:pos="1280"/>
        </w:tabs>
        <w:ind w:left="1280"/>
        <w:jc w:val="left"/>
        <w:rPr>
          <w:b/>
          <w:sz w:val="24"/>
        </w:rPr>
      </w:pPr>
      <w:r>
        <w:rPr>
          <w:b/>
          <w:sz w:val="24"/>
        </w:rPr>
        <w:t xml:space="preserve">Reporting Total Compensation of Recipient </w:t>
      </w:r>
      <w:r>
        <w:rPr>
          <w:b/>
          <w:spacing w:val="-2"/>
          <w:sz w:val="24"/>
        </w:rPr>
        <w:t>Executives.</w:t>
      </w:r>
    </w:p>
    <w:p w14:paraId="6919FCC9" w14:textId="77777777" w:rsidR="00654DBD" w:rsidRDefault="0008649B">
      <w:pPr>
        <w:pStyle w:val="ListParagraph"/>
        <w:numPr>
          <w:ilvl w:val="2"/>
          <w:numId w:val="5"/>
        </w:numPr>
        <w:tabs>
          <w:tab w:val="left" w:pos="2180"/>
        </w:tabs>
        <w:ind w:left="1580" w:right="733" w:firstLine="0"/>
        <w:rPr>
          <w:sz w:val="24"/>
        </w:rPr>
      </w:pPr>
      <w:r>
        <w:rPr>
          <w:b/>
          <w:sz w:val="24"/>
        </w:rPr>
        <w:t xml:space="preserve">Applicability and what to report. </w:t>
      </w:r>
      <w:r>
        <w:rPr>
          <w:sz w:val="24"/>
        </w:rPr>
        <w:t>The recipient must report total compensation</w:t>
      </w:r>
      <w:r>
        <w:rPr>
          <w:spacing w:val="-4"/>
          <w:sz w:val="24"/>
        </w:rPr>
        <w:t xml:space="preserve"> </w:t>
      </w:r>
      <w:r>
        <w:rPr>
          <w:sz w:val="24"/>
        </w:rPr>
        <w:t>for</w:t>
      </w:r>
      <w:r>
        <w:rPr>
          <w:spacing w:val="-4"/>
          <w:sz w:val="24"/>
        </w:rPr>
        <w:t xml:space="preserve"> </w:t>
      </w:r>
      <w:r>
        <w:rPr>
          <w:sz w:val="24"/>
        </w:rPr>
        <w:t>each</w:t>
      </w:r>
      <w:r>
        <w:rPr>
          <w:spacing w:val="-4"/>
          <w:sz w:val="24"/>
        </w:rPr>
        <w:t xml:space="preserve"> </w:t>
      </w:r>
      <w:r>
        <w:rPr>
          <w:sz w:val="24"/>
        </w:rPr>
        <w:t>of</w:t>
      </w:r>
      <w:r>
        <w:rPr>
          <w:spacing w:val="-4"/>
          <w:sz w:val="24"/>
        </w:rPr>
        <w:t xml:space="preserve"> </w:t>
      </w:r>
      <w:r>
        <w:rPr>
          <w:sz w:val="24"/>
        </w:rPr>
        <w:t>their</w:t>
      </w:r>
      <w:r>
        <w:rPr>
          <w:spacing w:val="-4"/>
          <w:sz w:val="24"/>
        </w:rPr>
        <w:t xml:space="preserve"> </w:t>
      </w:r>
      <w:r>
        <w:rPr>
          <w:sz w:val="24"/>
        </w:rPr>
        <w:t>five</w:t>
      </w:r>
      <w:r>
        <w:rPr>
          <w:spacing w:val="-4"/>
          <w:sz w:val="24"/>
        </w:rPr>
        <w:t xml:space="preserve"> </w:t>
      </w:r>
      <w:r>
        <w:rPr>
          <w:sz w:val="24"/>
        </w:rPr>
        <w:t>most</w:t>
      </w:r>
      <w:r>
        <w:rPr>
          <w:spacing w:val="-4"/>
          <w:sz w:val="24"/>
        </w:rPr>
        <w:t xml:space="preserve"> </w:t>
      </w:r>
      <w:r>
        <w:rPr>
          <w:sz w:val="24"/>
        </w:rPr>
        <w:t>highly</w:t>
      </w:r>
      <w:r>
        <w:rPr>
          <w:spacing w:val="-4"/>
          <w:sz w:val="24"/>
        </w:rPr>
        <w:t xml:space="preserve"> </w:t>
      </w:r>
      <w:r>
        <w:rPr>
          <w:sz w:val="24"/>
        </w:rPr>
        <w:t>compensated</w:t>
      </w:r>
      <w:r>
        <w:rPr>
          <w:spacing w:val="-4"/>
          <w:sz w:val="24"/>
        </w:rPr>
        <w:t xml:space="preserve"> </w:t>
      </w:r>
      <w:r>
        <w:rPr>
          <w:sz w:val="24"/>
        </w:rPr>
        <w:t>executives</w:t>
      </w:r>
      <w:r>
        <w:rPr>
          <w:spacing w:val="-4"/>
          <w:sz w:val="24"/>
        </w:rPr>
        <w:t xml:space="preserve"> </w:t>
      </w:r>
      <w:r>
        <w:rPr>
          <w:sz w:val="24"/>
        </w:rPr>
        <w:t>for</w:t>
      </w:r>
      <w:r>
        <w:rPr>
          <w:spacing w:val="-4"/>
          <w:sz w:val="24"/>
        </w:rPr>
        <w:t xml:space="preserve"> </w:t>
      </w:r>
      <w:r>
        <w:rPr>
          <w:sz w:val="24"/>
        </w:rPr>
        <w:t>the preceding completed fiscal year, if:</w:t>
      </w:r>
    </w:p>
    <w:p w14:paraId="250394E5" w14:textId="77777777" w:rsidR="00654DBD" w:rsidRDefault="0008649B">
      <w:pPr>
        <w:pStyle w:val="ListParagraph"/>
        <w:numPr>
          <w:ilvl w:val="3"/>
          <w:numId w:val="5"/>
        </w:numPr>
        <w:tabs>
          <w:tab w:val="left" w:pos="2360"/>
        </w:tabs>
        <w:ind w:right="473" w:firstLine="0"/>
        <w:rPr>
          <w:sz w:val="24"/>
        </w:rPr>
      </w:pPr>
      <w:r>
        <w:rPr>
          <w:sz w:val="24"/>
        </w:rPr>
        <w:t>the</w:t>
      </w:r>
      <w:r>
        <w:rPr>
          <w:spacing w:val="-4"/>
          <w:sz w:val="24"/>
        </w:rPr>
        <w:t xml:space="preserve"> </w:t>
      </w:r>
      <w:r>
        <w:rPr>
          <w:sz w:val="24"/>
        </w:rPr>
        <w:t>total</w:t>
      </w:r>
      <w:r>
        <w:rPr>
          <w:spacing w:val="-4"/>
          <w:sz w:val="24"/>
        </w:rPr>
        <w:t xml:space="preserve"> </w:t>
      </w:r>
      <w:r>
        <w:rPr>
          <w:sz w:val="24"/>
        </w:rPr>
        <w:t>Federal</w:t>
      </w:r>
      <w:r>
        <w:rPr>
          <w:spacing w:val="-4"/>
          <w:sz w:val="24"/>
        </w:rPr>
        <w:t xml:space="preserve"> </w:t>
      </w:r>
      <w:r>
        <w:rPr>
          <w:sz w:val="24"/>
        </w:rPr>
        <w:t>funding</w:t>
      </w:r>
      <w:r>
        <w:rPr>
          <w:spacing w:val="-4"/>
          <w:sz w:val="24"/>
        </w:rPr>
        <w:t xml:space="preserve"> </w:t>
      </w:r>
      <w:r>
        <w:rPr>
          <w:sz w:val="24"/>
        </w:rPr>
        <w:t>authorized</w:t>
      </w:r>
      <w:r>
        <w:rPr>
          <w:spacing w:val="-4"/>
          <w:sz w:val="24"/>
        </w:rPr>
        <w:t xml:space="preserve"> </w:t>
      </w:r>
      <w:r>
        <w:rPr>
          <w:sz w:val="24"/>
        </w:rPr>
        <w:t>to</w:t>
      </w:r>
      <w:r>
        <w:rPr>
          <w:spacing w:val="-4"/>
          <w:sz w:val="24"/>
        </w:rPr>
        <w:t xml:space="preserve"> </w:t>
      </w:r>
      <w:r>
        <w:rPr>
          <w:sz w:val="24"/>
        </w:rPr>
        <w:t>date</w:t>
      </w:r>
      <w:r>
        <w:rPr>
          <w:spacing w:val="-4"/>
          <w:sz w:val="24"/>
        </w:rPr>
        <w:t xml:space="preserve"> </w:t>
      </w:r>
      <w:r>
        <w:rPr>
          <w:sz w:val="24"/>
        </w:rPr>
        <w:t>under</w:t>
      </w:r>
      <w:r>
        <w:rPr>
          <w:spacing w:val="-4"/>
          <w:sz w:val="24"/>
        </w:rPr>
        <w:t xml:space="preserve"> </w:t>
      </w:r>
      <w:r>
        <w:rPr>
          <w:sz w:val="24"/>
        </w:rPr>
        <w:t>this</w:t>
      </w:r>
      <w:r>
        <w:rPr>
          <w:spacing w:val="-4"/>
          <w:sz w:val="24"/>
        </w:rPr>
        <w:t xml:space="preserve"> </w:t>
      </w:r>
      <w:r>
        <w:rPr>
          <w:sz w:val="24"/>
        </w:rPr>
        <w:t>award</w:t>
      </w:r>
      <w:r>
        <w:rPr>
          <w:spacing w:val="-4"/>
          <w:sz w:val="24"/>
        </w:rPr>
        <w:t xml:space="preserve"> </w:t>
      </w:r>
      <w:r>
        <w:rPr>
          <w:sz w:val="24"/>
        </w:rPr>
        <w:t>is</w:t>
      </w:r>
      <w:r>
        <w:rPr>
          <w:spacing w:val="-4"/>
          <w:sz w:val="24"/>
        </w:rPr>
        <w:t xml:space="preserve"> </w:t>
      </w:r>
      <w:r>
        <w:rPr>
          <w:sz w:val="24"/>
        </w:rPr>
        <w:t>$25,000</w:t>
      </w:r>
      <w:r>
        <w:rPr>
          <w:spacing w:val="-4"/>
          <w:sz w:val="24"/>
        </w:rPr>
        <w:t xml:space="preserve"> </w:t>
      </w:r>
      <w:r>
        <w:rPr>
          <w:sz w:val="24"/>
        </w:rPr>
        <w:t xml:space="preserve">or </w:t>
      </w:r>
      <w:proofErr w:type="gramStart"/>
      <w:r>
        <w:rPr>
          <w:spacing w:val="-2"/>
          <w:sz w:val="24"/>
        </w:rPr>
        <w:t>more;</w:t>
      </w:r>
      <w:proofErr w:type="gramEnd"/>
    </w:p>
    <w:p w14:paraId="1573E1EC" w14:textId="77777777" w:rsidR="00654DBD" w:rsidRDefault="0008649B">
      <w:pPr>
        <w:pStyle w:val="ListParagraph"/>
        <w:numPr>
          <w:ilvl w:val="3"/>
          <w:numId w:val="5"/>
        </w:numPr>
        <w:tabs>
          <w:tab w:val="left" w:pos="2360"/>
        </w:tabs>
        <w:ind w:right="520" w:firstLine="0"/>
        <w:rPr>
          <w:sz w:val="24"/>
        </w:rPr>
      </w:pPr>
      <w:r>
        <w:rPr>
          <w:sz w:val="24"/>
        </w:rPr>
        <w:t>in the preceding fiscal year, the recipient received:(i.) 80 percent or more of their annual gross revenues from Federal procurement contracts (and subcontracts) and Federal financial assistance subject to the Transparency Act, as defined at 2 CFR 170.320 (and subawards); (ii.) and $25,000,000 or more in annual</w:t>
      </w:r>
      <w:r>
        <w:rPr>
          <w:spacing w:val="-5"/>
          <w:sz w:val="24"/>
        </w:rPr>
        <w:t xml:space="preserve"> </w:t>
      </w:r>
      <w:r>
        <w:rPr>
          <w:sz w:val="24"/>
        </w:rPr>
        <w:t>gross</w:t>
      </w:r>
      <w:r>
        <w:rPr>
          <w:spacing w:val="-5"/>
          <w:sz w:val="24"/>
        </w:rPr>
        <w:t xml:space="preserve"> </w:t>
      </w:r>
      <w:r>
        <w:rPr>
          <w:sz w:val="24"/>
        </w:rPr>
        <w:t>revenues</w:t>
      </w:r>
      <w:r>
        <w:rPr>
          <w:spacing w:val="-5"/>
          <w:sz w:val="24"/>
        </w:rPr>
        <w:t xml:space="preserve"> </w:t>
      </w:r>
      <w:r>
        <w:rPr>
          <w:sz w:val="24"/>
        </w:rPr>
        <w:t>from</w:t>
      </w:r>
      <w:r>
        <w:rPr>
          <w:spacing w:val="-5"/>
          <w:sz w:val="24"/>
        </w:rPr>
        <w:t xml:space="preserve"> </w:t>
      </w:r>
      <w:r>
        <w:rPr>
          <w:sz w:val="24"/>
        </w:rPr>
        <w:t>Federal</w:t>
      </w:r>
      <w:r>
        <w:rPr>
          <w:spacing w:val="-5"/>
          <w:sz w:val="24"/>
        </w:rPr>
        <w:t xml:space="preserve"> </w:t>
      </w:r>
      <w:r>
        <w:rPr>
          <w:sz w:val="24"/>
        </w:rPr>
        <w:t>procurement</w:t>
      </w:r>
      <w:r>
        <w:rPr>
          <w:spacing w:val="-5"/>
          <w:sz w:val="24"/>
        </w:rPr>
        <w:t xml:space="preserve"> </w:t>
      </w:r>
      <w:r>
        <w:rPr>
          <w:sz w:val="24"/>
        </w:rPr>
        <w:t>contracts</w:t>
      </w:r>
      <w:r>
        <w:rPr>
          <w:spacing w:val="-5"/>
          <w:sz w:val="24"/>
        </w:rPr>
        <w:t xml:space="preserve"> </w:t>
      </w:r>
      <w:r>
        <w:rPr>
          <w:sz w:val="24"/>
        </w:rPr>
        <w:t>(and</w:t>
      </w:r>
      <w:r>
        <w:rPr>
          <w:spacing w:val="-5"/>
          <w:sz w:val="24"/>
        </w:rPr>
        <w:t xml:space="preserve"> </w:t>
      </w:r>
      <w:r>
        <w:rPr>
          <w:sz w:val="24"/>
        </w:rPr>
        <w:t>subcontracts)</w:t>
      </w:r>
      <w:r>
        <w:rPr>
          <w:spacing w:val="-5"/>
          <w:sz w:val="24"/>
        </w:rPr>
        <w:t xml:space="preserve"> </w:t>
      </w:r>
      <w:r>
        <w:rPr>
          <w:sz w:val="24"/>
        </w:rPr>
        <w:t>and Federal financial assistance subject to the Transparency Act, as defined at 2 CFR</w:t>
      </w:r>
    </w:p>
    <w:p w14:paraId="19AECE36" w14:textId="77777777" w:rsidR="00654DBD" w:rsidRDefault="0008649B">
      <w:pPr>
        <w:pStyle w:val="BodyText"/>
        <w:ind w:left="1580"/>
      </w:pPr>
      <w:r>
        <w:t xml:space="preserve">170.320 (and subawards); </w:t>
      </w:r>
      <w:r>
        <w:rPr>
          <w:spacing w:val="-5"/>
        </w:rPr>
        <w:t>and</w:t>
      </w:r>
    </w:p>
    <w:p w14:paraId="6229BF4A" w14:textId="77777777" w:rsidR="00654DBD" w:rsidRDefault="0008649B">
      <w:pPr>
        <w:pStyle w:val="ListParagraph"/>
        <w:numPr>
          <w:ilvl w:val="3"/>
          <w:numId w:val="5"/>
        </w:numPr>
        <w:tabs>
          <w:tab w:val="left" w:pos="2360"/>
        </w:tabs>
        <w:ind w:right="473" w:firstLine="0"/>
        <w:rPr>
          <w:sz w:val="24"/>
        </w:rPr>
      </w:pPr>
      <w:r>
        <w:rPr>
          <w:sz w:val="24"/>
        </w:rPr>
        <w:t>The</w:t>
      </w:r>
      <w:r>
        <w:rPr>
          <w:spacing w:val="-4"/>
          <w:sz w:val="24"/>
        </w:rPr>
        <w:t xml:space="preserve"> </w:t>
      </w:r>
      <w:r>
        <w:rPr>
          <w:sz w:val="24"/>
        </w:rPr>
        <w:t>public</w:t>
      </w:r>
      <w:r>
        <w:rPr>
          <w:spacing w:val="-4"/>
          <w:sz w:val="24"/>
        </w:rPr>
        <w:t xml:space="preserve"> </w:t>
      </w:r>
      <w:r>
        <w:rPr>
          <w:sz w:val="24"/>
        </w:rPr>
        <w:t>does</w:t>
      </w:r>
      <w:r>
        <w:rPr>
          <w:spacing w:val="-4"/>
          <w:sz w:val="24"/>
        </w:rPr>
        <w:t xml:space="preserve"> </w:t>
      </w:r>
      <w:r>
        <w:rPr>
          <w:sz w:val="24"/>
        </w:rPr>
        <w:t>not</w:t>
      </w:r>
      <w:r>
        <w:rPr>
          <w:spacing w:val="-4"/>
          <w:sz w:val="24"/>
        </w:rPr>
        <w:t xml:space="preserve"> </w:t>
      </w:r>
      <w:r>
        <w:rPr>
          <w:sz w:val="24"/>
        </w:rPr>
        <w:t>have</w:t>
      </w:r>
      <w:r>
        <w:rPr>
          <w:spacing w:val="-4"/>
          <w:sz w:val="24"/>
        </w:rPr>
        <w:t xml:space="preserve"> </w:t>
      </w:r>
      <w:r>
        <w:rPr>
          <w:sz w:val="24"/>
        </w:rPr>
        <w:t>access</w:t>
      </w:r>
      <w:r>
        <w:rPr>
          <w:spacing w:val="-4"/>
          <w:sz w:val="24"/>
        </w:rPr>
        <w:t xml:space="preserve"> </w:t>
      </w:r>
      <w:r>
        <w:rPr>
          <w:sz w:val="24"/>
        </w:rPr>
        <w:t>to</w:t>
      </w:r>
      <w:r>
        <w:rPr>
          <w:spacing w:val="-4"/>
          <w:sz w:val="24"/>
        </w:rPr>
        <w:t xml:space="preserve"> </w:t>
      </w:r>
      <w:r>
        <w:rPr>
          <w:sz w:val="24"/>
        </w:rPr>
        <w:t>information</w:t>
      </w:r>
      <w:r>
        <w:rPr>
          <w:spacing w:val="-4"/>
          <w:sz w:val="24"/>
        </w:rPr>
        <w:t xml:space="preserve"> </w:t>
      </w:r>
      <w:r>
        <w:rPr>
          <w:sz w:val="24"/>
        </w:rPr>
        <w:t>about</w:t>
      </w:r>
      <w:r>
        <w:rPr>
          <w:spacing w:val="-4"/>
          <w:sz w:val="24"/>
        </w:rPr>
        <w:t xml:space="preserve"> </w:t>
      </w:r>
      <w:r>
        <w:rPr>
          <w:sz w:val="24"/>
        </w:rPr>
        <w:t>the</w:t>
      </w:r>
      <w:r>
        <w:rPr>
          <w:spacing w:val="-4"/>
          <w:sz w:val="24"/>
        </w:rPr>
        <w:t xml:space="preserve"> </w:t>
      </w:r>
      <w:r>
        <w:rPr>
          <w:sz w:val="24"/>
        </w:rPr>
        <w:t>compensation</w:t>
      </w:r>
      <w:r>
        <w:rPr>
          <w:spacing w:val="-4"/>
          <w:sz w:val="24"/>
        </w:rPr>
        <w:t xml:space="preserve"> </w:t>
      </w:r>
      <w:r>
        <w:rPr>
          <w:sz w:val="24"/>
        </w:rPr>
        <w:t>of the executives through periodic reports filed under section 13(a) or 15(d) of the Securities Exchange Act of 1934 (15 U.S.C. 78m(a), 78o(d)) or section 6104 of</w:t>
      </w:r>
    </w:p>
    <w:p w14:paraId="769C5345" w14:textId="77777777" w:rsidR="00654DBD" w:rsidRDefault="00654DBD">
      <w:pPr>
        <w:rPr>
          <w:sz w:val="24"/>
        </w:rPr>
        <w:sectPr w:rsidR="00654DBD">
          <w:pgSz w:w="12240" w:h="15840"/>
          <w:pgMar w:top="1320" w:right="1080" w:bottom="1340" w:left="1200" w:header="0" w:footer="1146" w:gutter="0"/>
          <w:cols w:space="720"/>
        </w:sectPr>
      </w:pPr>
    </w:p>
    <w:p w14:paraId="663372A7" w14:textId="77777777" w:rsidR="00654DBD" w:rsidRDefault="0008649B">
      <w:pPr>
        <w:pStyle w:val="BodyText"/>
        <w:spacing w:before="60"/>
        <w:ind w:left="1580" w:right="488"/>
      </w:pPr>
      <w:r>
        <w:lastRenderedPageBreak/>
        <w:t>the Internal Revenue Code of 1986. (To determine if the public has access to the compensation</w:t>
      </w:r>
      <w:r>
        <w:rPr>
          <w:spacing w:val="-5"/>
        </w:rPr>
        <w:t xml:space="preserve"> </w:t>
      </w:r>
      <w:r>
        <w:t>information,</w:t>
      </w:r>
      <w:r>
        <w:rPr>
          <w:spacing w:val="-5"/>
        </w:rPr>
        <w:t xml:space="preserve"> </w:t>
      </w:r>
      <w:r>
        <w:t>see</w:t>
      </w:r>
      <w:r>
        <w:rPr>
          <w:spacing w:val="-5"/>
        </w:rPr>
        <w:t xml:space="preserve"> </w:t>
      </w:r>
      <w:r>
        <w:t>the</w:t>
      </w:r>
      <w:r>
        <w:rPr>
          <w:spacing w:val="-5"/>
        </w:rPr>
        <w:t xml:space="preserve"> </w:t>
      </w:r>
      <w:r>
        <w:t>U.S.</w:t>
      </w:r>
      <w:r>
        <w:rPr>
          <w:spacing w:val="-5"/>
        </w:rPr>
        <w:t xml:space="preserve"> </w:t>
      </w:r>
      <w:r>
        <w:t>Security</w:t>
      </w:r>
      <w:r>
        <w:rPr>
          <w:spacing w:val="-5"/>
        </w:rPr>
        <w:t xml:space="preserve"> </w:t>
      </w:r>
      <w:r>
        <w:t>and</w:t>
      </w:r>
      <w:r>
        <w:rPr>
          <w:spacing w:val="-5"/>
        </w:rPr>
        <w:t xml:space="preserve"> </w:t>
      </w:r>
      <w:r>
        <w:t>Exchange</w:t>
      </w:r>
      <w:r>
        <w:rPr>
          <w:spacing w:val="-5"/>
        </w:rPr>
        <w:t xml:space="preserve"> </w:t>
      </w:r>
      <w:r>
        <w:t>Commission</w:t>
      </w:r>
      <w:r>
        <w:rPr>
          <w:spacing w:val="-5"/>
        </w:rPr>
        <w:t xml:space="preserve"> </w:t>
      </w:r>
      <w:r>
        <w:t xml:space="preserve">total compensation filings at </w:t>
      </w:r>
      <w:hyperlink r:id="rId24">
        <w:r>
          <w:rPr>
            <w:color w:val="0463C1"/>
            <w:u w:val="single" w:color="0463C1"/>
          </w:rPr>
          <w:t>http://www.sec.gov/answers/execomp.htm</w:t>
        </w:r>
      </w:hyperlink>
      <w:r>
        <w:t>.)</w:t>
      </w:r>
    </w:p>
    <w:p w14:paraId="5EC262C8" w14:textId="77777777" w:rsidR="00654DBD" w:rsidRDefault="00654DBD">
      <w:pPr>
        <w:pStyle w:val="BodyText"/>
        <w:spacing w:before="2"/>
        <w:rPr>
          <w:sz w:val="16"/>
        </w:rPr>
      </w:pPr>
    </w:p>
    <w:p w14:paraId="625484FF" w14:textId="77777777" w:rsidR="00654DBD" w:rsidRDefault="0008649B">
      <w:pPr>
        <w:pStyle w:val="ListParagraph"/>
        <w:numPr>
          <w:ilvl w:val="2"/>
          <w:numId w:val="5"/>
        </w:numPr>
        <w:tabs>
          <w:tab w:val="left" w:pos="740"/>
        </w:tabs>
        <w:spacing w:before="90"/>
        <w:ind w:left="140" w:right="467" w:firstLine="0"/>
        <w:rPr>
          <w:sz w:val="24"/>
        </w:rPr>
      </w:pPr>
      <w:r>
        <w:rPr>
          <w:b/>
          <w:sz w:val="24"/>
        </w:rPr>
        <w:t xml:space="preserve">Where and when to report. </w:t>
      </w:r>
      <w:r>
        <w:rPr>
          <w:sz w:val="24"/>
        </w:rPr>
        <w:t>The recipient must report executive total compensation described</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4.2.1</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award</w:t>
      </w:r>
      <w:r>
        <w:rPr>
          <w:spacing w:val="-3"/>
          <w:sz w:val="24"/>
        </w:rPr>
        <w:t xml:space="preserve"> </w:t>
      </w:r>
      <w:r>
        <w:rPr>
          <w:sz w:val="24"/>
        </w:rPr>
        <w:t>term:</w:t>
      </w:r>
      <w:r>
        <w:rPr>
          <w:spacing w:val="-3"/>
          <w:sz w:val="24"/>
        </w:rPr>
        <w:t xml:space="preserve"> </w:t>
      </w:r>
      <w:r>
        <w:rPr>
          <w:sz w:val="24"/>
        </w:rPr>
        <w:t>(i.)</w:t>
      </w:r>
      <w:r>
        <w:rPr>
          <w:spacing w:val="-3"/>
          <w:sz w:val="24"/>
        </w:rPr>
        <w:t xml:space="preserve"> </w:t>
      </w:r>
      <w:r>
        <w:rPr>
          <w:sz w:val="24"/>
        </w:rPr>
        <w:t>As</w:t>
      </w:r>
      <w:r>
        <w:rPr>
          <w:spacing w:val="-3"/>
          <w:sz w:val="24"/>
        </w:rPr>
        <w:t xml:space="preserve"> </w:t>
      </w:r>
      <w:r>
        <w:rPr>
          <w:sz w:val="24"/>
        </w:rPr>
        <w:t>part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registration</w:t>
      </w:r>
      <w:r>
        <w:rPr>
          <w:spacing w:val="-3"/>
          <w:sz w:val="24"/>
        </w:rPr>
        <w:t xml:space="preserve"> </w:t>
      </w:r>
      <w:r>
        <w:rPr>
          <w:sz w:val="24"/>
        </w:rPr>
        <w:t>Central</w:t>
      </w:r>
      <w:r>
        <w:rPr>
          <w:spacing w:val="-3"/>
          <w:sz w:val="24"/>
        </w:rPr>
        <w:t xml:space="preserve"> </w:t>
      </w:r>
      <w:r>
        <w:rPr>
          <w:sz w:val="24"/>
        </w:rPr>
        <w:t>System</w:t>
      </w:r>
      <w:r>
        <w:rPr>
          <w:spacing w:val="-4"/>
          <w:sz w:val="24"/>
        </w:rPr>
        <w:t xml:space="preserve"> </w:t>
      </w:r>
      <w:r>
        <w:rPr>
          <w:sz w:val="24"/>
        </w:rPr>
        <w:t xml:space="preserve">for Award Management profile available at </w:t>
      </w:r>
      <w:hyperlink r:id="rId25">
        <w:r>
          <w:rPr>
            <w:color w:val="0000FF"/>
            <w:sz w:val="24"/>
          </w:rPr>
          <w:t>www.sam.gov</w:t>
        </w:r>
        <w:r>
          <w:rPr>
            <w:sz w:val="24"/>
          </w:rPr>
          <w:t>.</w:t>
        </w:r>
      </w:hyperlink>
      <w:r>
        <w:rPr>
          <w:sz w:val="24"/>
        </w:rPr>
        <w:t xml:space="preserve"> (ii.) By the end of the month following the month in which this award is made, and annually thereafter.</w:t>
      </w:r>
    </w:p>
    <w:p w14:paraId="5F7F0B84" w14:textId="77777777" w:rsidR="00654DBD" w:rsidRDefault="0008649B">
      <w:pPr>
        <w:pStyle w:val="ListParagraph"/>
        <w:numPr>
          <w:ilvl w:val="1"/>
          <w:numId w:val="5"/>
        </w:numPr>
        <w:tabs>
          <w:tab w:val="left" w:pos="560"/>
        </w:tabs>
        <w:jc w:val="left"/>
        <w:rPr>
          <w:b/>
          <w:sz w:val="24"/>
        </w:rPr>
      </w:pPr>
      <w:r>
        <w:rPr>
          <w:b/>
          <w:sz w:val="24"/>
        </w:rPr>
        <w:t xml:space="preserve">Reporting of Total Compensation of Subrecipient </w:t>
      </w:r>
      <w:r>
        <w:rPr>
          <w:b/>
          <w:spacing w:val="-2"/>
          <w:sz w:val="24"/>
        </w:rPr>
        <w:t>Executives.</w:t>
      </w:r>
    </w:p>
    <w:p w14:paraId="27E9C1D6" w14:textId="77777777" w:rsidR="00654DBD" w:rsidRDefault="0008649B">
      <w:pPr>
        <w:pStyle w:val="ListParagraph"/>
        <w:numPr>
          <w:ilvl w:val="2"/>
          <w:numId w:val="5"/>
        </w:numPr>
        <w:tabs>
          <w:tab w:val="left" w:pos="1460"/>
        </w:tabs>
        <w:ind w:right="507" w:firstLine="0"/>
        <w:rPr>
          <w:sz w:val="24"/>
        </w:rPr>
      </w:pPr>
      <w:r>
        <w:rPr>
          <w:b/>
          <w:sz w:val="24"/>
        </w:rPr>
        <w:t>Applicability</w:t>
      </w:r>
      <w:r>
        <w:rPr>
          <w:b/>
          <w:spacing w:val="-3"/>
          <w:sz w:val="24"/>
        </w:rPr>
        <w:t xml:space="preserve"> </w:t>
      </w:r>
      <w:r>
        <w:rPr>
          <w:b/>
          <w:sz w:val="24"/>
        </w:rPr>
        <w:t>and</w:t>
      </w:r>
      <w:r>
        <w:rPr>
          <w:b/>
          <w:spacing w:val="-3"/>
          <w:sz w:val="24"/>
        </w:rPr>
        <w:t xml:space="preserve"> </w:t>
      </w:r>
      <w:r>
        <w:rPr>
          <w:b/>
          <w:sz w:val="24"/>
        </w:rPr>
        <w:t>what</w:t>
      </w:r>
      <w:r>
        <w:rPr>
          <w:b/>
          <w:spacing w:val="-3"/>
          <w:sz w:val="24"/>
        </w:rPr>
        <w:t xml:space="preserve"> </w:t>
      </w:r>
      <w:r>
        <w:rPr>
          <w:b/>
          <w:sz w:val="24"/>
        </w:rPr>
        <w:t>to</w:t>
      </w:r>
      <w:r>
        <w:rPr>
          <w:b/>
          <w:spacing w:val="-3"/>
          <w:sz w:val="24"/>
        </w:rPr>
        <w:t xml:space="preserve"> </w:t>
      </w:r>
      <w:r>
        <w:rPr>
          <w:b/>
          <w:sz w:val="24"/>
        </w:rPr>
        <w:t>report.</w:t>
      </w:r>
      <w:r>
        <w:rPr>
          <w:b/>
          <w:spacing w:val="-3"/>
          <w:sz w:val="24"/>
        </w:rPr>
        <w:t xml:space="preserve"> </w:t>
      </w:r>
      <w:r>
        <w:rPr>
          <w:sz w:val="24"/>
        </w:rPr>
        <w:t>Unless</w:t>
      </w:r>
      <w:r>
        <w:rPr>
          <w:spacing w:val="-3"/>
          <w:sz w:val="24"/>
        </w:rPr>
        <w:t xml:space="preserve"> </w:t>
      </w:r>
      <w:r>
        <w:rPr>
          <w:sz w:val="24"/>
        </w:rPr>
        <w:t>exempt</w:t>
      </w:r>
      <w:r>
        <w:rPr>
          <w:spacing w:val="-3"/>
          <w:sz w:val="24"/>
        </w:rPr>
        <w:t xml:space="preserve"> </w:t>
      </w:r>
      <w:r>
        <w:rPr>
          <w:sz w:val="24"/>
        </w:rPr>
        <w:t>as</w:t>
      </w:r>
      <w:r>
        <w:rPr>
          <w:spacing w:val="-3"/>
          <w:sz w:val="24"/>
        </w:rPr>
        <w:t xml:space="preserve"> </w:t>
      </w:r>
      <w:r>
        <w:rPr>
          <w:sz w:val="24"/>
        </w:rPr>
        <w:t>provided</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4.4.</w:t>
      </w:r>
      <w:r>
        <w:rPr>
          <w:spacing w:val="-3"/>
          <w:sz w:val="24"/>
        </w:rPr>
        <w:t xml:space="preserve"> </w:t>
      </w:r>
      <w:r>
        <w:rPr>
          <w:sz w:val="24"/>
        </w:rPr>
        <w:t>of this</w:t>
      </w:r>
      <w:r>
        <w:rPr>
          <w:spacing w:val="-3"/>
          <w:sz w:val="24"/>
        </w:rPr>
        <w:t xml:space="preserve"> </w:t>
      </w:r>
      <w:r>
        <w:rPr>
          <w:sz w:val="24"/>
        </w:rPr>
        <w:t>award</w:t>
      </w:r>
      <w:r>
        <w:rPr>
          <w:spacing w:val="-3"/>
          <w:sz w:val="24"/>
        </w:rPr>
        <w:t xml:space="preserve"> </w:t>
      </w:r>
      <w:r>
        <w:rPr>
          <w:sz w:val="24"/>
        </w:rPr>
        <w:t>term,</w:t>
      </w:r>
      <w:r>
        <w:rPr>
          <w:spacing w:val="-3"/>
          <w:sz w:val="24"/>
        </w:rPr>
        <w:t xml:space="preserve"> </w:t>
      </w:r>
      <w:r>
        <w:rPr>
          <w:sz w:val="24"/>
        </w:rPr>
        <w:t>for</w:t>
      </w:r>
      <w:r>
        <w:rPr>
          <w:spacing w:val="-4"/>
          <w:sz w:val="24"/>
        </w:rPr>
        <w:t xml:space="preserve"> </w:t>
      </w:r>
      <w:r>
        <w:rPr>
          <w:sz w:val="24"/>
        </w:rPr>
        <w:t>each</w:t>
      </w:r>
      <w:r>
        <w:rPr>
          <w:spacing w:val="-3"/>
          <w:sz w:val="24"/>
        </w:rPr>
        <w:t xml:space="preserve"> </w:t>
      </w:r>
      <w:r>
        <w:rPr>
          <w:sz w:val="24"/>
        </w:rPr>
        <w:t>first-tier</w:t>
      </w:r>
      <w:r>
        <w:rPr>
          <w:spacing w:val="-3"/>
          <w:sz w:val="24"/>
        </w:rPr>
        <w:t xml:space="preserve"> </w:t>
      </w:r>
      <w:r>
        <w:rPr>
          <w:sz w:val="24"/>
        </w:rPr>
        <w:t>subrecipient</w:t>
      </w:r>
      <w:r>
        <w:rPr>
          <w:spacing w:val="-3"/>
          <w:sz w:val="24"/>
        </w:rPr>
        <w:t xml:space="preserve"> </w:t>
      </w:r>
      <w:r>
        <w:rPr>
          <w:sz w:val="24"/>
        </w:rPr>
        <w:t>under</w:t>
      </w:r>
      <w:r>
        <w:rPr>
          <w:spacing w:val="-3"/>
          <w:sz w:val="24"/>
        </w:rPr>
        <w:t xml:space="preserve"> </w:t>
      </w:r>
      <w:r>
        <w:rPr>
          <w:sz w:val="24"/>
        </w:rPr>
        <w:t>this</w:t>
      </w:r>
      <w:r>
        <w:rPr>
          <w:spacing w:val="-4"/>
          <w:sz w:val="24"/>
        </w:rPr>
        <w:t xml:space="preserve"> </w:t>
      </w:r>
      <w:r>
        <w:rPr>
          <w:sz w:val="24"/>
        </w:rPr>
        <w:t>award,</w:t>
      </w:r>
      <w:r>
        <w:rPr>
          <w:spacing w:val="-3"/>
          <w:sz w:val="24"/>
        </w:rPr>
        <w:t xml:space="preserve"> </w:t>
      </w:r>
      <w:r>
        <w:rPr>
          <w:sz w:val="24"/>
        </w:rPr>
        <w:t>the</w:t>
      </w:r>
      <w:r>
        <w:rPr>
          <w:spacing w:val="-3"/>
          <w:sz w:val="24"/>
        </w:rPr>
        <w:t xml:space="preserve"> </w:t>
      </w:r>
      <w:r>
        <w:rPr>
          <w:sz w:val="24"/>
        </w:rPr>
        <w:t>recipient</w:t>
      </w:r>
      <w:r>
        <w:rPr>
          <w:spacing w:val="-3"/>
          <w:sz w:val="24"/>
        </w:rPr>
        <w:t xml:space="preserve"> </w:t>
      </w:r>
      <w:r>
        <w:rPr>
          <w:sz w:val="24"/>
        </w:rPr>
        <w:t>shall</w:t>
      </w:r>
      <w:r>
        <w:rPr>
          <w:spacing w:val="-3"/>
          <w:sz w:val="24"/>
        </w:rPr>
        <w:t xml:space="preserve"> </w:t>
      </w:r>
      <w:r>
        <w:rPr>
          <w:sz w:val="24"/>
        </w:rPr>
        <w:t>report the names and total compensation of each of the subrecipient’s five most highly compensated executives for the subrecipient’s preceding completed fiscal year, if:</w:t>
      </w:r>
    </w:p>
    <w:p w14:paraId="4DBE0462" w14:textId="77777777" w:rsidR="00654DBD" w:rsidRDefault="0008649B">
      <w:pPr>
        <w:pStyle w:val="ListParagraph"/>
        <w:numPr>
          <w:ilvl w:val="3"/>
          <w:numId w:val="5"/>
        </w:numPr>
        <w:tabs>
          <w:tab w:val="left" w:pos="2360"/>
        </w:tabs>
        <w:ind w:right="697" w:firstLine="0"/>
        <w:rPr>
          <w:sz w:val="24"/>
        </w:rPr>
      </w:pPr>
      <w:r>
        <w:rPr>
          <w:sz w:val="24"/>
        </w:rPr>
        <w:t>in</w:t>
      </w:r>
      <w:r>
        <w:rPr>
          <w:spacing w:val="-5"/>
          <w:sz w:val="24"/>
        </w:rPr>
        <w:t xml:space="preserve"> </w:t>
      </w:r>
      <w:r>
        <w:rPr>
          <w:sz w:val="24"/>
        </w:rPr>
        <w:t>the</w:t>
      </w:r>
      <w:r>
        <w:rPr>
          <w:spacing w:val="-5"/>
          <w:sz w:val="24"/>
        </w:rPr>
        <w:t xml:space="preserve"> </w:t>
      </w:r>
      <w:r>
        <w:rPr>
          <w:sz w:val="24"/>
        </w:rPr>
        <w:t>subrecipient's</w:t>
      </w:r>
      <w:r>
        <w:rPr>
          <w:spacing w:val="-5"/>
          <w:sz w:val="24"/>
        </w:rPr>
        <w:t xml:space="preserve"> </w:t>
      </w:r>
      <w:r>
        <w:rPr>
          <w:sz w:val="24"/>
        </w:rPr>
        <w:t>preceding</w:t>
      </w:r>
      <w:r>
        <w:rPr>
          <w:spacing w:val="-5"/>
          <w:sz w:val="24"/>
        </w:rPr>
        <w:t xml:space="preserve"> </w:t>
      </w:r>
      <w:r>
        <w:rPr>
          <w:sz w:val="24"/>
        </w:rPr>
        <w:t>fiscal</w:t>
      </w:r>
      <w:r>
        <w:rPr>
          <w:spacing w:val="-5"/>
          <w:sz w:val="24"/>
        </w:rPr>
        <w:t xml:space="preserve"> </w:t>
      </w:r>
      <w:r>
        <w:rPr>
          <w:sz w:val="24"/>
        </w:rPr>
        <w:t>year,</w:t>
      </w:r>
      <w:r>
        <w:rPr>
          <w:spacing w:val="-5"/>
          <w:sz w:val="24"/>
        </w:rPr>
        <w:t xml:space="preserve"> </w:t>
      </w:r>
      <w:r>
        <w:rPr>
          <w:sz w:val="24"/>
        </w:rPr>
        <w:t>the</w:t>
      </w:r>
      <w:r>
        <w:rPr>
          <w:spacing w:val="-5"/>
          <w:sz w:val="24"/>
        </w:rPr>
        <w:t xml:space="preserve"> </w:t>
      </w:r>
      <w:r>
        <w:rPr>
          <w:sz w:val="24"/>
        </w:rPr>
        <w:t>subrecipient</w:t>
      </w:r>
      <w:r>
        <w:rPr>
          <w:spacing w:val="-5"/>
          <w:sz w:val="24"/>
        </w:rPr>
        <w:t xml:space="preserve"> </w:t>
      </w:r>
      <w:r>
        <w:rPr>
          <w:sz w:val="24"/>
        </w:rPr>
        <w:t>received:</w:t>
      </w:r>
      <w:r>
        <w:rPr>
          <w:spacing w:val="-5"/>
          <w:sz w:val="24"/>
        </w:rPr>
        <w:t xml:space="preserve"> </w:t>
      </w:r>
      <w:r>
        <w:rPr>
          <w:sz w:val="24"/>
        </w:rPr>
        <w:t>(i.) 80 percent or more of its annual gross revenues from Federal procurement contracts (and subcontracts) and Federal financial assistance subject to the Transparency Act, as defined at 2 CFR 170.320 (and subawards); and (ii.)</w:t>
      </w:r>
    </w:p>
    <w:p w14:paraId="0DBB150C" w14:textId="77777777" w:rsidR="00654DBD" w:rsidRDefault="0008649B">
      <w:pPr>
        <w:pStyle w:val="BodyText"/>
        <w:ind w:left="1580" w:right="572"/>
      </w:pPr>
      <w:r>
        <w:t>$25,000,000 or more in annual gross revenues from Federal procurement contracts</w:t>
      </w:r>
      <w:r>
        <w:rPr>
          <w:spacing w:val="-5"/>
        </w:rPr>
        <w:t xml:space="preserve"> </w:t>
      </w:r>
      <w:r>
        <w:t>(and</w:t>
      </w:r>
      <w:r>
        <w:rPr>
          <w:spacing w:val="-5"/>
        </w:rPr>
        <w:t xml:space="preserve"> </w:t>
      </w:r>
      <w:r>
        <w:t>subcontracts),</w:t>
      </w:r>
      <w:r>
        <w:rPr>
          <w:spacing w:val="-5"/>
        </w:rPr>
        <w:t xml:space="preserve"> </w:t>
      </w:r>
      <w:r>
        <w:t>and</w:t>
      </w:r>
      <w:r>
        <w:rPr>
          <w:spacing w:val="-5"/>
        </w:rPr>
        <w:t xml:space="preserve"> </w:t>
      </w:r>
      <w:r>
        <w:t>Federal</w:t>
      </w:r>
      <w:r>
        <w:rPr>
          <w:spacing w:val="-5"/>
        </w:rPr>
        <w:t xml:space="preserve"> </w:t>
      </w:r>
      <w:r>
        <w:t>financial</w:t>
      </w:r>
      <w:r>
        <w:rPr>
          <w:spacing w:val="-5"/>
        </w:rPr>
        <w:t xml:space="preserve"> </w:t>
      </w:r>
      <w:r>
        <w:t>assistance</w:t>
      </w:r>
      <w:r>
        <w:rPr>
          <w:spacing w:val="-5"/>
        </w:rPr>
        <w:t xml:space="preserve"> </w:t>
      </w:r>
      <w:r>
        <w:t>subject</w:t>
      </w:r>
      <w:r>
        <w:rPr>
          <w:spacing w:val="-5"/>
        </w:rPr>
        <w:t xml:space="preserve"> </w:t>
      </w:r>
      <w:r>
        <w:t>to</w:t>
      </w:r>
      <w:r>
        <w:rPr>
          <w:spacing w:val="-5"/>
        </w:rPr>
        <w:t xml:space="preserve"> </w:t>
      </w:r>
      <w:r>
        <w:t>the Transparency Act (and subawards); and</w:t>
      </w:r>
    </w:p>
    <w:p w14:paraId="5D2320FC" w14:textId="77777777" w:rsidR="00654DBD" w:rsidRDefault="0008649B">
      <w:pPr>
        <w:pStyle w:val="ListParagraph"/>
        <w:numPr>
          <w:ilvl w:val="3"/>
          <w:numId w:val="5"/>
        </w:numPr>
        <w:tabs>
          <w:tab w:val="left" w:pos="2360"/>
        </w:tabs>
        <w:ind w:right="473" w:firstLine="0"/>
        <w:rPr>
          <w:sz w:val="24"/>
        </w:rPr>
      </w:pPr>
      <w:r>
        <w:rPr>
          <w:sz w:val="24"/>
        </w:rPr>
        <w:t>The</w:t>
      </w:r>
      <w:r>
        <w:rPr>
          <w:spacing w:val="-4"/>
          <w:sz w:val="24"/>
        </w:rPr>
        <w:t xml:space="preserve"> </w:t>
      </w:r>
      <w:r>
        <w:rPr>
          <w:sz w:val="24"/>
        </w:rPr>
        <w:t>public</w:t>
      </w:r>
      <w:r>
        <w:rPr>
          <w:spacing w:val="-4"/>
          <w:sz w:val="24"/>
        </w:rPr>
        <w:t xml:space="preserve"> </w:t>
      </w:r>
      <w:r>
        <w:rPr>
          <w:sz w:val="24"/>
        </w:rPr>
        <w:t>does</w:t>
      </w:r>
      <w:r>
        <w:rPr>
          <w:spacing w:val="-4"/>
          <w:sz w:val="24"/>
        </w:rPr>
        <w:t xml:space="preserve"> </w:t>
      </w:r>
      <w:r>
        <w:rPr>
          <w:sz w:val="24"/>
        </w:rPr>
        <w:t>not</w:t>
      </w:r>
      <w:r>
        <w:rPr>
          <w:spacing w:val="-4"/>
          <w:sz w:val="24"/>
        </w:rPr>
        <w:t xml:space="preserve"> </w:t>
      </w:r>
      <w:r>
        <w:rPr>
          <w:sz w:val="24"/>
        </w:rPr>
        <w:t>have</w:t>
      </w:r>
      <w:r>
        <w:rPr>
          <w:spacing w:val="-4"/>
          <w:sz w:val="24"/>
        </w:rPr>
        <w:t xml:space="preserve"> </w:t>
      </w:r>
      <w:r>
        <w:rPr>
          <w:sz w:val="24"/>
        </w:rPr>
        <w:t>access</w:t>
      </w:r>
      <w:r>
        <w:rPr>
          <w:spacing w:val="-4"/>
          <w:sz w:val="24"/>
        </w:rPr>
        <w:t xml:space="preserve"> </w:t>
      </w:r>
      <w:r>
        <w:rPr>
          <w:sz w:val="24"/>
        </w:rPr>
        <w:t>to</w:t>
      </w:r>
      <w:r>
        <w:rPr>
          <w:spacing w:val="-4"/>
          <w:sz w:val="24"/>
        </w:rPr>
        <w:t xml:space="preserve"> </w:t>
      </w:r>
      <w:r>
        <w:rPr>
          <w:sz w:val="24"/>
        </w:rPr>
        <w:t>information</w:t>
      </w:r>
      <w:r>
        <w:rPr>
          <w:spacing w:val="-4"/>
          <w:sz w:val="24"/>
        </w:rPr>
        <w:t xml:space="preserve"> </w:t>
      </w:r>
      <w:r>
        <w:rPr>
          <w:sz w:val="24"/>
        </w:rPr>
        <w:t>about</w:t>
      </w:r>
      <w:r>
        <w:rPr>
          <w:spacing w:val="-4"/>
          <w:sz w:val="24"/>
        </w:rPr>
        <w:t xml:space="preserve"> </w:t>
      </w:r>
      <w:r>
        <w:rPr>
          <w:sz w:val="24"/>
        </w:rPr>
        <w:t>the</w:t>
      </w:r>
      <w:r>
        <w:rPr>
          <w:spacing w:val="-4"/>
          <w:sz w:val="24"/>
        </w:rPr>
        <w:t xml:space="preserve"> </w:t>
      </w:r>
      <w:r>
        <w:rPr>
          <w:sz w:val="24"/>
        </w:rPr>
        <w:t>compensation</w:t>
      </w:r>
      <w:r>
        <w:rPr>
          <w:spacing w:val="-4"/>
          <w:sz w:val="24"/>
        </w:rPr>
        <w:t xml:space="preserve"> </w:t>
      </w:r>
      <w:r>
        <w:rPr>
          <w:sz w:val="24"/>
        </w:rPr>
        <w:t xml:space="preserve">of the executives through periodic reports filed under section 13(a) or 15(d) of the Securities Exchange Act of 1934 (15 U.S.C. 78m(a), 78o(d)) or section 6104 of the Internal Revenue Code of 1986. (To determine if the public has access to the compensation information, see the U.S. Security and Exchange Commission total compensation filings at </w:t>
      </w:r>
      <w:hyperlink r:id="rId26">
        <w:r>
          <w:rPr>
            <w:color w:val="0463C1"/>
            <w:sz w:val="24"/>
            <w:u w:val="single" w:color="0463C1"/>
          </w:rPr>
          <w:t>http://www.sec.gov/answers/execomp.htm</w:t>
        </w:r>
      </w:hyperlink>
      <w:r>
        <w:rPr>
          <w:sz w:val="24"/>
        </w:rPr>
        <w:t>.)</w:t>
      </w:r>
    </w:p>
    <w:p w14:paraId="27B54328" w14:textId="77777777" w:rsidR="00654DBD" w:rsidRDefault="0008649B">
      <w:pPr>
        <w:pStyle w:val="ListParagraph"/>
        <w:numPr>
          <w:ilvl w:val="2"/>
          <w:numId w:val="5"/>
        </w:numPr>
        <w:tabs>
          <w:tab w:val="left" w:pos="740"/>
        </w:tabs>
        <w:ind w:left="140" w:right="1246" w:firstLine="0"/>
        <w:rPr>
          <w:sz w:val="24"/>
        </w:rPr>
      </w:pPr>
      <w:r>
        <w:rPr>
          <w:b/>
          <w:sz w:val="24"/>
        </w:rPr>
        <w:t>Where</w:t>
      </w:r>
      <w:r>
        <w:rPr>
          <w:b/>
          <w:spacing w:val="-4"/>
          <w:sz w:val="24"/>
        </w:rPr>
        <w:t xml:space="preserve"> </w:t>
      </w:r>
      <w:r>
        <w:rPr>
          <w:b/>
          <w:sz w:val="24"/>
        </w:rPr>
        <w:t>and</w:t>
      </w:r>
      <w:r>
        <w:rPr>
          <w:b/>
          <w:spacing w:val="-4"/>
          <w:sz w:val="24"/>
        </w:rPr>
        <w:t xml:space="preserve"> </w:t>
      </w:r>
      <w:r>
        <w:rPr>
          <w:b/>
          <w:sz w:val="24"/>
        </w:rPr>
        <w:t>when</w:t>
      </w:r>
      <w:r>
        <w:rPr>
          <w:b/>
          <w:spacing w:val="-4"/>
          <w:sz w:val="24"/>
        </w:rPr>
        <w:t xml:space="preserve"> </w:t>
      </w:r>
      <w:r>
        <w:rPr>
          <w:b/>
          <w:sz w:val="24"/>
        </w:rPr>
        <w:t>to</w:t>
      </w:r>
      <w:r>
        <w:rPr>
          <w:b/>
          <w:spacing w:val="-4"/>
          <w:sz w:val="24"/>
        </w:rPr>
        <w:t xml:space="preserve"> </w:t>
      </w:r>
      <w:r>
        <w:rPr>
          <w:b/>
          <w:sz w:val="24"/>
        </w:rPr>
        <w:t>report.</w:t>
      </w:r>
      <w:r>
        <w:rPr>
          <w:b/>
          <w:spacing w:val="-4"/>
          <w:sz w:val="24"/>
        </w:rPr>
        <w:t xml:space="preserve"> </w:t>
      </w:r>
      <w:r>
        <w:rPr>
          <w:sz w:val="24"/>
        </w:rPr>
        <w:t>The</w:t>
      </w:r>
      <w:r>
        <w:rPr>
          <w:spacing w:val="-4"/>
          <w:sz w:val="24"/>
        </w:rPr>
        <w:t xml:space="preserve"> </w:t>
      </w:r>
      <w:r>
        <w:rPr>
          <w:sz w:val="24"/>
        </w:rPr>
        <w:t>recipient</w:t>
      </w:r>
      <w:r>
        <w:rPr>
          <w:spacing w:val="-4"/>
          <w:sz w:val="24"/>
        </w:rPr>
        <w:t xml:space="preserve"> </w:t>
      </w:r>
      <w:r>
        <w:rPr>
          <w:sz w:val="24"/>
        </w:rPr>
        <w:t>must</w:t>
      </w:r>
      <w:r>
        <w:rPr>
          <w:spacing w:val="-4"/>
          <w:sz w:val="24"/>
        </w:rPr>
        <w:t xml:space="preserve"> </w:t>
      </w:r>
      <w:r>
        <w:rPr>
          <w:sz w:val="24"/>
        </w:rPr>
        <w:t>report</w:t>
      </w:r>
      <w:r>
        <w:rPr>
          <w:spacing w:val="-4"/>
          <w:sz w:val="24"/>
        </w:rPr>
        <w:t xml:space="preserve"> </w:t>
      </w:r>
      <w:r>
        <w:rPr>
          <w:sz w:val="24"/>
        </w:rPr>
        <w:t>subrecipient</w:t>
      </w:r>
      <w:r>
        <w:rPr>
          <w:spacing w:val="-4"/>
          <w:sz w:val="24"/>
        </w:rPr>
        <w:t xml:space="preserve"> </w:t>
      </w:r>
      <w:r>
        <w:rPr>
          <w:sz w:val="24"/>
        </w:rPr>
        <w:t>executive</w:t>
      </w:r>
      <w:r>
        <w:rPr>
          <w:spacing w:val="-4"/>
          <w:sz w:val="24"/>
        </w:rPr>
        <w:t xml:space="preserve"> </w:t>
      </w:r>
      <w:r>
        <w:rPr>
          <w:sz w:val="24"/>
        </w:rPr>
        <w:t>total compensation described in paragraph 4.3.1. of this award term:</w:t>
      </w:r>
    </w:p>
    <w:p w14:paraId="6FDE26AD" w14:textId="77777777" w:rsidR="00654DBD" w:rsidRDefault="0008649B">
      <w:pPr>
        <w:pStyle w:val="ListParagraph"/>
        <w:numPr>
          <w:ilvl w:val="3"/>
          <w:numId w:val="5"/>
        </w:numPr>
        <w:tabs>
          <w:tab w:val="left" w:pos="1640"/>
        </w:tabs>
        <w:ind w:left="1640"/>
        <w:rPr>
          <w:sz w:val="24"/>
        </w:rPr>
      </w:pPr>
      <w:r>
        <w:rPr>
          <w:sz w:val="24"/>
        </w:rPr>
        <w:t xml:space="preserve">To the </w:t>
      </w:r>
      <w:r>
        <w:rPr>
          <w:spacing w:val="-2"/>
          <w:sz w:val="24"/>
        </w:rPr>
        <w:t>recipient.</w:t>
      </w:r>
    </w:p>
    <w:p w14:paraId="387EB030" w14:textId="77777777" w:rsidR="00654DBD" w:rsidRDefault="0008649B">
      <w:pPr>
        <w:pStyle w:val="ListParagraph"/>
        <w:numPr>
          <w:ilvl w:val="3"/>
          <w:numId w:val="5"/>
        </w:numPr>
        <w:tabs>
          <w:tab w:val="left" w:pos="1640"/>
        </w:tabs>
        <w:ind w:left="860" w:right="712" w:firstLine="0"/>
        <w:rPr>
          <w:sz w:val="24"/>
        </w:rPr>
      </w:pPr>
      <w:r>
        <w:rPr>
          <w:sz w:val="24"/>
        </w:rPr>
        <w:t>By</w:t>
      </w:r>
      <w:r>
        <w:rPr>
          <w:spacing w:val="-3"/>
          <w:sz w:val="24"/>
        </w:rPr>
        <w:t xml:space="preserve"> </w:t>
      </w:r>
      <w:r>
        <w:rPr>
          <w:sz w:val="24"/>
        </w:rPr>
        <w:t>the</w:t>
      </w:r>
      <w:r>
        <w:rPr>
          <w:spacing w:val="-3"/>
          <w:sz w:val="24"/>
        </w:rPr>
        <w:t xml:space="preserve"> </w:t>
      </w:r>
      <w:r>
        <w:rPr>
          <w:sz w:val="24"/>
        </w:rPr>
        <w:t>end</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month</w:t>
      </w:r>
      <w:r>
        <w:rPr>
          <w:spacing w:val="-3"/>
          <w:sz w:val="24"/>
        </w:rPr>
        <w:t xml:space="preserve"> </w:t>
      </w:r>
      <w:r>
        <w:rPr>
          <w:sz w:val="24"/>
        </w:rPr>
        <w:t>following</w:t>
      </w:r>
      <w:r>
        <w:rPr>
          <w:spacing w:val="-3"/>
          <w:sz w:val="24"/>
        </w:rPr>
        <w:t xml:space="preserve"> </w:t>
      </w:r>
      <w:r>
        <w:rPr>
          <w:sz w:val="24"/>
        </w:rPr>
        <w:t>the</w:t>
      </w:r>
      <w:r>
        <w:rPr>
          <w:spacing w:val="-3"/>
          <w:sz w:val="24"/>
        </w:rPr>
        <w:t xml:space="preserve"> </w:t>
      </w:r>
      <w:r>
        <w:rPr>
          <w:sz w:val="24"/>
        </w:rPr>
        <w:t>month</w:t>
      </w:r>
      <w:r>
        <w:rPr>
          <w:spacing w:val="-3"/>
          <w:sz w:val="24"/>
        </w:rPr>
        <w:t xml:space="preserve"> </w:t>
      </w:r>
      <w:r>
        <w:rPr>
          <w:sz w:val="24"/>
        </w:rPr>
        <w:t>during</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recipient</w:t>
      </w:r>
      <w:r>
        <w:rPr>
          <w:spacing w:val="-3"/>
          <w:sz w:val="24"/>
        </w:rPr>
        <w:t xml:space="preserve"> </w:t>
      </w:r>
      <w:r>
        <w:rPr>
          <w:sz w:val="24"/>
        </w:rPr>
        <w:t>makes the subaward. For example, if a subaward is obligated on any date during the month of October of a given year (i.e., between October 1 and 31), the recipient must report any required compensation information of the subrecipient by November 30 of that year.</w:t>
      </w:r>
    </w:p>
    <w:p w14:paraId="6F39E64B" w14:textId="77777777" w:rsidR="00654DBD" w:rsidRDefault="0008649B">
      <w:pPr>
        <w:pStyle w:val="ListParagraph"/>
        <w:numPr>
          <w:ilvl w:val="1"/>
          <w:numId w:val="5"/>
        </w:numPr>
        <w:tabs>
          <w:tab w:val="left" w:pos="560"/>
        </w:tabs>
        <w:jc w:val="left"/>
        <w:rPr>
          <w:b/>
          <w:sz w:val="24"/>
        </w:rPr>
      </w:pPr>
      <w:r>
        <w:rPr>
          <w:b/>
          <w:spacing w:val="-2"/>
          <w:sz w:val="24"/>
        </w:rPr>
        <w:t>Exemptions</w:t>
      </w:r>
    </w:p>
    <w:p w14:paraId="1B44C8AE" w14:textId="77777777" w:rsidR="00654DBD" w:rsidRDefault="0008649B">
      <w:pPr>
        <w:pStyle w:val="ListParagraph"/>
        <w:numPr>
          <w:ilvl w:val="2"/>
          <w:numId w:val="5"/>
        </w:numPr>
        <w:tabs>
          <w:tab w:val="left" w:pos="1460"/>
        </w:tabs>
        <w:ind w:left="1460"/>
        <w:rPr>
          <w:sz w:val="24"/>
        </w:rPr>
      </w:pPr>
      <w:r>
        <w:rPr>
          <w:sz w:val="24"/>
        </w:rPr>
        <w:t>If, in the previous tax year, the recipient had</w:t>
      </w:r>
      <w:r>
        <w:rPr>
          <w:spacing w:val="-1"/>
          <w:sz w:val="24"/>
        </w:rPr>
        <w:t xml:space="preserve"> </w:t>
      </w:r>
      <w:r>
        <w:rPr>
          <w:sz w:val="24"/>
        </w:rPr>
        <w:t xml:space="preserve">gross income, from all sources, </w:t>
      </w:r>
      <w:r>
        <w:rPr>
          <w:spacing w:val="-2"/>
          <w:sz w:val="24"/>
        </w:rPr>
        <w:t>under</w:t>
      </w:r>
    </w:p>
    <w:p w14:paraId="38D37163" w14:textId="77777777" w:rsidR="00654DBD" w:rsidRDefault="0008649B">
      <w:pPr>
        <w:pStyle w:val="BodyText"/>
        <w:ind w:left="860"/>
      </w:pPr>
      <w:r>
        <w:t xml:space="preserve">$300,000, the recipient is exempt from the requirements to </w:t>
      </w:r>
      <w:r>
        <w:rPr>
          <w:spacing w:val="-2"/>
        </w:rPr>
        <w:t>report:</w:t>
      </w:r>
    </w:p>
    <w:p w14:paraId="22B1A2F5" w14:textId="77777777" w:rsidR="00654DBD" w:rsidRDefault="0008649B">
      <w:pPr>
        <w:pStyle w:val="ListParagraph"/>
        <w:numPr>
          <w:ilvl w:val="3"/>
          <w:numId w:val="5"/>
        </w:numPr>
        <w:tabs>
          <w:tab w:val="left" w:pos="1640"/>
        </w:tabs>
        <w:ind w:left="860" w:right="1046" w:firstLine="0"/>
        <w:rPr>
          <w:sz w:val="24"/>
        </w:rPr>
      </w:pPr>
      <w:r>
        <w:rPr>
          <w:sz w:val="24"/>
        </w:rPr>
        <w:t>subawards,</w:t>
      </w:r>
      <w:r>
        <w:rPr>
          <w:spacing w:val="-4"/>
          <w:sz w:val="24"/>
        </w:rPr>
        <w:t xml:space="preserve"> </w:t>
      </w:r>
      <w:r>
        <w:rPr>
          <w:sz w:val="24"/>
        </w:rPr>
        <w:t>and</w:t>
      </w:r>
      <w:r>
        <w:rPr>
          <w:spacing w:val="-4"/>
          <w:sz w:val="24"/>
        </w:rPr>
        <w:t xml:space="preserve"> </w:t>
      </w:r>
      <w:r>
        <w:rPr>
          <w:sz w:val="24"/>
        </w:rPr>
        <w:t>the</w:t>
      </w:r>
      <w:r>
        <w:rPr>
          <w:spacing w:val="-4"/>
          <w:sz w:val="24"/>
        </w:rPr>
        <w:t xml:space="preserve"> </w:t>
      </w:r>
      <w:r>
        <w:rPr>
          <w:sz w:val="24"/>
        </w:rPr>
        <w:t>total</w:t>
      </w:r>
      <w:r>
        <w:rPr>
          <w:spacing w:val="-4"/>
          <w:sz w:val="24"/>
        </w:rPr>
        <w:t xml:space="preserve"> </w:t>
      </w:r>
      <w:r>
        <w:rPr>
          <w:sz w:val="24"/>
        </w:rPr>
        <w:t>compensation</w:t>
      </w:r>
      <w:r>
        <w:rPr>
          <w:spacing w:val="-5"/>
          <w:sz w:val="24"/>
        </w:rPr>
        <w:t xml:space="preserve"> </w:t>
      </w:r>
      <w:r>
        <w:rPr>
          <w:sz w:val="24"/>
        </w:rPr>
        <w:t>of</w:t>
      </w:r>
      <w:r>
        <w:rPr>
          <w:spacing w:val="-4"/>
          <w:sz w:val="24"/>
        </w:rPr>
        <w:t xml:space="preserve"> </w:t>
      </w:r>
      <w:r>
        <w:rPr>
          <w:sz w:val="24"/>
        </w:rPr>
        <w:t>the</w:t>
      </w:r>
      <w:r>
        <w:rPr>
          <w:spacing w:val="-4"/>
          <w:sz w:val="24"/>
        </w:rPr>
        <w:t xml:space="preserve"> </w:t>
      </w:r>
      <w:r>
        <w:rPr>
          <w:sz w:val="24"/>
        </w:rPr>
        <w:t>five</w:t>
      </w:r>
      <w:r>
        <w:rPr>
          <w:spacing w:val="-4"/>
          <w:sz w:val="24"/>
        </w:rPr>
        <w:t xml:space="preserve"> </w:t>
      </w:r>
      <w:r>
        <w:rPr>
          <w:sz w:val="24"/>
        </w:rPr>
        <w:t>most</w:t>
      </w:r>
      <w:r>
        <w:rPr>
          <w:spacing w:val="-4"/>
          <w:sz w:val="24"/>
        </w:rPr>
        <w:t xml:space="preserve"> </w:t>
      </w:r>
      <w:r>
        <w:rPr>
          <w:sz w:val="24"/>
        </w:rPr>
        <w:t>highly</w:t>
      </w:r>
      <w:r>
        <w:rPr>
          <w:spacing w:val="-4"/>
          <w:sz w:val="24"/>
        </w:rPr>
        <w:t xml:space="preserve"> </w:t>
      </w:r>
      <w:r>
        <w:rPr>
          <w:sz w:val="24"/>
        </w:rPr>
        <w:t>compensated executives of any subrecipient.</w:t>
      </w:r>
    </w:p>
    <w:p w14:paraId="13C54921" w14:textId="77777777" w:rsidR="00654DBD" w:rsidRDefault="0008649B">
      <w:pPr>
        <w:pStyle w:val="ListParagraph"/>
        <w:numPr>
          <w:ilvl w:val="1"/>
          <w:numId w:val="5"/>
        </w:numPr>
        <w:tabs>
          <w:tab w:val="left" w:pos="560"/>
        </w:tabs>
        <w:jc w:val="left"/>
        <w:rPr>
          <w:sz w:val="24"/>
        </w:rPr>
      </w:pPr>
      <w:r>
        <w:rPr>
          <w:b/>
          <w:sz w:val="24"/>
        </w:rPr>
        <w:t xml:space="preserve">Definitions. </w:t>
      </w:r>
      <w:r>
        <w:rPr>
          <w:sz w:val="24"/>
        </w:rPr>
        <w:t xml:space="preserve">For purposes of this award </w:t>
      </w:r>
      <w:r>
        <w:rPr>
          <w:spacing w:val="-2"/>
          <w:sz w:val="24"/>
        </w:rPr>
        <w:t>term:</w:t>
      </w:r>
    </w:p>
    <w:p w14:paraId="12932C57" w14:textId="77777777" w:rsidR="00654DBD" w:rsidRDefault="0008649B">
      <w:pPr>
        <w:pStyle w:val="ListParagraph"/>
        <w:numPr>
          <w:ilvl w:val="2"/>
          <w:numId w:val="5"/>
        </w:numPr>
        <w:tabs>
          <w:tab w:val="left" w:pos="740"/>
        </w:tabs>
        <w:ind w:left="140" w:right="480" w:firstLine="0"/>
        <w:rPr>
          <w:sz w:val="24"/>
        </w:rPr>
      </w:pPr>
      <w:r>
        <w:rPr>
          <w:b/>
          <w:sz w:val="24"/>
        </w:rPr>
        <w:t xml:space="preserve">Entity </w:t>
      </w:r>
      <w:r>
        <w:rPr>
          <w:sz w:val="24"/>
        </w:rPr>
        <w:t xml:space="preserve">means all of the following, as defined in 2 CFR part 25: (i.) A Governmental </w:t>
      </w:r>
      <w:proofErr w:type="spellStart"/>
      <w:proofErr w:type="gramStart"/>
      <w:r>
        <w:rPr>
          <w:sz w:val="24"/>
        </w:rPr>
        <w:t>organization,which</w:t>
      </w:r>
      <w:proofErr w:type="spellEnd"/>
      <w:proofErr w:type="gramEnd"/>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State,</w:t>
      </w:r>
      <w:r>
        <w:rPr>
          <w:spacing w:val="-3"/>
          <w:sz w:val="24"/>
        </w:rPr>
        <w:t xml:space="preserve"> </w:t>
      </w:r>
      <w:r>
        <w:rPr>
          <w:sz w:val="24"/>
        </w:rPr>
        <w:t>local</w:t>
      </w:r>
      <w:r>
        <w:rPr>
          <w:spacing w:val="-3"/>
          <w:sz w:val="24"/>
        </w:rPr>
        <w:t xml:space="preserve"> </w:t>
      </w:r>
      <w:r>
        <w:rPr>
          <w:sz w:val="24"/>
        </w:rPr>
        <w:t>government,</w:t>
      </w:r>
      <w:r>
        <w:rPr>
          <w:spacing w:val="-3"/>
          <w:sz w:val="24"/>
        </w:rPr>
        <w:t xml:space="preserve"> </w:t>
      </w:r>
      <w:r>
        <w:rPr>
          <w:sz w:val="24"/>
        </w:rPr>
        <w:t>or</w:t>
      </w:r>
      <w:r>
        <w:rPr>
          <w:spacing w:val="-3"/>
          <w:sz w:val="24"/>
        </w:rPr>
        <w:t xml:space="preserve"> </w:t>
      </w:r>
      <w:r>
        <w:rPr>
          <w:sz w:val="24"/>
        </w:rPr>
        <w:t>Indian</w:t>
      </w:r>
      <w:r>
        <w:rPr>
          <w:spacing w:val="-3"/>
          <w:sz w:val="24"/>
        </w:rPr>
        <w:t xml:space="preserve"> </w:t>
      </w:r>
      <w:r>
        <w:rPr>
          <w:sz w:val="24"/>
        </w:rPr>
        <w:t>tribe;</w:t>
      </w:r>
      <w:r>
        <w:rPr>
          <w:spacing w:val="-3"/>
          <w:sz w:val="24"/>
        </w:rPr>
        <w:t xml:space="preserve"> </w:t>
      </w:r>
      <w:r>
        <w:rPr>
          <w:sz w:val="24"/>
        </w:rPr>
        <w:t>(ii.)</w:t>
      </w:r>
      <w:r>
        <w:rPr>
          <w:spacing w:val="-4"/>
          <w:sz w:val="24"/>
        </w:rPr>
        <w:t xml:space="preserve"> </w:t>
      </w:r>
      <w:r>
        <w:rPr>
          <w:sz w:val="24"/>
        </w:rPr>
        <w:t>A</w:t>
      </w:r>
      <w:r>
        <w:rPr>
          <w:spacing w:val="-3"/>
          <w:sz w:val="24"/>
        </w:rPr>
        <w:t xml:space="preserve"> </w:t>
      </w:r>
      <w:r>
        <w:rPr>
          <w:sz w:val="24"/>
        </w:rPr>
        <w:t>foreign</w:t>
      </w:r>
      <w:r>
        <w:rPr>
          <w:spacing w:val="-3"/>
          <w:sz w:val="24"/>
        </w:rPr>
        <w:t xml:space="preserve"> </w:t>
      </w:r>
      <w:r>
        <w:rPr>
          <w:sz w:val="24"/>
        </w:rPr>
        <w:t>public</w:t>
      </w:r>
      <w:r>
        <w:rPr>
          <w:spacing w:val="-3"/>
          <w:sz w:val="24"/>
        </w:rPr>
        <w:t xml:space="preserve"> </w:t>
      </w:r>
      <w:r>
        <w:rPr>
          <w:sz w:val="24"/>
        </w:rPr>
        <w:t>entity;</w:t>
      </w:r>
      <w:r>
        <w:rPr>
          <w:spacing w:val="-3"/>
          <w:sz w:val="24"/>
        </w:rPr>
        <w:t xml:space="preserve"> </w:t>
      </w:r>
      <w:r>
        <w:rPr>
          <w:sz w:val="24"/>
        </w:rPr>
        <w:t>(iii.) A</w:t>
      </w:r>
      <w:r>
        <w:rPr>
          <w:spacing w:val="-1"/>
          <w:sz w:val="24"/>
        </w:rPr>
        <w:t xml:space="preserve"> </w:t>
      </w:r>
      <w:r>
        <w:rPr>
          <w:sz w:val="24"/>
        </w:rPr>
        <w:t>domestic</w:t>
      </w:r>
      <w:r>
        <w:rPr>
          <w:spacing w:val="-1"/>
          <w:sz w:val="24"/>
        </w:rPr>
        <w:t xml:space="preserve"> </w:t>
      </w:r>
      <w:r>
        <w:rPr>
          <w:sz w:val="24"/>
        </w:rPr>
        <w:t>or</w:t>
      </w:r>
      <w:r>
        <w:rPr>
          <w:spacing w:val="-1"/>
          <w:sz w:val="24"/>
        </w:rPr>
        <w:t xml:space="preserve"> </w:t>
      </w:r>
      <w:r>
        <w:rPr>
          <w:sz w:val="24"/>
        </w:rPr>
        <w:t>foreign</w:t>
      </w:r>
      <w:r>
        <w:rPr>
          <w:spacing w:val="-1"/>
          <w:sz w:val="24"/>
        </w:rPr>
        <w:t xml:space="preserve"> </w:t>
      </w:r>
      <w:r>
        <w:rPr>
          <w:sz w:val="24"/>
        </w:rPr>
        <w:t>nonprofit</w:t>
      </w:r>
      <w:r>
        <w:rPr>
          <w:spacing w:val="-1"/>
          <w:sz w:val="24"/>
        </w:rPr>
        <w:t xml:space="preserve"> </w:t>
      </w:r>
      <w:r>
        <w:rPr>
          <w:sz w:val="24"/>
        </w:rPr>
        <w:t>organization;</w:t>
      </w:r>
      <w:r>
        <w:rPr>
          <w:spacing w:val="-1"/>
          <w:sz w:val="24"/>
        </w:rPr>
        <w:t xml:space="preserve"> </w:t>
      </w:r>
      <w:r>
        <w:rPr>
          <w:sz w:val="24"/>
        </w:rPr>
        <w:t>(iv.)</w:t>
      </w:r>
      <w:r>
        <w:rPr>
          <w:spacing w:val="-1"/>
          <w:sz w:val="24"/>
        </w:rPr>
        <w:t xml:space="preserve"> </w:t>
      </w:r>
      <w:r>
        <w:rPr>
          <w:sz w:val="24"/>
        </w:rPr>
        <w:t>A</w:t>
      </w:r>
      <w:r>
        <w:rPr>
          <w:spacing w:val="-1"/>
          <w:sz w:val="24"/>
        </w:rPr>
        <w:t xml:space="preserve"> </w:t>
      </w:r>
      <w:r>
        <w:rPr>
          <w:sz w:val="24"/>
        </w:rPr>
        <w:t>domestic</w:t>
      </w:r>
      <w:r>
        <w:rPr>
          <w:spacing w:val="-1"/>
          <w:sz w:val="24"/>
        </w:rPr>
        <w:t xml:space="preserve"> </w:t>
      </w:r>
      <w:r>
        <w:rPr>
          <w:sz w:val="24"/>
        </w:rPr>
        <w:t>or</w:t>
      </w:r>
      <w:r>
        <w:rPr>
          <w:spacing w:val="-1"/>
          <w:sz w:val="24"/>
        </w:rPr>
        <w:t xml:space="preserve"> </w:t>
      </w:r>
      <w:r>
        <w:rPr>
          <w:sz w:val="24"/>
        </w:rPr>
        <w:t>foreign</w:t>
      </w:r>
      <w:r>
        <w:rPr>
          <w:spacing w:val="-1"/>
          <w:sz w:val="24"/>
        </w:rPr>
        <w:t xml:space="preserve"> </w:t>
      </w:r>
      <w:r>
        <w:rPr>
          <w:sz w:val="24"/>
        </w:rPr>
        <w:t>for-profit</w:t>
      </w:r>
      <w:r>
        <w:rPr>
          <w:spacing w:val="-1"/>
          <w:sz w:val="24"/>
        </w:rPr>
        <w:t xml:space="preserve"> </w:t>
      </w:r>
      <w:r>
        <w:rPr>
          <w:sz w:val="24"/>
        </w:rPr>
        <w:t>organization; (v.) A Federal</w:t>
      </w:r>
    </w:p>
    <w:p w14:paraId="3318C5AC" w14:textId="77777777" w:rsidR="00654DBD" w:rsidRDefault="0008649B">
      <w:pPr>
        <w:pStyle w:val="BodyText"/>
        <w:ind w:left="860"/>
      </w:pPr>
      <w:r>
        <w:t>agency, but only as a subrecipient under</w:t>
      </w:r>
      <w:r>
        <w:rPr>
          <w:spacing w:val="-1"/>
        </w:rPr>
        <w:t xml:space="preserve"> </w:t>
      </w:r>
      <w:r>
        <w:t>an award or subaward to a</w:t>
      </w:r>
      <w:r>
        <w:rPr>
          <w:spacing w:val="-1"/>
        </w:rPr>
        <w:t xml:space="preserve"> </w:t>
      </w:r>
      <w:r>
        <w:t xml:space="preserve">non-Federal </w:t>
      </w:r>
      <w:r>
        <w:rPr>
          <w:spacing w:val="-2"/>
        </w:rPr>
        <w:t>entity.</w:t>
      </w:r>
    </w:p>
    <w:p w14:paraId="58641693" w14:textId="77777777" w:rsidR="00654DBD" w:rsidRDefault="00654DBD">
      <w:pPr>
        <w:sectPr w:rsidR="00654DBD">
          <w:pgSz w:w="12240" w:h="15840"/>
          <w:pgMar w:top="1320" w:right="1080" w:bottom="1340" w:left="1200" w:header="0" w:footer="1146" w:gutter="0"/>
          <w:cols w:space="720"/>
        </w:sectPr>
      </w:pPr>
    </w:p>
    <w:p w14:paraId="12C2DCFF" w14:textId="77777777" w:rsidR="00654DBD" w:rsidRDefault="0008649B">
      <w:pPr>
        <w:pStyle w:val="ListParagraph"/>
        <w:numPr>
          <w:ilvl w:val="2"/>
          <w:numId w:val="5"/>
        </w:numPr>
        <w:tabs>
          <w:tab w:val="left" w:pos="740"/>
        </w:tabs>
        <w:spacing w:before="60"/>
        <w:ind w:left="140" w:right="954" w:firstLine="0"/>
        <w:rPr>
          <w:sz w:val="24"/>
        </w:rPr>
      </w:pPr>
      <w:r>
        <w:rPr>
          <w:b/>
          <w:sz w:val="24"/>
        </w:rPr>
        <w:lastRenderedPageBreak/>
        <w:t>Executive</w:t>
      </w:r>
      <w:r>
        <w:rPr>
          <w:b/>
          <w:spacing w:val="-4"/>
          <w:sz w:val="24"/>
        </w:rPr>
        <w:t xml:space="preserve"> </w:t>
      </w:r>
      <w:r>
        <w:rPr>
          <w:sz w:val="24"/>
        </w:rPr>
        <w:t>means</w:t>
      </w:r>
      <w:r>
        <w:rPr>
          <w:spacing w:val="-4"/>
          <w:sz w:val="24"/>
        </w:rPr>
        <w:t xml:space="preserve"> </w:t>
      </w:r>
      <w:r>
        <w:rPr>
          <w:sz w:val="24"/>
        </w:rPr>
        <w:t>officers,</w:t>
      </w:r>
      <w:r>
        <w:rPr>
          <w:spacing w:val="-4"/>
          <w:sz w:val="24"/>
        </w:rPr>
        <w:t xml:space="preserve"> </w:t>
      </w:r>
      <w:r>
        <w:rPr>
          <w:sz w:val="24"/>
        </w:rPr>
        <w:t>managing</w:t>
      </w:r>
      <w:r>
        <w:rPr>
          <w:spacing w:val="-4"/>
          <w:sz w:val="24"/>
        </w:rPr>
        <w:t xml:space="preserve"> </w:t>
      </w:r>
      <w:r>
        <w:rPr>
          <w:sz w:val="24"/>
        </w:rPr>
        <w:t>partners,</w:t>
      </w:r>
      <w:r>
        <w:rPr>
          <w:spacing w:val="-5"/>
          <w:sz w:val="24"/>
        </w:rPr>
        <w:t xml:space="preserve"> </w:t>
      </w:r>
      <w:r>
        <w:rPr>
          <w:sz w:val="24"/>
        </w:rPr>
        <w:t>or</w:t>
      </w:r>
      <w:r>
        <w:rPr>
          <w:spacing w:val="-4"/>
          <w:sz w:val="24"/>
        </w:rPr>
        <w:t xml:space="preserve"> </w:t>
      </w:r>
      <w:r>
        <w:rPr>
          <w:sz w:val="24"/>
        </w:rPr>
        <w:t>any</w:t>
      </w:r>
      <w:r>
        <w:rPr>
          <w:spacing w:val="-4"/>
          <w:sz w:val="24"/>
        </w:rPr>
        <w:t xml:space="preserve"> </w:t>
      </w:r>
      <w:r>
        <w:rPr>
          <w:sz w:val="24"/>
        </w:rPr>
        <w:t>other</w:t>
      </w:r>
      <w:r>
        <w:rPr>
          <w:spacing w:val="-4"/>
          <w:sz w:val="24"/>
        </w:rPr>
        <w:t xml:space="preserve"> </w:t>
      </w:r>
      <w:r>
        <w:rPr>
          <w:sz w:val="24"/>
        </w:rPr>
        <w:t>employees</w:t>
      </w:r>
      <w:r>
        <w:rPr>
          <w:spacing w:val="-4"/>
          <w:sz w:val="24"/>
        </w:rPr>
        <w:t xml:space="preserve"> </w:t>
      </w:r>
      <w:r>
        <w:rPr>
          <w:sz w:val="24"/>
        </w:rPr>
        <w:t>in</w:t>
      </w:r>
      <w:r>
        <w:rPr>
          <w:spacing w:val="-4"/>
          <w:sz w:val="24"/>
        </w:rPr>
        <w:t xml:space="preserve"> </w:t>
      </w:r>
      <w:r>
        <w:rPr>
          <w:sz w:val="24"/>
        </w:rPr>
        <w:t xml:space="preserve">management </w:t>
      </w:r>
      <w:r>
        <w:rPr>
          <w:spacing w:val="-2"/>
          <w:sz w:val="24"/>
        </w:rPr>
        <w:t>positions.</w:t>
      </w:r>
    </w:p>
    <w:p w14:paraId="58A4E313" w14:textId="77777777" w:rsidR="00654DBD" w:rsidRDefault="0008649B">
      <w:pPr>
        <w:pStyle w:val="ListParagraph"/>
        <w:numPr>
          <w:ilvl w:val="2"/>
          <w:numId w:val="5"/>
        </w:numPr>
        <w:tabs>
          <w:tab w:val="left" w:pos="740"/>
        </w:tabs>
        <w:ind w:left="740"/>
        <w:rPr>
          <w:b/>
          <w:sz w:val="24"/>
        </w:rPr>
      </w:pPr>
      <w:r>
        <w:rPr>
          <w:b/>
          <w:spacing w:val="-2"/>
          <w:sz w:val="24"/>
        </w:rPr>
        <w:t>Subaward:</w:t>
      </w:r>
    </w:p>
    <w:p w14:paraId="48A831D5" w14:textId="77777777" w:rsidR="00654DBD" w:rsidRDefault="0008649B">
      <w:pPr>
        <w:pStyle w:val="ListParagraph"/>
        <w:numPr>
          <w:ilvl w:val="3"/>
          <w:numId w:val="5"/>
        </w:numPr>
        <w:tabs>
          <w:tab w:val="left" w:pos="1640"/>
        </w:tabs>
        <w:ind w:left="860" w:right="487" w:firstLine="0"/>
        <w:rPr>
          <w:sz w:val="24"/>
        </w:rPr>
      </w:pPr>
      <w:r>
        <w:rPr>
          <w:sz w:val="24"/>
        </w:rPr>
        <w:t>This</w:t>
      </w:r>
      <w:r>
        <w:rPr>
          <w:spacing w:val="-3"/>
          <w:sz w:val="24"/>
        </w:rPr>
        <w:t xml:space="preserve"> </w:t>
      </w:r>
      <w:r>
        <w:rPr>
          <w:sz w:val="24"/>
        </w:rPr>
        <w:t>term</w:t>
      </w:r>
      <w:r>
        <w:rPr>
          <w:spacing w:val="-3"/>
          <w:sz w:val="24"/>
        </w:rPr>
        <w:t xml:space="preserve"> </w:t>
      </w:r>
      <w:r>
        <w:rPr>
          <w:sz w:val="24"/>
        </w:rPr>
        <w:t>means</w:t>
      </w:r>
      <w:r>
        <w:rPr>
          <w:spacing w:val="-3"/>
          <w:sz w:val="24"/>
        </w:rPr>
        <w:t xml:space="preserve"> </w:t>
      </w:r>
      <w:r>
        <w:rPr>
          <w:sz w:val="24"/>
        </w:rPr>
        <w:t>a</w:t>
      </w:r>
      <w:r>
        <w:rPr>
          <w:spacing w:val="-3"/>
          <w:sz w:val="24"/>
        </w:rPr>
        <w:t xml:space="preserve"> </w:t>
      </w:r>
      <w:r>
        <w:rPr>
          <w:sz w:val="24"/>
        </w:rPr>
        <w:t>legal</w:t>
      </w:r>
      <w:r>
        <w:rPr>
          <w:spacing w:val="-3"/>
          <w:sz w:val="24"/>
        </w:rPr>
        <w:t xml:space="preserve"> </w:t>
      </w:r>
      <w:r>
        <w:rPr>
          <w:sz w:val="24"/>
        </w:rPr>
        <w:t>instrument</w:t>
      </w:r>
      <w:r>
        <w:rPr>
          <w:spacing w:val="-4"/>
          <w:sz w:val="24"/>
        </w:rPr>
        <w:t xml:space="preserve"> </w:t>
      </w:r>
      <w:r>
        <w:rPr>
          <w:sz w:val="24"/>
        </w:rPr>
        <w:t>to</w:t>
      </w:r>
      <w:r>
        <w:rPr>
          <w:spacing w:val="-3"/>
          <w:sz w:val="24"/>
        </w:rPr>
        <w:t xml:space="preserve"> </w:t>
      </w:r>
      <w:r>
        <w:rPr>
          <w:sz w:val="24"/>
        </w:rPr>
        <w:t>provide</w:t>
      </w:r>
      <w:r>
        <w:rPr>
          <w:spacing w:val="-3"/>
          <w:sz w:val="24"/>
        </w:rPr>
        <w:t xml:space="preserve"> </w:t>
      </w:r>
      <w:r>
        <w:rPr>
          <w:sz w:val="24"/>
        </w:rPr>
        <w:t>support</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performance</w:t>
      </w:r>
      <w:r>
        <w:rPr>
          <w:spacing w:val="-4"/>
          <w:sz w:val="24"/>
        </w:rPr>
        <w:t xml:space="preserve"> </w:t>
      </w:r>
      <w:r>
        <w:rPr>
          <w:sz w:val="24"/>
        </w:rPr>
        <w:t>of</w:t>
      </w:r>
      <w:r>
        <w:rPr>
          <w:spacing w:val="-3"/>
          <w:sz w:val="24"/>
        </w:rPr>
        <w:t xml:space="preserve"> </w:t>
      </w:r>
      <w:r>
        <w:rPr>
          <w:sz w:val="24"/>
        </w:rPr>
        <w:t>any portion of the substantive project or program for which you received this award and that the recipient award to an eligible subrecipient.</w:t>
      </w:r>
    </w:p>
    <w:p w14:paraId="778CA1BA" w14:textId="77777777" w:rsidR="00654DBD" w:rsidRDefault="0008649B">
      <w:pPr>
        <w:pStyle w:val="ListParagraph"/>
        <w:numPr>
          <w:ilvl w:val="3"/>
          <w:numId w:val="5"/>
        </w:numPr>
        <w:tabs>
          <w:tab w:val="left" w:pos="1640"/>
        </w:tabs>
        <w:ind w:left="860" w:right="627" w:firstLine="0"/>
        <w:rPr>
          <w:sz w:val="24"/>
        </w:rPr>
      </w:pPr>
      <w:r>
        <w:rPr>
          <w:sz w:val="24"/>
        </w:rPr>
        <w:t>The</w:t>
      </w:r>
      <w:r>
        <w:rPr>
          <w:spacing w:val="-4"/>
          <w:sz w:val="24"/>
        </w:rPr>
        <w:t xml:space="preserve"> </w:t>
      </w:r>
      <w:r>
        <w:rPr>
          <w:sz w:val="24"/>
        </w:rPr>
        <w:t>term</w:t>
      </w:r>
      <w:r>
        <w:rPr>
          <w:spacing w:val="-4"/>
          <w:sz w:val="24"/>
        </w:rPr>
        <w:t xml:space="preserve"> </w:t>
      </w:r>
      <w:r>
        <w:rPr>
          <w:sz w:val="24"/>
        </w:rPr>
        <w:t>does</w:t>
      </w:r>
      <w:r>
        <w:rPr>
          <w:spacing w:val="-4"/>
          <w:sz w:val="24"/>
        </w:rPr>
        <w:t xml:space="preserve"> </w:t>
      </w:r>
      <w:r>
        <w:rPr>
          <w:sz w:val="24"/>
        </w:rPr>
        <w:t>not</w:t>
      </w:r>
      <w:r>
        <w:rPr>
          <w:spacing w:val="-4"/>
          <w:sz w:val="24"/>
        </w:rPr>
        <w:t xml:space="preserve"> </w:t>
      </w:r>
      <w:r>
        <w:rPr>
          <w:sz w:val="24"/>
        </w:rPr>
        <w:t>include</w:t>
      </w:r>
      <w:r>
        <w:rPr>
          <w:spacing w:val="-4"/>
          <w:sz w:val="24"/>
        </w:rPr>
        <w:t xml:space="preserve"> </w:t>
      </w:r>
      <w:r>
        <w:rPr>
          <w:sz w:val="24"/>
        </w:rPr>
        <w:t>procurement</w:t>
      </w:r>
      <w:r>
        <w:rPr>
          <w:spacing w:val="-4"/>
          <w:sz w:val="24"/>
        </w:rPr>
        <w:t xml:space="preserve"> </w:t>
      </w:r>
      <w:r>
        <w:rPr>
          <w:sz w:val="24"/>
        </w:rPr>
        <w:t>of</w:t>
      </w:r>
      <w:r>
        <w:rPr>
          <w:spacing w:val="-4"/>
          <w:sz w:val="24"/>
        </w:rPr>
        <w:t xml:space="preserve"> </w:t>
      </w:r>
      <w:r>
        <w:rPr>
          <w:sz w:val="24"/>
        </w:rPr>
        <w:t>property</w:t>
      </w:r>
      <w:r>
        <w:rPr>
          <w:spacing w:val="-4"/>
          <w:sz w:val="24"/>
        </w:rPr>
        <w:t xml:space="preserve"> </w:t>
      </w:r>
      <w:r>
        <w:rPr>
          <w:sz w:val="24"/>
        </w:rPr>
        <w:t>and</w:t>
      </w:r>
      <w:r>
        <w:rPr>
          <w:spacing w:val="-4"/>
          <w:sz w:val="24"/>
        </w:rPr>
        <w:t xml:space="preserve"> </w:t>
      </w:r>
      <w:r>
        <w:rPr>
          <w:sz w:val="24"/>
        </w:rPr>
        <w:t>services</w:t>
      </w:r>
      <w:r>
        <w:rPr>
          <w:spacing w:val="-4"/>
          <w:sz w:val="24"/>
        </w:rPr>
        <w:t xml:space="preserve"> </w:t>
      </w:r>
      <w:r>
        <w:rPr>
          <w:sz w:val="24"/>
        </w:rPr>
        <w:t>needed</w:t>
      </w:r>
      <w:r>
        <w:rPr>
          <w:spacing w:val="-4"/>
          <w:sz w:val="24"/>
        </w:rPr>
        <w:t xml:space="preserve"> </w:t>
      </w:r>
      <w:r>
        <w:rPr>
          <w:sz w:val="24"/>
        </w:rPr>
        <w:t>to</w:t>
      </w:r>
      <w:r>
        <w:rPr>
          <w:spacing w:val="-4"/>
          <w:sz w:val="24"/>
        </w:rPr>
        <w:t xml:space="preserve"> </w:t>
      </w:r>
      <w:r>
        <w:rPr>
          <w:sz w:val="24"/>
        </w:rPr>
        <w:t>carry out the</w:t>
      </w:r>
    </w:p>
    <w:p w14:paraId="6925453E" w14:textId="77777777" w:rsidR="00654DBD" w:rsidRDefault="0008649B">
      <w:pPr>
        <w:pStyle w:val="BodyText"/>
        <w:ind w:left="860" w:right="488"/>
      </w:pPr>
      <w:r>
        <w:t xml:space="preserve">project or program (for further explanation, see Sec. </w:t>
      </w:r>
      <w:r>
        <w:rPr>
          <w:spacing w:val="40"/>
          <w:u w:val="single"/>
        </w:rPr>
        <w:t xml:space="preserve">  </w:t>
      </w:r>
      <w:r>
        <w:t>.210 of the attachment to OMB Circular</w:t>
      </w:r>
      <w:r>
        <w:rPr>
          <w:spacing w:val="-5"/>
        </w:rPr>
        <w:t xml:space="preserve"> </w:t>
      </w:r>
      <w:r>
        <w:t>A-133,</w:t>
      </w:r>
      <w:r>
        <w:rPr>
          <w:spacing w:val="-5"/>
        </w:rPr>
        <w:t xml:space="preserve"> </w:t>
      </w:r>
      <w:r>
        <w:t>“Audits</w:t>
      </w:r>
      <w:r>
        <w:rPr>
          <w:spacing w:val="-5"/>
        </w:rPr>
        <w:t xml:space="preserve"> </w:t>
      </w:r>
      <w:r>
        <w:t>of</w:t>
      </w:r>
      <w:r>
        <w:rPr>
          <w:spacing w:val="-5"/>
        </w:rPr>
        <w:t xml:space="preserve"> </w:t>
      </w:r>
      <w:r>
        <w:t>States,</w:t>
      </w:r>
      <w:r>
        <w:rPr>
          <w:spacing w:val="-5"/>
        </w:rPr>
        <w:t xml:space="preserve"> </w:t>
      </w:r>
      <w:r>
        <w:t>Local</w:t>
      </w:r>
      <w:r>
        <w:rPr>
          <w:spacing w:val="-5"/>
        </w:rPr>
        <w:t xml:space="preserve"> </w:t>
      </w:r>
      <w:r>
        <w:t>Governments,</w:t>
      </w:r>
      <w:r>
        <w:rPr>
          <w:spacing w:val="-5"/>
        </w:rPr>
        <w:t xml:space="preserve"> </w:t>
      </w:r>
      <w:r>
        <w:t>and</w:t>
      </w:r>
      <w:r>
        <w:rPr>
          <w:spacing w:val="-5"/>
        </w:rPr>
        <w:t xml:space="preserve"> </w:t>
      </w:r>
      <w:r>
        <w:t>Non-Profit</w:t>
      </w:r>
      <w:r>
        <w:rPr>
          <w:spacing w:val="-5"/>
        </w:rPr>
        <w:t xml:space="preserve"> </w:t>
      </w:r>
      <w:r>
        <w:t>Organizations”).</w:t>
      </w:r>
    </w:p>
    <w:p w14:paraId="55DE5249" w14:textId="77777777" w:rsidR="00654DBD" w:rsidRDefault="0008649B">
      <w:pPr>
        <w:pStyle w:val="ListParagraph"/>
        <w:numPr>
          <w:ilvl w:val="3"/>
          <w:numId w:val="5"/>
        </w:numPr>
        <w:tabs>
          <w:tab w:val="left" w:pos="1640"/>
        </w:tabs>
        <w:ind w:left="860" w:right="1380" w:firstLine="0"/>
        <w:rPr>
          <w:sz w:val="24"/>
        </w:rPr>
      </w:pPr>
      <w:r>
        <w:rPr>
          <w:sz w:val="24"/>
        </w:rPr>
        <w:t>A</w:t>
      </w:r>
      <w:r>
        <w:rPr>
          <w:spacing w:val="-4"/>
          <w:sz w:val="24"/>
        </w:rPr>
        <w:t xml:space="preserve"> </w:t>
      </w:r>
      <w:r>
        <w:rPr>
          <w:sz w:val="24"/>
        </w:rPr>
        <w:t>subaward</w:t>
      </w:r>
      <w:r>
        <w:rPr>
          <w:spacing w:val="-4"/>
          <w:sz w:val="24"/>
        </w:rPr>
        <w:t xml:space="preserve"> </w:t>
      </w:r>
      <w:r>
        <w:rPr>
          <w:sz w:val="24"/>
        </w:rPr>
        <w:t>may</w:t>
      </w:r>
      <w:r>
        <w:rPr>
          <w:spacing w:val="-4"/>
          <w:sz w:val="24"/>
        </w:rPr>
        <w:t xml:space="preserve"> </w:t>
      </w:r>
      <w:r>
        <w:rPr>
          <w:sz w:val="24"/>
        </w:rPr>
        <w:t>be</w:t>
      </w:r>
      <w:r>
        <w:rPr>
          <w:spacing w:val="-4"/>
          <w:sz w:val="24"/>
        </w:rPr>
        <w:t xml:space="preserve"> </w:t>
      </w:r>
      <w:r>
        <w:rPr>
          <w:sz w:val="24"/>
        </w:rPr>
        <w:t>provided</w:t>
      </w:r>
      <w:r>
        <w:rPr>
          <w:spacing w:val="-5"/>
          <w:sz w:val="24"/>
        </w:rPr>
        <w:t xml:space="preserve"> </w:t>
      </w:r>
      <w:r>
        <w:rPr>
          <w:sz w:val="24"/>
        </w:rPr>
        <w:t>through</w:t>
      </w:r>
      <w:r>
        <w:rPr>
          <w:spacing w:val="-4"/>
          <w:sz w:val="24"/>
        </w:rPr>
        <w:t xml:space="preserve"> </w:t>
      </w:r>
      <w:r>
        <w:rPr>
          <w:sz w:val="24"/>
        </w:rPr>
        <w:t>any</w:t>
      </w:r>
      <w:r>
        <w:rPr>
          <w:spacing w:val="-4"/>
          <w:sz w:val="24"/>
        </w:rPr>
        <w:t xml:space="preserve"> </w:t>
      </w:r>
      <w:r>
        <w:rPr>
          <w:sz w:val="24"/>
        </w:rPr>
        <w:t>legal</w:t>
      </w:r>
      <w:r>
        <w:rPr>
          <w:spacing w:val="-4"/>
          <w:sz w:val="24"/>
        </w:rPr>
        <w:t xml:space="preserve"> </w:t>
      </w:r>
      <w:r>
        <w:rPr>
          <w:sz w:val="24"/>
        </w:rPr>
        <w:t>agreement,</w:t>
      </w:r>
      <w:r>
        <w:rPr>
          <w:spacing w:val="-4"/>
          <w:sz w:val="24"/>
        </w:rPr>
        <w:t xml:space="preserve"> </w:t>
      </w:r>
      <w:r>
        <w:rPr>
          <w:sz w:val="24"/>
        </w:rPr>
        <w:t>including</w:t>
      </w:r>
      <w:r>
        <w:rPr>
          <w:spacing w:val="-4"/>
          <w:sz w:val="24"/>
        </w:rPr>
        <w:t xml:space="preserve"> </w:t>
      </w:r>
      <w:r>
        <w:rPr>
          <w:sz w:val="24"/>
        </w:rPr>
        <w:t>an agreement that</w:t>
      </w:r>
    </w:p>
    <w:p w14:paraId="4D079089" w14:textId="77777777" w:rsidR="00654DBD" w:rsidRDefault="0008649B">
      <w:pPr>
        <w:pStyle w:val="BodyText"/>
        <w:ind w:left="860"/>
      </w:pPr>
      <w:r>
        <w:t xml:space="preserve">the recipient or a subrecipient considers a </w:t>
      </w:r>
      <w:r>
        <w:rPr>
          <w:spacing w:val="-2"/>
        </w:rPr>
        <w:t>contract.</w:t>
      </w:r>
    </w:p>
    <w:p w14:paraId="3640C5B1" w14:textId="77777777" w:rsidR="00654DBD" w:rsidRDefault="0008649B">
      <w:pPr>
        <w:pStyle w:val="ListParagraph"/>
        <w:numPr>
          <w:ilvl w:val="2"/>
          <w:numId w:val="5"/>
        </w:numPr>
        <w:tabs>
          <w:tab w:val="left" w:pos="740"/>
        </w:tabs>
        <w:ind w:left="740"/>
        <w:rPr>
          <w:sz w:val="24"/>
        </w:rPr>
      </w:pPr>
      <w:r>
        <w:rPr>
          <w:b/>
          <w:sz w:val="24"/>
        </w:rPr>
        <w:t xml:space="preserve">Subrecipient </w:t>
      </w:r>
      <w:r>
        <w:rPr>
          <w:sz w:val="24"/>
        </w:rPr>
        <w:t xml:space="preserve">means an entity </w:t>
      </w:r>
      <w:r>
        <w:rPr>
          <w:spacing w:val="-2"/>
          <w:sz w:val="24"/>
        </w:rPr>
        <w:t>that:</w:t>
      </w:r>
    </w:p>
    <w:p w14:paraId="6DECDCAF" w14:textId="77777777" w:rsidR="00654DBD" w:rsidRDefault="0008649B">
      <w:pPr>
        <w:pStyle w:val="ListParagraph"/>
        <w:numPr>
          <w:ilvl w:val="3"/>
          <w:numId w:val="5"/>
        </w:numPr>
        <w:tabs>
          <w:tab w:val="left" w:pos="1640"/>
        </w:tabs>
        <w:ind w:left="1640"/>
        <w:rPr>
          <w:sz w:val="24"/>
        </w:rPr>
      </w:pPr>
      <w:r>
        <w:rPr>
          <w:sz w:val="24"/>
        </w:rPr>
        <w:t>Receives a subaward</w:t>
      </w:r>
      <w:r>
        <w:rPr>
          <w:spacing w:val="-1"/>
          <w:sz w:val="24"/>
        </w:rPr>
        <w:t xml:space="preserve"> </w:t>
      </w:r>
      <w:r>
        <w:rPr>
          <w:sz w:val="24"/>
        </w:rPr>
        <w:t xml:space="preserve">from the recipient under this award; </w:t>
      </w:r>
      <w:r>
        <w:rPr>
          <w:spacing w:val="-5"/>
          <w:sz w:val="24"/>
        </w:rPr>
        <w:t>and</w:t>
      </w:r>
    </w:p>
    <w:p w14:paraId="32DB070F" w14:textId="77777777" w:rsidR="00654DBD" w:rsidRDefault="0008649B">
      <w:pPr>
        <w:pStyle w:val="ListParagraph"/>
        <w:numPr>
          <w:ilvl w:val="3"/>
          <w:numId w:val="5"/>
        </w:numPr>
        <w:tabs>
          <w:tab w:val="left" w:pos="1640"/>
        </w:tabs>
        <w:ind w:left="860" w:right="813" w:firstLine="0"/>
        <w:rPr>
          <w:sz w:val="24"/>
        </w:rPr>
      </w:pPr>
      <w:r>
        <w:rPr>
          <w:sz w:val="24"/>
        </w:rPr>
        <w:t>Is</w:t>
      </w:r>
      <w:r>
        <w:rPr>
          <w:spacing w:val="-3"/>
          <w:sz w:val="24"/>
        </w:rPr>
        <w:t xml:space="preserve"> </w:t>
      </w:r>
      <w:r>
        <w:rPr>
          <w:sz w:val="24"/>
        </w:rPr>
        <w:t>accountable</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recipient</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use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Federal</w:t>
      </w:r>
      <w:r>
        <w:rPr>
          <w:spacing w:val="-3"/>
          <w:sz w:val="24"/>
        </w:rPr>
        <w:t xml:space="preserve"> </w:t>
      </w:r>
      <w:r>
        <w:rPr>
          <w:sz w:val="24"/>
        </w:rPr>
        <w:t>funds</w:t>
      </w:r>
      <w:r>
        <w:rPr>
          <w:spacing w:val="-3"/>
          <w:sz w:val="24"/>
        </w:rPr>
        <w:t xml:space="preserve"> </w:t>
      </w:r>
      <w:r>
        <w:rPr>
          <w:sz w:val="24"/>
        </w:rPr>
        <w:t>provided</w:t>
      </w:r>
      <w:r>
        <w:rPr>
          <w:spacing w:val="-3"/>
          <w:sz w:val="24"/>
        </w:rPr>
        <w:t xml:space="preserve"> </w:t>
      </w:r>
      <w:r>
        <w:rPr>
          <w:sz w:val="24"/>
        </w:rPr>
        <w:t>by</w:t>
      </w:r>
      <w:r>
        <w:rPr>
          <w:spacing w:val="-3"/>
          <w:sz w:val="24"/>
        </w:rPr>
        <w:t xml:space="preserve"> </w:t>
      </w:r>
      <w:r>
        <w:rPr>
          <w:sz w:val="24"/>
        </w:rPr>
        <w:t xml:space="preserve">the </w:t>
      </w:r>
      <w:r>
        <w:rPr>
          <w:spacing w:val="-2"/>
          <w:sz w:val="24"/>
        </w:rPr>
        <w:t>subaward.</w:t>
      </w:r>
    </w:p>
    <w:p w14:paraId="17AA8A11" w14:textId="77777777" w:rsidR="00654DBD" w:rsidRDefault="0008649B">
      <w:pPr>
        <w:pStyle w:val="ListParagraph"/>
        <w:numPr>
          <w:ilvl w:val="2"/>
          <w:numId w:val="5"/>
        </w:numPr>
        <w:tabs>
          <w:tab w:val="left" w:pos="740"/>
        </w:tabs>
        <w:ind w:left="140" w:right="900" w:firstLine="0"/>
        <w:rPr>
          <w:sz w:val="24"/>
        </w:rPr>
      </w:pPr>
      <w:r>
        <w:rPr>
          <w:b/>
          <w:sz w:val="24"/>
        </w:rPr>
        <w:t>Total</w:t>
      </w:r>
      <w:r>
        <w:rPr>
          <w:b/>
          <w:spacing w:val="-4"/>
          <w:sz w:val="24"/>
        </w:rPr>
        <w:t xml:space="preserve"> </w:t>
      </w:r>
      <w:r>
        <w:rPr>
          <w:b/>
          <w:sz w:val="24"/>
        </w:rPr>
        <w:t>compensation</w:t>
      </w:r>
      <w:r>
        <w:rPr>
          <w:b/>
          <w:spacing w:val="-4"/>
          <w:sz w:val="24"/>
        </w:rPr>
        <w:t xml:space="preserve"> </w:t>
      </w:r>
      <w:r>
        <w:rPr>
          <w:sz w:val="24"/>
        </w:rPr>
        <w:t>means</w:t>
      </w:r>
      <w:r>
        <w:rPr>
          <w:spacing w:val="-4"/>
          <w:sz w:val="24"/>
        </w:rPr>
        <w:t xml:space="preserve"> </w:t>
      </w:r>
      <w:r>
        <w:rPr>
          <w:sz w:val="24"/>
        </w:rPr>
        <w:t>the</w:t>
      </w:r>
      <w:r>
        <w:rPr>
          <w:spacing w:val="-4"/>
          <w:sz w:val="24"/>
        </w:rPr>
        <w:t xml:space="preserve"> </w:t>
      </w:r>
      <w:r>
        <w:rPr>
          <w:sz w:val="24"/>
        </w:rPr>
        <w:t>cash</w:t>
      </w:r>
      <w:r>
        <w:rPr>
          <w:spacing w:val="-5"/>
          <w:sz w:val="24"/>
        </w:rPr>
        <w:t xml:space="preserve"> </w:t>
      </w:r>
      <w:r>
        <w:rPr>
          <w:sz w:val="24"/>
        </w:rPr>
        <w:t>and</w:t>
      </w:r>
      <w:r>
        <w:rPr>
          <w:spacing w:val="-4"/>
          <w:sz w:val="24"/>
        </w:rPr>
        <w:t xml:space="preserve"> </w:t>
      </w:r>
      <w:r>
        <w:rPr>
          <w:sz w:val="24"/>
        </w:rPr>
        <w:t>noncash</w:t>
      </w:r>
      <w:r>
        <w:rPr>
          <w:spacing w:val="-4"/>
          <w:sz w:val="24"/>
        </w:rPr>
        <w:t xml:space="preserve"> </w:t>
      </w:r>
      <w:r>
        <w:rPr>
          <w:sz w:val="24"/>
        </w:rPr>
        <w:t>dollar</w:t>
      </w:r>
      <w:r>
        <w:rPr>
          <w:spacing w:val="-4"/>
          <w:sz w:val="24"/>
        </w:rPr>
        <w:t xml:space="preserve"> </w:t>
      </w:r>
      <w:r>
        <w:rPr>
          <w:sz w:val="24"/>
        </w:rPr>
        <w:t>value</w:t>
      </w:r>
      <w:r>
        <w:rPr>
          <w:spacing w:val="-4"/>
          <w:sz w:val="24"/>
        </w:rPr>
        <w:t xml:space="preserve"> </w:t>
      </w:r>
      <w:r>
        <w:rPr>
          <w:sz w:val="24"/>
        </w:rPr>
        <w:t>earned</w:t>
      </w:r>
      <w:r>
        <w:rPr>
          <w:spacing w:val="-4"/>
          <w:sz w:val="24"/>
        </w:rPr>
        <w:t xml:space="preserve"> </w:t>
      </w:r>
      <w:r>
        <w:rPr>
          <w:sz w:val="24"/>
        </w:rPr>
        <w:t>by</w:t>
      </w:r>
      <w:r>
        <w:rPr>
          <w:spacing w:val="-4"/>
          <w:sz w:val="24"/>
        </w:rPr>
        <w:t xml:space="preserve"> </w:t>
      </w:r>
      <w:r>
        <w:rPr>
          <w:sz w:val="24"/>
        </w:rPr>
        <w:t>the</w:t>
      </w:r>
      <w:r>
        <w:rPr>
          <w:spacing w:val="-4"/>
          <w:sz w:val="24"/>
        </w:rPr>
        <w:t xml:space="preserve"> </w:t>
      </w:r>
      <w:r>
        <w:rPr>
          <w:sz w:val="24"/>
        </w:rPr>
        <w:t>executive during the recipient’s or subrecipient’s preceding fiscal year and includes the following (for more information see 17 CFR 229.402(c)(2)):</w:t>
      </w:r>
    </w:p>
    <w:p w14:paraId="047F69D3" w14:textId="77777777" w:rsidR="00654DBD" w:rsidRDefault="0008649B">
      <w:pPr>
        <w:pStyle w:val="ListParagraph"/>
        <w:numPr>
          <w:ilvl w:val="3"/>
          <w:numId w:val="5"/>
        </w:numPr>
        <w:tabs>
          <w:tab w:val="left" w:pos="1640"/>
        </w:tabs>
        <w:ind w:left="1640"/>
        <w:rPr>
          <w:sz w:val="24"/>
        </w:rPr>
      </w:pPr>
      <w:r>
        <w:rPr>
          <w:sz w:val="24"/>
        </w:rPr>
        <w:t xml:space="preserve">Salary and </w:t>
      </w:r>
      <w:r>
        <w:rPr>
          <w:spacing w:val="-2"/>
          <w:sz w:val="24"/>
        </w:rPr>
        <w:t>bonus.</w:t>
      </w:r>
    </w:p>
    <w:p w14:paraId="270B673F" w14:textId="77777777" w:rsidR="00654DBD" w:rsidRDefault="0008649B">
      <w:pPr>
        <w:pStyle w:val="ListParagraph"/>
        <w:numPr>
          <w:ilvl w:val="3"/>
          <w:numId w:val="5"/>
        </w:numPr>
        <w:tabs>
          <w:tab w:val="left" w:pos="1640"/>
        </w:tabs>
        <w:ind w:left="860" w:right="787" w:firstLine="0"/>
        <w:rPr>
          <w:sz w:val="24"/>
        </w:rPr>
      </w:pPr>
      <w:r>
        <w:rPr>
          <w:sz w:val="24"/>
        </w:rPr>
        <w:t>Awards of stock, stock options and stock appreciation rights. Use the dollar amount</w:t>
      </w:r>
      <w:r>
        <w:rPr>
          <w:spacing w:val="-4"/>
          <w:sz w:val="24"/>
        </w:rPr>
        <w:t xml:space="preserve"> </w:t>
      </w:r>
      <w:r>
        <w:rPr>
          <w:sz w:val="24"/>
        </w:rPr>
        <w:t>recognized</w:t>
      </w:r>
      <w:r>
        <w:rPr>
          <w:spacing w:val="-4"/>
          <w:sz w:val="24"/>
        </w:rPr>
        <w:t xml:space="preserve"> </w:t>
      </w:r>
      <w:r>
        <w:rPr>
          <w:sz w:val="24"/>
        </w:rPr>
        <w:t>for</w:t>
      </w:r>
      <w:r>
        <w:rPr>
          <w:spacing w:val="-4"/>
          <w:sz w:val="24"/>
        </w:rPr>
        <w:t xml:space="preserve"> </w:t>
      </w:r>
      <w:r>
        <w:rPr>
          <w:sz w:val="24"/>
        </w:rPr>
        <w:t>financial</w:t>
      </w:r>
      <w:r>
        <w:rPr>
          <w:spacing w:val="-4"/>
          <w:sz w:val="24"/>
        </w:rPr>
        <w:t xml:space="preserve"> </w:t>
      </w:r>
      <w:r>
        <w:rPr>
          <w:sz w:val="24"/>
        </w:rPr>
        <w:t>statement</w:t>
      </w:r>
      <w:r>
        <w:rPr>
          <w:spacing w:val="-4"/>
          <w:sz w:val="24"/>
        </w:rPr>
        <w:t xml:space="preserve"> </w:t>
      </w:r>
      <w:r>
        <w:rPr>
          <w:sz w:val="24"/>
        </w:rPr>
        <w:t>reporting</w:t>
      </w:r>
      <w:r>
        <w:rPr>
          <w:spacing w:val="-4"/>
          <w:sz w:val="24"/>
        </w:rPr>
        <w:t xml:space="preserve"> </w:t>
      </w:r>
      <w:r>
        <w:rPr>
          <w:sz w:val="24"/>
        </w:rPr>
        <w:t>purposes</w:t>
      </w:r>
      <w:r>
        <w:rPr>
          <w:spacing w:val="-4"/>
          <w:sz w:val="24"/>
        </w:rPr>
        <w:t xml:space="preserve"> </w:t>
      </w:r>
      <w:r>
        <w:rPr>
          <w:sz w:val="24"/>
        </w:rPr>
        <w:t>with</w:t>
      </w:r>
      <w:r>
        <w:rPr>
          <w:spacing w:val="-4"/>
          <w:sz w:val="24"/>
        </w:rPr>
        <w:t xml:space="preserve"> </w:t>
      </w:r>
      <w:r>
        <w:rPr>
          <w:sz w:val="24"/>
        </w:rPr>
        <w:t>respect</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fiscal year in accordance with the Statement of Financial Accounting Standards No. 123 (Revised 2004) (FAS 123R), Shared Based Payments.</w:t>
      </w:r>
    </w:p>
    <w:p w14:paraId="7B849A13" w14:textId="77777777" w:rsidR="00654DBD" w:rsidRDefault="0008649B">
      <w:pPr>
        <w:pStyle w:val="ListParagraph"/>
        <w:numPr>
          <w:ilvl w:val="3"/>
          <w:numId w:val="5"/>
        </w:numPr>
        <w:tabs>
          <w:tab w:val="left" w:pos="1640"/>
        </w:tabs>
        <w:ind w:left="860" w:right="568" w:firstLine="0"/>
        <w:rPr>
          <w:sz w:val="24"/>
        </w:rPr>
      </w:pPr>
      <w:r>
        <w:rPr>
          <w:sz w:val="24"/>
        </w:rPr>
        <w:t>Earnings for services under non-equity incentive plans. This does not include group life, health, hospitalization or medical reimbursement plans that do not discriminate</w:t>
      </w:r>
      <w:r>
        <w:rPr>
          <w:spacing w:val="-4"/>
          <w:sz w:val="24"/>
        </w:rPr>
        <w:t xml:space="preserve"> </w:t>
      </w:r>
      <w:r>
        <w:rPr>
          <w:sz w:val="24"/>
        </w:rPr>
        <w:t>in</w:t>
      </w:r>
      <w:r>
        <w:rPr>
          <w:spacing w:val="-4"/>
          <w:sz w:val="24"/>
        </w:rPr>
        <w:t xml:space="preserve"> </w:t>
      </w:r>
      <w:r>
        <w:rPr>
          <w:sz w:val="24"/>
        </w:rPr>
        <w:t>favor</w:t>
      </w:r>
      <w:r>
        <w:rPr>
          <w:spacing w:val="-4"/>
          <w:sz w:val="24"/>
        </w:rPr>
        <w:t xml:space="preserve"> </w:t>
      </w:r>
      <w:r>
        <w:rPr>
          <w:sz w:val="24"/>
        </w:rPr>
        <w:t>of</w:t>
      </w:r>
      <w:r>
        <w:rPr>
          <w:spacing w:val="-4"/>
          <w:sz w:val="24"/>
        </w:rPr>
        <w:t xml:space="preserve"> </w:t>
      </w:r>
      <w:proofErr w:type="gramStart"/>
      <w:r>
        <w:rPr>
          <w:sz w:val="24"/>
        </w:rPr>
        <w:t>executives,</w:t>
      </w:r>
      <w:r>
        <w:rPr>
          <w:spacing w:val="-4"/>
          <w:sz w:val="24"/>
        </w:rPr>
        <w:t xml:space="preserve"> </w:t>
      </w:r>
      <w:r>
        <w:rPr>
          <w:sz w:val="24"/>
        </w:rPr>
        <w:t>and</w:t>
      </w:r>
      <w:proofErr w:type="gramEnd"/>
      <w:r>
        <w:rPr>
          <w:spacing w:val="-4"/>
          <w:sz w:val="24"/>
        </w:rPr>
        <w:t xml:space="preserve"> </w:t>
      </w:r>
      <w:r>
        <w:rPr>
          <w:sz w:val="24"/>
        </w:rPr>
        <w:t>are</w:t>
      </w:r>
      <w:r>
        <w:rPr>
          <w:spacing w:val="-4"/>
          <w:sz w:val="24"/>
        </w:rPr>
        <w:t xml:space="preserve"> </w:t>
      </w:r>
      <w:r>
        <w:rPr>
          <w:sz w:val="24"/>
        </w:rPr>
        <w:t>available</w:t>
      </w:r>
      <w:r>
        <w:rPr>
          <w:spacing w:val="-4"/>
          <w:sz w:val="24"/>
        </w:rPr>
        <w:t xml:space="preserve"> </w:t>
      </w:r>
      <w:r>
        <w:rPr>
          <w:sz w:val="24"/>
        </w:rPr>
        <w:t>generally</w:t>
      </w:r>
      <w:r>
        <w:rPr>
          <w:spacing w:val="-4"/>
          <w:sz w:val="24"/>
        </w:rPr>
        <w:t xml:space="preserve"> </w:t>
      </w:r>
      <w:r>
        <w:rPr>
          <w:sz w:val="24"/>
        </w:rPr>
        <w:t>to</w:t>
      </w:r>
      <w:r>
        <w:rPr>
          <w:spacing w:val="-4"/>
          <w:sz w:val="24"/>
        </w:rPr>
        <w:t xml:space="preserve"> </w:t>
      </w:r>
      <w:r>
        <w:rPr>
          <w:sz w:val="24"/>
        </w:rPr>
        <w:t>all</w:t>
      </w:r>
      <w:r>
        <w:rPr>
          <w:spacing w:val="-4"/>
          <w:sz w:val="24"/>
        </w:rPr>
        <w:t xml:space="preserve"> </w:t>
      </w:r>
      <w:r>
        <w:rPr>
          <w:sz w:val="24"/>
        </w:rPr>
        <w:t>salaried</w:t>
      </w:r>
      <w:r>
        <w:rPr>
          <w:spacing w:val="-4"/>
          <w:sz w:val="24"/>
        </w:rPr>
        <w:t xml:space="preserve"> </w:t>
      </w:r>
      <w:r>
        <w:rPr>
          <w:sz w:val="24"/>
        </w:rPr>
        <w:t>employees.</w:t>
      </w:r>
    </w:p>
    <w:p w14:paraId="2917C1F7" w14:textId="77777777" w:rsidR="00654DBD" w:rsidRDefault="0008649B">
      <w:pPr>
        <w:pStyle w:val="ListParagraph"/>
        <w:numPr>
          <w:ilvl w:val="3"/>
          <w:numId w:val="5"/>
        </w:numPr>
        <w:tabs>
          <w:tab w:val="left" w:pos="1640"/>
        </w:tabs>
        <w:ind w:left="860" w:right="746" w:firstLine="0"/>
        <w:rPr>
          <w:sz w:val="24"/>
        </w:rPr>
      </w:pPr>
      <w:r>
        <w:rPr>
          <w:sz w:val="24"/>
        </w:rPr>
        <w:t>Change</w:t>
      </w:r>
      <w:r>
        <w:rPr>
          <w:spacing w:val="-3"/>
          <w:sz w:val="24"/>
        </w:rPr>
        <w:t xml:space="preserve"> </w:t>
      </w:r>
      <w:r>
        <w:rPr>
          <w:sz w:val="24"/>
        </w:rPr>
        <w:t>in</w:t>
      </w:r>
      <w:r>
        <w:rPr>
          <w:spacing w:val="-3"/>
          <w:sz w:val="24"/>
        </w:rPr>
        <w:t xml:space="preserve"> </w:t>
      </w:r>
      <w:r>
        <w:rPr>
          <w:sz w:val="24"/>
        </w:rPr>
        <w:t>pension</w:t>
      </w:r>
      <w:r>
        <w:rPr>
          <w:spacing w:val="-3"/>
          <w:sz w:val="24"/>
        </w:rPr>
        <w:t xml:space="preserve"> </w:t>
      </w:r>
      <w:r>
        <w:rPr>
          <w:sz w:val="24"/>
        </w:rPr>
        <w:t>value.</w:t>
      </w:r>
      <w:r>
        <w:rPr>
          <w:spacing w:val="-3"/>
          <w:sz w:val="24"/>
        </w:rPr>
        <w:t xml:space="preserve"> </w:t>
      </w:r>
      <w:r>
        <w:rPr>
          <w:sz w:val="24"/>
        </w:rPr>
        <w:t>This</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change</w:t>
      </w:r>
      <w:r>
        <w:rPr>
          <w:spacing w:val="-3"/>
          <w:sz w:val="24"/>
        </w:rPr>
        <w:t xml:space="preserve"> </w:t>
      </w:r>
      <w:r>
        <w:rPr>
          <w:sz w:val="24"/>
        </w:rPr>
        <w:t>in</w:t>
      </w:r>
      <w:r>
        <w:rPr>
          <w:spacing w:val="-3"/>
          <w:sz w:val="24"/>
        </w:rPr>
        <w:t xml:space="preserve"> </w:t>
      </w:r>
      <w:r>
        <w:rPr>
          <w:sz w:val="24"/>
        </w:rPr>
        <w:t>present</w:t>
      </w:r>
      <w:r>
        <w:rPr>
          <w:spacing w:val="-3"/>
          <w:sz w:val="24"/>
        </w:rPr>
        <w:t xml:space="preserve"> </w:t>
      </w:r>
      <w:r>
        <w:rPr>
          <w:sz w:val="24"/>
        </w:rPr>
        <w:t>value</w:t>
      </w:r>
      <w:r>
        <w:rPr>
          <w:spacing w:val="-3"/>
          <w:sz w:val="24"/>
        </w:rPr>
        <w:t xml:space="preserve"> </w:t>
      </w:r>
      <w:r>
        <w:rPr>
          <w:sz w:val="24"/>
        </w:rPr>
        <w:t>of</w:t>
      </w:r>
      <w:r>
        <w:rPr>
          <w:spacing w:val="-3"/>
          <w:sz w:val="24"/>
        </w:rPr>
        <w:t xml:space="preserve"> </w:t>
      </w:r>
      <w:r>
        <w:rPr>
          <w:sz w:val="24"/>
        </w:rPr>
        <w:t>defined</w:t>
      </w:r>
      <w:r>
        <w:rPr>
          <w:spacing w:val="-3"/>
          <w:sz w:val="24"/>
        </w:rPr>
        <w:t xml:space="preserve"> </w:t>
      </w:r>
      <w:r>
        <w:rPr>
          <w:sz w:val="24"/>
        </w:rPr>
        <w:t>benefit and actuarial pension plans.</w:t>
      </w:r>
    </w:p>
    <w:p w14:paraId="0F78EC56" w14:textId="77777777" w:rsidR="00654DBD" w:rsidRDefault="0008649B">
      <w:pPr>
        <w:pStyle w:val="ListParagraph"/>
        <w:numPr>
          <w:ilvl w:val="3"/>
          <w:numId w:val="5"/>
        </w:numPr>
        <w:tabs>
          <w:tab w:val="left" w:pos="1640"/>
        </w:tabs>
        <w:ind w:left="1640"/>
        <w:rPr>
          <w:sz w:val="24"/>
        </w:rPr>
      </w:pPr>
      <w:r>
        <w:rPr>
          <w:sz w:val="24"/>
        </w:rPr>
        <w:t>Above-market earnings on deferred compensation which is not tax-</w:t>
      </w:r>
      <w:r>
        <w:rPr>
          <w:spacing w:val="-2"/>
          <w:sz w:val="24"/>
        </w:rPr>
        <w:t>qualified.</w:t>
      </w:r>
    </w:p>
    <w:p w14:paraId="2D0F5D49" w14:textId="77777777" w:rsidR="00654DBD" w:rsidRDefault="0008649B">
      <w:pPr>
        <w:pStyle w:val="ListParagraph"/>
        <w:numPr>
          <w:ilvl w:val="3"/>
          <w:numId w:val="5"/>
        </w:numPr>
        <w:tabs>
          <w:tab w:val="left" w:pos="1640"/>
        </w:tabs>
        <w:ind w:left="860" w:right="587" w:firstLine="0"/>
        <w:rPr>
          <w:sz w:val="24"/>
        </w:rPr>
      </w:pPr>
      <w:r>
        <w:rPr>
          <w:sz w:val="24"/>
        </w:rPr>
        <w:t>Other compensation, if the aggregate value of all such other compensation (</w:t>
      </w:r>
      <w:proofErr w:type="gramStart"/>
      <w:r>
        <w:rPr>
          <w:sz w:val="24"/>
        </w:rPr>
        <w:t>e.g.</w:t>
      </w:r>
      <w:proofErr w:type="gramEnd"/>
      <w:r>
        <w:rPr>
          <w:sz w:val="24"/>
        </w:rPr>
        <w:t xml:space="preserve"> severance,</w:t>
      </w:r>
      <w:r>
        <w:rPr>
          <w:spacing w:val="-4"/>
          <w:sz w:val="24"/>
        </w:rPr>
        <w:t xml:space="preserve"> </w:t>
      </w:r>
      <w:r>
        <w:rPr>
          <w:sz w:val="24"/>
        </w:rPr>
        <w:t>termination</w:t>
      </w:r>
      <w:r>
        <w:rPr>
          <w:spacing w:val="-4"/>
          <w:sz w:val="24"/>
        </w:rPr>
        <w:t xml:space="preserve"> </w:t>
      </w:r>
      <w:r>
        <w:rPr>
          <w:sz w:val="24"/>
        </w:rPr>
        <w:t>payments,</w:t>
      </w:r>
      <w:r>
        <w:rPr>
          <w:spacing w:val="-4"/>
          <w:sz w:val="24"/>
        </w:rPr>
        <w:t xml:space="preserve"> </w:t>
      </w:r>
      <w:r>
        <w:rPr>
          <w:sz w:val="24"/>
        </w:rPr>
        <w:t>value</w:t>
      </w:r>
      <w:r>
        <w:rPr>
          <w:spacing w:val="-4"/>
          <w:sz w:val="24"/>
        </w:rPr>
        <w:t xml:space="preserve"> </w:t>
      </w:r>
      <w:r>
        <w:rPr>
          <w:sz w:val="24"/>
        </w:rPr>
        <w:t>of</w:t>
      </w:r>
      <w:r>
        <w:rPr>
          <w:spacing w:val="-4"/>
          <w:sz w:val="24"/>
        </w:rPr>
        <w:t xml:space="preserve"> </w:t>
      </w:r>
      <w:r>
        <w:rPr>
          <w:sz w:val="24"/>
        </w:rPr>
        <w:t>life</w:t>
      </w:r>
      <w:r>
        <w:rPr>
          <w:spacing w:val="-4"/>
          <w:sz w:val="24"/>
        </w:rPr>
        <w:t xml:space="preserve"> </w:t>
      </w:r>
      <w:r>
        <w:rPr>
          <w:sz w:val="24"/>
        </w:rPr>
        <w:t>insurance</w:t>
      </w:r>
      <w:r>
        <w:rPr>
          <w:spacing w:val="-4"/>
          <w:sz w:val="24"/>
        </w:rPr>
        <w:t xml:space="preserve"> </w:t>
      </w:r>
      <w:r>
        <w:rPr>
          <w:sz w:val="24"/>
        </w:rPr>
        <w:t>paid</w:t>
      </w:r>
      <w:r>
        <w:rPr>
          <w:spacing w:val="-4"/>
          <w:sz w:val="24"/>
        </w:rPr>
        <w:t xml:space="preserve"> </w:t>
      </w:r>
      <w:r>
        <w:rPr>
          <w:sz w:val="24"/>
        </w:rPr>
        <w:t>on</w:t>
      </w:r>
      <w:r>
        <w:rPr>
          <w:spacing w:val="-4"/>
          <w:sz w:val="24"/>
        </w:rPr>
        <w:t xml:space="preserve"> </w:t>
      </w:r>
      <w:r>
        <w:rPr>
          <w:sz w:val="24"/>
        </w:rPr>
        <w:t>behalf</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employee, perquisites or property) for the executive exceeds $10,000.</w:t>
      </w:r>
    </w:p>
    <w:p w14:paraId="417A7C48" w14:textId="77777777" w:rsidR="00654DBD" w:rsidRDefault="0008649B">
      <w:pPr>
        <w:pStyle w:val="ListParagraph"/>
        <w:numPr>
          <w:ilvl w:val="0"/>
          <w:numId w:val="10"/>
        </w:numPr>
        <w:tabs>
          <w:tab w:val="left" w:pos="860"/>
        </w:tabs>
        <w:spacing w:before="182"/>
        <w:rPr>
          <w:b/>
          <w:sz w:val="24"/>
        </w:rPr>
      </w:pPr>
      <w:r>
        <w:rPr>
          <w:b/>
          <w:sz w:val="24"/>
        </w:rPr>
        <w:t xml:space="preserve">Management </w:t>
      </w:r>
      <w:r>
        <w:rPr>
          <w:b/>
          <w:spacing w:val="-4"/>
          <w:sz w:val="24"/>
        </w:rPr>
        <w:t>Fees</w:t>
      </w:r>
    </w:p>
    <w:p w14:paraId="12FEA9EE" w14:textId="77777777" w:rsidR="00654DBD" w:rsidRDefault="0008649B">
      <w:pPr>
        <w:pStyle w:val="ListParagraph"/>
        <w:numPr>
          <w:ilvl w:val="1"/>
          <w:numId w:val="10"/>
        </w:numPr>
        <w:tabs>
          <w:tab w:val="left" w:pos="500"/>
        </w:tabs>
        <w:spacing w:before="21"/>
        <w:ind w:right="621" w:firstLine="0"/>
        <w:rPr>
          <w:sz w:val="24"/>
        </w:rPr>
      </w:pPr>
      <w:r>
        <w:rPr>
          <w:sz w:val="24"/>
        </w:rPr>
        <w:t>Management</w:t>
      </w:r>
      <w:r>
        <w:rPr>
          <w:spacing w:val="-3"/>
          <w:sz w:val="24"/>
        </w:rPr>
        <w:t xml:space="preserve"> </w:t>
      </w:r>
      <w:r>
        <w:rPr>
          <w:sz w:val="24"/>
        </w:rPr>
        <w:t>fees</w:t>
      </w:r>
      <w:r>
        <w:rPr>
          <w:spacing w:val="-3"/>
          <w:sz w:val="24"/>
        </w:rPr>
        <w:t xml:space="preserve"> </w:t>
      </w:r>
      <w:r>
        <w:rPr>
          <w:sz w:val="24"/>
        </w:rPr>
        <w:t>or</w:t>
      </w:r>
      <w:r>
        <w:rPr>
          <w:spacing w:val="-3"/>
          <w:sz w:val="24"/>
        </w:rPr>
        <w:t xml:space="preserve"> </w:t>
      </w:r>
      <w:r>
        <w:rPr>
          <w:sz w:val="24"/>
        </w:rPr>
        <w:t>similar</w:t>
      </w:r>
      <w:r>
        <w:rPr>
          <w:spacing w:val="-3"/>
          <w:sz w:val="24"/>
        </w:rPr>
        <w:t xml:space="preserve"> </w:t>
      </w:r>
      <w:r>
        <w:rPr>
          <w:sz w:val="24"/>
        </w:rPr>
        <w:t>charges</w:t>
      </w:r>
      <w:r>
        <w:rPr>
          <w:spacing w:val="-3"/>
          <w:sz w:val="24"/>
        </w:rPr>
        <w:t xml:space="preserve"> </w:t>
      </w:r>
      <w:r>
        <w:rPr>
          <w:sz w:val="24"/>
        </w:rPr>
        <w:t>in</w:t>
      </w:r>
      <w:r>
        <w:rPr>
          <w:spacing w:val="-3"/>
          <w:sz w:val="24"/>
        </w:rPr>
        <w:t xml:space="preserve"> </w:t>
      </w:r>
      <w:r>
        <w:rPr>
          <w:sz w:val="24"/>
        </w:rPr>
        <w:t>excess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direct</w:t>
      </w:r>
      <w:r>
        <w:rPr>
          <w:spacing w:val="-4"/>
          <w:sz w:val="24"/>
        </w:rPr>
        <w:t xml:space="preserve"> </w:t>
      </w:r>
      <w:r>
        <w:rPr>
          <w:sz w:val="24"/>
        </w:rPr>
        <w:t>costs</w:t>
      </w:r>
      <w:r>
        <w:rPr>
          <w:spacing w:val="-3"/>
          <w:sz w:val="24"/>
        </w:rPr>
        <w:t xml:space="preserve"> </w:t>
      </w:r>
      <w:r>
        <w:rPr>
          <w:sz w:val="24"/>
        </w:rPr>
        <w:t>and</w:t>
      </w:r>
      <w:r>
        <w:rPr>
          <w:spacing w:val="-3"/>
          <w:sz w:val="24"/>
        </w:rPr>
        <w:t xml:space="preserve"> </w:t>
      </w:r>
      <w:r>
        <w:rPr>
          <w:sz w:val="24"/>
        </w:rPr>
        <w:t>approved</w:t>
      </w:r>
      <w:r>
        <w:rPr>
          <w:spacing w:val="-3"/>
          <w:sz w:val="24"/>
        </w:rPr>
        <w:t xml:space="preserve"> </w:t>
      </w:r>
      <w:r>
        <w:rPr>
          <w:sz w:val="24"/>
        </w:rPr>
        <w:t>indirect</w:t>
      </w:r>
      <w:r>
        <w:rPr>
          <w:spacing w:val="-3"/>
          <w:sz w:val="24"/>
        </w:rPr>
        <w:t xml:space="preserve"> </w:t>
      </w:r>
      <w:r>
        <w:rPr>
          <w:sz w:val="24"/>
        </w:rPr>
        <w:t>rates are not allowable. The term "management fees or similar charges" refers to expenses added to the direct costs in order to accumulate and reserve funds for ongoing business expenses; unforeseen liabilities; or for other similar costs that are not allowable under this assistance agreement. Management fees or similar charges may not be used to improve or expand the project funded under this agreement, except to the extent authorized as a direct cost of carrying out the scope of work.</w:t>
      </w:r>
    </w:p>
    <w:p w14:paraId="4EC9C5C9" w14:textId="77777777" w:rsidR="00654DBD" w:rsidRDefault="00654DBD">
      <w:pPr>
        <w:pStyle w:val="BodyText"/>
      </w:pPr>
    </w:p>
    <w:p w14:paraId="2DB57DF2" w14:textId="77777777" w:rsidR="00654DBD" w:rsidRDefault="0008649B">
      <w:pPr>
        <w:pStyle w:val="ListParagraph"/>
        <w:numPr>
          <w:ilvl w:val="0"/>
          <w:numId w:val="10"/>
        </w:numPr>
        <w:tabs>
          <w:tab w:val="left" w:pos="860"/>
        </w:tabs>
        <w:spacing w:before="1"/>
        <w:rPr>
          <w:b/>
          <w:sz w:val="24"/>
        </w:rPr>
      </w:pPr>
      <w:r>
        <w:rPr>
          <w:b/>
          <w:sz w:val="24"/>
        </w:rPr>
        <w:t xml:space="preserve">Procurements </w:t>
      </w:r>
      <w:r>
        <w:rPr>
          <w:b/>
          <w:spacing w:val="-2"/>
          <w:sz w:val="24"/>
        </w:rPr>
        <w:t>Standards</w:t>
      </w:r>
    </w:p>
    <w:p w14:paraId="26AD8329" w14:textId="77777777" w:rsidR="00654DBD" w:rsidRDefault="00654DBD">
      <w:pPr>
        <w:rPr>
          <w:sz w:val="24"/>
        </w:rPr>
        <w:sectPr w:rsidR="00654DBD">
          <w:pgSz w:w="12240" w:h="15840"/>
          <w:pgMar w:top="1320" w:right="1080" w:bottom="1340" w:left="1200" w:header="0" w:footer="1146" w:gutter="0"/>
          <w:cols w:space="720"/>
        </w:sectPr>
      </w:pPr>
    </w:p>
    <w:p w14:paraId="698D71FE" w14:textId="77777777" w:rsidR="00654DBD" w:rsidRDefault="0008649B">
      <w:pPr>
        <w:pStyle w:val="ListParagraph"/>
        <w:numPr>
          <w:ilvl w:val="1"/>
          <w:numId w:val="10"/>
        </w:numPr>
        <w:tabs>
          <w:tab w:val="left" w:pos="500"/>
        </w:tabs>
        <w:spacing w:before="60"/>
        <w:ind w:right="494" w:firstLine="0"/>
        <w:rPr>
          <w:sz w:val="24"/>
        </w:rPr>
      </w:pPr>
      <w:r>
        <w:rPr>
          <w:sz w:val="24"/>
        </w:rPr>
        <w:lastRenderedPageBreak/>
        <w:t>The recipient (or Subrecipient) agrees to conduct all procurement actions under this assistance agreement in accordance with the procurement standards set forth in the Procurement Standards of 2 CFR 200 Subpart D (200.317 through 200.326). No assistance agreement funds shall be used to reimburse the Federal share of any procurement action found to be in noncompliance with the procurement standards. Any costs incurred by the recipient under contracts</w:t>
      </w:r>
      <w:r>
        <w:rPr>
          <w:spacing w:val="-3"/>
          <w:sz w:val="24"/>
        </w:rPr>
        <w:t xml:space="preserve"> </w:t>
      </w:r>
      <w:r>
        <w:rPr>
          <w:sz w:val="24"/>
        </w:rPr>
        <w:t>and/or</w:t>
      </w:r>
      <w:r>
        <w:rPr>
          <w:spacing w:val="-3"/>
          <w:sz w:val="24"/>
        </w:rPr>
        <w:t xml:space="preserve"> </w:t>
      </w:r>
      <w:r>
        <w:rPr>
          <w:sz w:val="24"/>
        </w:rPr>
        <w:t>small</w:t>
      </w:r>
      <w:r>
        <w:rPr>
          <w:spacing w:val="-3"/>
          <w:sz w:val="24"/>
        </w:rPr>
        <w:t xml:space="preserve"> </w:t>
      </w:r>
      <w:r>
        <w:rPr>
          <w:sz w:val="24"/>
        </w:rPr>
        <w:t>purchases</w:t>
      </w:r>
      <w:r>
        <w:rPr>
          <w:spacing w:val="-3"/>
          <w:sz w:val="24"/>
        </w:rPr>
        <w:t xml:space="preserve"> </w:t>
      </w:r>
      <w:r>
        <w:rPr>
          <w:sz w:val="24"/>
        </w:rPr>
        <w:t>that</w:t>
      </w:r>
      <w:r>
        <w:rPr>
          <w:spacing w:val="-3"/>
          <w:sz w:val="24"/>
        </w:rPr>
        <w:t xml:space="preserve"> </w:t>
      </w:r>
      <w:r>
        <w:rPr>
          <w:sz w:val="24"/>
        </w:rPr>
        <w:t>the</w:t>
      </w:r>
      <w:r>
        <w:rPr>
          <w:spacing w:val="-3"/>
          <w:sz w:val="24"/>
        </w:rPr>
        <w:t xml:space="preserve"> </w:t>
      </w:r>
      <w:r>
        <w:rPr>
          <w:sz w:val="24"/>
        </w:rPr>
        <w:t>Federal</w:t>
      </w:r>
      <w:r>
        <w:rPr>
          <w:spacing w:val="-3"/>
          <w:sz w:val="24"/>
        </w:rPr>
        <w:t xml:space="preserve"> </w:t>
      </w:r>
      <w:r>
        <w:rPr>
          <w:sz w:val="24"/>
        </w:rPr>
        <w:t>agency</w:t>
      </w:r>
      <w:r>
        <w:rPr>
          <w:spacing w:val="-3"/>
          <w:sz w:val="24"/>
        </w:rPr>
        <w:t xml:space="preserve"> </w:t>
      </w:r>
      <w:r>
        <w:rPr>
          <w:sz w:val="24"/>
        </w:rPr>
        <w:t>determines</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in</w:t>
      </w:r>
      <w:r>
        <w:rPr>
          <w:spacing w:val="-4"/>
          <w:sz w:val="24"/>
        </w:rPr>
        <w:t xml:space="preserve"> </w:t>
      </w:r>
      <w:r>
        <w:rPr>
          <w:sz w:val="24"/>
        </w:rPr>
        <w:t>noncompliance</w:t>
      </w:r>
      <w:r>
        <w:rPr>
          <w:spacing w:val="-3"/>
          <w:sz w:val="24"/>
        </w:rPr>
        <w:t xml:space="preserve"> </w:t>
      </w:r>
      <w:r>
        <w:rPr>
          <w:sz w:val="24"/>
        </w:rPr>
        <w:t xml:space="preserve">with Federal procurement standards shall be unallowable for Federal </w:t>
      </w:r>
      <w:proofErr w:type="gramStart"/>
      <w:r>
        <w:rPr>
          <w:sz w:val="24"/>
        </w:rPr>
        <w:t>reimbursement .</w:t>
      </w:r>
      <w:proofErr w:type="gramEnd"/>
      <w:r>
        <w:rPr>
          <w:sz w:val="24"/>
        </w:rPr>
        <w:t xml:space="preserve"> In addition:</w:t>
      </w:r>
    </w:p>
    <w:p w14:paraId="725AFCA8" w14:textId="77777777" w:rsidR="00654DBD" w:rsidRDefault="0008649B">
      <w:pPr>
        <w:pStyle w:val="ListParagraph"/>
        <w:numPr>
          <w:ilvl w:val="2"/>
          <w:numId w:val="10"/>
        </w:numPr>
        <w:tabs>
          <w:tab w:val="left" w:pos="1400"/>
        </w:tabs>
        <w:ind w:right="680" w:firstLine="0"/>
        <w:rPr>
          <w:sz w:val="24"/>
        </w:rPr>
      </w:pPr>
      <w:r>
        <w:rPr>
          <w:sz w:val="24"/>
        </w:rPr>
        <w:t>In accordance with the Procurement Standards of 2 CFR 200 Subpart D (200.317 through</w:t>
      </w:r>
      <w:r>
        <w:rPr>
          <w:spacing w:val="-4"/>
          <w:sz w:val="24"/>
        </w:rPr>
        <w:t xml:space="preserve"> </w:t>
      </w:r>
      <w:r>
        <w:rPr>
          <w:sz w:val="24"/>
        </w:rPr>
        <w:t>200.326),</w:t>
      </w:r>
      <w:r>
        <w:rPr>
          <w:spacing w:val="-4"/>
          <w:sz w:val="24"/>
        </w:rPr>
        <w:t xml:space="preserve"> </w:t>
      </w:r>
      <w:r>
        <w:rPr>
          <w:sz w:val="24"/>
        </w:rPr>
        <w:t>for</w:t>
      </w:r>
      <w:r>
        <w:rPr>
          <w:spacing w:val="-4"/>
          <w:sz w:val="24"/>
        </w:rPr>
        <w:t xml:space="preserve"> </w:t>
      </w:r>
      <w:r>
        <w:rPr>
          <w:sz w:val="24"/>
        </w:rPr>
        <w:t>each</w:t>
      </w:r>
      <w:r>
        <w:rPr>
          <w:spacing w:val="-4"/>
          <w:sz w:val="24"/>
        </w:rPr>
        <w:t xml:space="preserve"> </w:t>
      </w:r>
      <w:r>
        <w:rPr>
          <w:sz w:val="24"/>
        </w:rPr>
        <w:t>proposed</w:t>
      </w:r>
      <w:r>
        <w:rPr>
          <w:spacing w:val="-4"/>
          <w:sz w:val="24"/>
        </w:rPr>
        <w:t xml:space="preserve"> </w:t>
      </w:r>
      <w:r>
        <w:rPr>
          <w:sz w:val="24"/>
        </w:rPr>
        <w:t>procurement</w:t>
      </w:r>
      <w:r>
        <w:rPr>
          <w:spacing w:val="-4"/>
          <w:sz w:val="24"/>
        </w:rPr>
        <w:t xml:space="preserve"> </w:t>
      </w:r>
      <w:r>
        <w:rPr>
          <w:sz w:val="24"/>
        </w:rPr>
        <w:t>with</w:t>
      </w:r>
      <w:r>
        <w:rPr>
          <w:spacing w:val="-4"/>
          <w:sz w:val="24"/>
        </w:rPr>
        <w:t xml:space="preserve"> </w:t>
      </w:r>
      <w:r>
        <w:rPr>
          <w:sz w:val="24"/>
        </w:rPr>
        <w:t>a</w:t>
      </w:r>
      <w:r>
        <w:rPr>
          <w:spacing w:val="-4"/>
          <w:sz w:val="24"/>
        </w:rPr>
        <w:t xml:space="preserve"> </w:t>
      </w:r>
      <w:r>
        <w:rPr>
          <w:sz w:val="24"/>
        </w:rPr>
        <w:t>threshold</w:t>
      </w:r>
      <w:r>
        <w:rPr>
          <w:spacing w:val="-4"/>
          <w:sz w:val="24"/>
        </w:rPr>
        <w:t xml:space="preserve"> </w:t>
      </w:r>
      <w:r>
        <w:rPr>
          <w:sz w:val="24"/>
        </w:rPr>
        <w:t>of</w:t>
      </w:r>
      <w:r>
        <w:rPr>
          <w:spacing w:val="-4"/>
          <w:sz w:val="24"/>
        </w:rPr>
        <w:t xml:space="preserve"> </w:t>
      </w:r>
      <w:r>
        <w:rPr>
          <w:sz w:val="24"/>
        </w:rPr>
        <w:t>$150,000</w:t>
      </w:r>
      <w:r>
        <w:rPr>
          <w:spacing w:val="-4"/>
          <w:sz w:val="24"/>
        </w:rPr>
        <w:t xml:space="preserve"> </w:t>
      </w:r>
      <w:r>
        <w:rPr>
          <w:sz w:val="24"/>
        </w:rPr>
        <w:t>or</w:t>
      </w:r>
      <w:r>
        <w:rPr>
          <w:spacing w:val="-4"/>
          <w:sz w:val="24"/>
        </w:rPr>
        <w:t xml:space="preserve"> </w:t>
      </w:r>
      <w:r>
        <w:rPr>
          <w:sz w:val="24"/>
        </w:rPr>
        <w:t>more that</w:t>
      </w:r>
      <w:r>
        <w:rPr>
          <w:spacing w:val="-3"/>
          <w:sz w:val="24"/>
        </w:rPr>
        <w:t xml:space="preserve"> </w:t>
      </w:r>
      <w:r>
        <w:rPr>
          <w:sz w:val="24"/>
        </w:rPr>
        <w:t>is</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awarded</w:t>
      </w:r>
      <w:r>
        <w:rPr>
          <w:spacing w:val="-3"/>
          <w:sz w:val="24"/>
        </w:rPr>
        <w:t xml:space="preserve"> </w:t>
      </w:r>
      <w:r>
        <w:rPr>
          <w:sz w:val="24"/>
        </w:rPr>
        <w:t>without</w:t>
      </w:r>
      <w:r>
        <w:rPr>
          <w:spacing w:val="-3"/>
          <w:sz w:val="24"/>
        </w:rPr>
        <w:t xml:space="preserve"> </w:t>
      </w:r>
      <w:r>
        <w:rPr>
          <w:sz w:val="24"/>
        </w:rPr>
        <w:t>competition,</w:t>
      </w:r>
      <w:r>
        <w:rPr>
          <w:spacing w:val="-3"/>
          <w:sz w:val="24"/>
        </w:rPr>
        <w:t xml:space="preserve"> </w:t>
      </w:r>
      <w:r>
        <w:rPr>
          <w:sz w:val="24"/>
        </w:rPr>
        <w:t>prior</w:t>
      </w:r>
      <w:r>
        <w:rPr>
          <w:spacing w:val="-3"/>
          <w:sz w:val="24"/>
        </w:rPr>
        <w:t xml:space="preserve"> </w:t>
      </w:r>
      <w:r>
        <w:rPr>
          <w:sz w:val="24"/>
        </w:rPr>
        <w:t>to</w:t>
      </w:r>
      <w:r>
        <w:rPr>
          <w:spacing w:val="-3"/>
          <w:sz w:val="24"/>
        </w:rPr>
        <w:t xml:space="preserve"> </w:t>
      </w:r>
      <w:r>
        <w:rPr>
          <w:sz w:val="24"/>
        </w:rPr>
        <w:t>contract</w:t>
      </w:r>
      <w:r>
        <w:rPr>
          <w:spacing w:val="-3"/>
          <w:sz w:val="24"/>
        </w:rPr>
        <w:t xml:space="preserve"> </w:t>
      </w:r>
      <w:r>
        <w:rPr>
          <w:sz w:val="24"/>
        </w:rPr>
        <w:t>execution</w:t>
      </w:r>
      <w:r>
        <w:rPr>
          <w:spacing w:val="-3"/>
          <w:sz w:val="24"/>
        </w:rPr>
        <w:t xml:space="preserve"> </w:t>
      </w:r>
      <w:r>
        <w:rPr>
          <w:sz w:val="24"/>
        </w:rPr>
        <w:t>the</w:t>
      </w:r>
      <w:r>
        <w:rPr>
          <w:spacing w:val="-3"/>
          <w:sz w:val="24"/>
        </w:rPr>
        <w:t xml:space="preserve"> </w:t>
      </w:r>
      <w:r>
        <w:rPr>
          <w:sz w:val="24"/>
        </w:rPr>
        <w:t>recipient</w:t>
      </w:r>
      <w:r>
        <w:rPr>
          <w:spacing w:val="-3"/>
          <w:sz w:val="24"/>
        </w:rPr>
        <w:t xml:space="preserve"> </w:t>
      </w:r>
      <w:r>
        <w:rPr>
          <w:sz w:val="24"/>
        </w:rPr>
        <w:t>shall provide the following documentation to the Project Officer for review:</w:t>
      </w:r>
    </w:p>
    <w:p w14:paraId="279B9BA4" w14:textId="77777777" w:rsidR="00654DBD" w:rsidRDefault="0008649B">
      <w:pPr>
        <w:pStyle w:val="ListParagraph"/>
        <w:numPr>
          <w:ilvl w:val="3"/>
          <w:numId w:val="10"/>
        </w:numPr>
        <w:tabs>
          <w:tab w:val="left" w:pos="2300"/>
        </w:tabs>
        <w:ind w:right="553" w:firstLine="0"/>
        <w:rPr>
          <w:sz w:val="24"/>
        </w:rPr>
      </w:pPr>
      <w:r>
        <w:rPr>
          <w:sz w:val="24"/>
        </w:rPr>
        <w:t>Justification</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single</w:t>
      </w:r>
      <w:r>
        <w:rPr>
          <w:spacing w:val="-4"/>
          <w:sz w:val="24"/>
        </w:rPr>
        <w:t xml:space="preserve"> </w:t>
      </w:r>
      <w:r>
        <w:rPr>
          <w:sz w:val="24"/>
        </w:rPr>
        <w:t>source</w:t>
      </w:r>
      <w:r>
        <w:rPr>
          <w:spacing w:val="-4"/>
          <w:sz w:val="24"/>
        </w:rPr>
        <w:t xml:space="preserve"> </w:t>
      </w:r>
      <w:r>
        <w:rPr>
          <w:sz w:val="24"/>
        </w:rPr>
        <w:t>procurement</w:t>
      </w:r>
      <w:r>
        <w:rPr>
          <w:spacing w:val="-4"/>
          <w:sz w:val="24"/>
        </w:rPr>
        <w:t xml:space="preserve"> </w:t>
      </w:r>
      <w:r>
        <w:rPr>
          <w:sz w:val="24"/>
        </w:rPr>
        <w:t>and</w:t>
      </w:r>
      <w:r>
        <w:rPr>
          <w:spacing w:val="-4"/>
          <w:sz w:val="24"/>
        </w:rPr>
        <w:t xml:space="preserve"> </w:t>
      </w:r>
      <w:r>
        <w:rPr>
          <w:sz w:val="24"/>
        </w:rPr>
        <w:t>how</w:t>
      </w:r>
      <w:r>
        <w:rPr>
          <w:spacing w:val="-4"/>
          <w:sz w:val="24"/>
        </w:rPr>
        <w:t xml:space="preserve"> </w:t>
      </w:r>
      <w:r>
        <w:rPr>
          <w:sz w:val="24"/>
        </w:rPr>
        <w:t>the</w:t>
      </w:r>
      <w:r>
        <w:rPr>
          <w:spacing w:val="-4"/>
          <w:sz w:val="24"/>
        </w:rPr>
        <w:t xml:space="preserve"> </w:t>
      </w:r>
      <w:r>
        <w:rPr>
          <w:sz w:val="24"/>
        </w:rPr>
        <w:t>procurement</w:t>
      </w:r>
      <w:r>
        <w:rPr>
          <w:spacing w:val="-4"/>
          <w:sz w:val="24"/>
        </w:rPr>
        <w:t xml:space="preserve"> </w:t>
      </w:r>
      <w:r>
        <w:rPr>
          <w:sz w:val="24"/>
        </w:rPr>
        <w:t xml:space="preserve">is permissible under the recipient’s written procurement </w:t>
      </w:r>
      <w:proofErr w:type="gramStart"/>
      <w:r>
        <w:rPr>
          <w:sz w:val="24"/>
        </w:rPr>
        <w:t>procedures;</w:t>
      </w:r>
      <w:proofErr w:type="gramEnd"/>
    </w:p>
    <w:p w14:paraId="17AE978E" w14:textId="77777777" w:rsidR="00654DBD" w:rsidRDefault="0008649B">
      <w:pPr>
        <w:pStyle w:val="ListParagraph"/>
        <w:numPr>
          <w:ilvl w:val="3"/>
          <w:numId w:val="10"/>
        </w:numPr>
        <w:tabs>
          <w:tab w:val="left" w:pos="2300"/>
        </w:tabs>
        <w:ind w:left="2300"/>
        <w:rPr>
          <w:sz w:val="24"/>
        </w:rPr>
      </w:pPr>
      <w:r>
        <w:rPr>
          <w:sz w:val="24"/>
        </w:rPr>
        <w:t xml:space="preserve">A copy of the cost or price </w:t>
      </w:r>
      <w:proofErr w:type="gramStart"/>
      <w:r>
        <w:rPr>
          <w:spacing w:val="-2"/>
          <w:sz w:val="24"/>
        </w:rPr>
        <w:t>analysis;</w:t>
      </w:r>
      <w:proofErr w:type="gramEnd"/>
    </w:p>
    <w:p w14:paraId="1FF8E62C" w14:textId="77777777" w:rsidR="00654DBD" w:rsidRDefault="0008649B">
      <w:pPr>
        <w:pStyle w:val="ListParagraph"/>
        <w:numPr>
          <w:ilvl w:val="3"/>
          <w:numId w:val="10"/>
        </w:numPr>
        <w:tabs>
          <w:tab w:val="left" w:pos="2300"/>
        </w:tabs>
        <w:ind w:left="2300"/>
        <w:rPr>
          <w:sz w:val="24"/>
        </w:rPr>
      </w:pPr>
      <w:r>
        <w:rPr>
          <w:sz w:val="24"/>
        </w:rPr>
        <w:t xml:space="preserve">Basis for </w:t>
      </w:r>
      <w:proofErr w:type="gramStart"/>
      <w:r>
        <w:rPr>
          <w:spacing w:val="-2"/>
          <w:sz w:val="24"/>
        </w:rPr>
        <w:t>selection;</w:t>
      </w:r>
      <w:proofErr w:type="gramEnd"/>
    </w:p>
    <w:p w14:paraId="2AA2F9AE" w14:textId="77777777" w:rsidR="00654DBD" w:rsidRDefault="0008649B">
      <w:pPr>
        <w:pStyle w:val="ListParagraph"/>
        <w:numPr>
          <w:ilvl w:val="3"/>
          <w:numId w:val="10"/>
        </w:numPr>
        <w:tabs>
          <w:tab w:val="left" w:pos="2300"/>
        </w:tabs>
        <w:ind w:left="2300"/>
        <w:rPr>
          <w:sz w:val="24"/>
        </w:rPr>
      </w:pPr>
      <w:r>
        <w:rPr>
          <w:sz w:val="24"/>
        </w:rPr>
        <w:t xml:space="preserve">A copy of the proposed contract; </w:t>
      </w:r>
      <w:r>
        <w:rPr>
          <w:spacing w:val="-5"/>
          <w:sz w:val="24"/>
        </w:rPr>
        <w:t>and</w:t>
      </w:r>
    </w:p>
    <w:p w14:paraId="49515DEE" w14:textId="77777777" w:rsidR="00654DBD" w:rsidRDefault="0008649B">
      <w:pPr>
        <w:pStyle w:val="ListParagraph"/>
        <w:numPr>
          <w:ilvl w:val="3"/>
          <w:numId w:val="10"/>
        </w:numPr>
        <w:tabs>
          <w:tab w:val="left" w:pos="2300"/>
        </w:tabs>
        <w:ind w:left="2300"/>
        <w:rPr>
          <w:sz w:val="24"/>
        </w:rPr>
      </w:pPr>
      <w:r>
        <w:rPr>
          <w:sz w:val="24"/>
        </w:rPr>
        <w:t xml:space="preserve">Basis for award cost or </w:t>
      </w:r>
      <w:r>
        <w:rPr>
          <w:spacing w:val="-2"/>
          <w:sz w:val="24"/>
        </w:rPr>
        <w:t>price.</w:t>
      </w:r>
    </w:p>
    <w:p w14:paraId="518D4582" w14:textId="77777777" w:rsidR="00654DBD" w:rsidRDefault="0008649B">
      <w:pPr>
        <w:pStyle w:val="ListParagraph"/>
        <w:numPr>
          <w:ilvl w:val="2"/>
          <w:numId w:val="10"/>
        </w:numPr>
        <w:tabs>
          <w:tab w:val="left" w:pos="1400"/>
        </w:tabs>
        <w:ind w:right="733" w:firstLine="0"/>
        <w:rPr>
          <w:sz w:val="24"/>
        </w:rPr>
      </w:pPr>
      <w:r>
        <w:rPr>
          <w:sz w:val="24"/>
        </w:rPr>
        <w:t>In</w:t>
      </w:r>
      <w:r>
        <w:rPr>
          <w:spacing w:val="-4"/>
          <w:sz w:val="24"/>
        </w:rPr>
        <w:t xml:space="preserve"> </w:t>
      </w:r>
      <w:r>
        <w:rPr>
          <w:sz w:val="24"/>
        </w:rPr>
        <w:t>accordance</w:t>
      </w:r>
      <w:r>
        <w:rPr>
          <w:spacing w:val="-4"/>
          <w:sz w:val="24"/>
        </w:rPr>
        <w:t xml:space="preserve"> </w:t>
      </w:r>
      <w:r>
        <w:rPr>
          <w:sz w:val="24"/>
        </w:rPr>
        <w:t>with</w:t>
      </w:r>
      <w:r>
        <w:rPr>
          <w:spacing w:val="-4"/>
          <w:sz w:val="24"/>
        </w:rPr>
        <w:t xml:space="preserve"> </w:t>
      </w:r>
      <w:r>
        <w:rPr>
          <w:sz w:val="24"/>
        </w:rPr>
        <w:t>the</w:t>
      </w:r>
      <w:r>
        <w:rPr>
          <w:spacing w:val="-4"/>
          <w:sz w:val="24"/>
        </w:rPr>
        <w:t xml:space="preserve"> </w:t>
      </w:r>
      <w:r>
        <w:rPr>
          <w:sz w:val="24"/>
        </w:rPr>
        <w:t>Procurement</w:t>
      </w:r>
      <w:r>
        <w:rPr>
          <w:spacing w:val="-5"/>
          <w:sz w:val="24"/>
        </w:rPr>
        <w:t xml:space="preserve"> </w:t>
      </w:r>
      <w:r>
        <w:rPr>
          <w:sz w:val="24"/>
        </w:rPr>
        <w:t>Standards</w:t>
      </w:r>
      <w:r>
        <w:rPr>
          <w:spacing w:val="-4"/>
          <w:sz w:val="24"/>
        </w:rPr>
        <w:t xml:space="preserve"> </w:t>
      </w:r>
      <w:r>
        <w:rPr>
          <w:sz w:val="24"/>
        </w:rPr>
        <w:t>of</w:t>
      </w:r>
      <w:r>
        <w:rPr>
          <w:spacing w:val="-4"/>
          <w:sz w:val="24"/>
        </w:rPr>
        <w:t xml:space="preserve"> </w:t>
      </w:r>
      <w:r>
        <w:rPr>
          <w:sz w:val="24"/>
        </w:rPr>
        <w:t>2</w:t>
      </w:r>
      <w:r>
        <w:rPr>
          <w:spacing w:val="-4"/>
          <w:sz w:val="24"/>
        </w:rPr>
        <w:t xml:space="preserve"> </w:t>
      </w:r>
      <w:r>
        <w:rPr>
          <w:sz w:val="24"/>
        </w:rPr>
        <w:t>CFR</w:t>
      </w:r>
      <w:r>
        <w:rPr>
          <w:spacing w:val="-4"/>
          <w:sz w:val="24"/>
        </w:rPr>
        <w:t xml:space="preserve"> </w:t>
      </w:r>
      <w:r>
        <w:rPr>
          <w:sz w:val="24"/>
        </w:rPr>
        <w:t>200</w:t>
      </w:r>
      <w:r>
        <w:rPr>
          <w:spacing w:val="-4"/>
          <w:sz w:val="24"/>
        </w:rPr>
        <w:t xml:space="preserve"> </w:t>
      </w:r>
      <w:r>
        <w:rPr>
          <w:sz w:val="24"/>
        </w:rPr>
        <w:t>Subpart</w:t>
      </w:r>
      <w:r>
        <w:rPr>
          <w:spacing w:val="-4"/>
          <w:sz w:val="24"/>
        </w:rPr>
        <w:t xml:space="preserve"> </w:t>
      </w:r>
      <w:r>
        <w:rPr>
          <w:sz w:val="24"/>
        </w:rPr>
        <w:t>D</w:t>
      </w:r>
      <w:r>
        <w:rPr>
          <w:spacing w:val="-4"/>
          <w:sz w:val="24"/>
        </w:rPr>
        <w:t xml:space="preserve"> </w:t>
      </w:r>
      <w:r>
        <w:rPr>
          <w:sz w:val="24"/>
        </w:rPr>
        <w:t>(200-317 through 200.326), for each proposed competitive procurement with a threshold of</w:t>
      </w:r>
    </w:p>
    <w:p w14:paraId="33B06218" w14:textId="77777777" w:rsidR="00654DBD" w:rsidRDefault="0008649B">
      <w:pPr>
        <w:pStyle w:val="BodyText"/>
        <w:ind w:left="860" w:right="488"/>
      </w:pPr>
      <w:r>
        <w:t>$150,000</w:t>
      </w:r>
      <w:r>
        <w:rPr>
          <w:spacing w:val="-4"/>
        </w:rPr>
        <w:t xml:space="preserve"> </w:t>
      </w:r>
      <w:r>
        <w:t>or</w:t>
      </w:r>
      <w:r>
        <w:rPr>
          <w:spacing w:val="-4"/>
        </w:rPr>
        <w:t xml:space="preserve"> </w:t>
      </w:r>
      <w:r>
        <w:t>more,</w:t>
      </w:r>
      <w:r>
        <w:rPr>
          <w:spacing w:val="-4"/>
        </w:rPr>
        <w:t xml:space="preserve"> </w:t>
      </w:r>
      <w:r>
        <w:t>prior</w:t>
      </w:r>
      <w:r>
        <w:rPr>
          <w:spacing w:val="-4"/>
        </w:rPr>
        <w:t xml:space="preserve"> </w:t>
      </w:r>
      <w:r>
        <w:t>to</w:t>
      </w:r>
      <w:r>
        <w:rPr>
          <w:spacing w:val="-4"/>
        </w:rPr>
        <w:t xml:space="preserve"> </w:t>
      </w:r>
      <w:r>
        <w:t>contract</w:t>
      </w:r>
      <w:r>
        <w:rPr>
          <w:spacing w:val="-4"/>
        </w:rPr>
        <w:t xml:space="preserve"> </w:t>
      </w:r>
      <w:r>
        <w:t>execution,</w:t>
      </w:r>
      <w:r>
        <w:rPr>
          <w:spacing w:val="-4"/>
        </w:rPr>
        <w:t xml:space="preserve"> </w:t>
      </w:r>
      <w:r>
        <w:t>the</w:t>
      </w:r>
      <w:r>
        <w:rPr>
          <w:spacing w:val="-4"/>
        </w:rPr>
        <w:t xml:space="preserve"> </w:t>
      </w:r>
      <w:r>
        <w:t>recipient</w:t>
      </w:r>
      <w:r>
        <w:rPr>
          <w:spacing w:val="-4"/>
        </w:rPr>
        <w:t xml:space="preserve"> </w:t>
      </w:r>
      <w:r>
        <w:t>shall</w:t>
      </w:r>
      <w:r>
        <w:rPr>
          <w:spacing w:val="-4"/>
        </w:rPr>
        <w:t xml:space="preserve"> </w:t>
      </w:r>
      <w:r>
        <w:t>provide</w:t>
      </w:r>
      <w:r>
        <w:rPr>
          <w:spacing w:val="-4"/>
        </w:rPr>
        <w:t xml:space="preserve"> </w:t>
      </w:r>
      <w:r>
        <w:t>the</w:t>
      </w:r>
      <w:r>
        <w:rPr>
          <w:spacing w:val="-5"/>
        </w:rPr>
        <w:t xml:space="preserve"> </w:t>
      </w:r>
      <w:r>
        <w:t>following documentation to the Project Officer for review:</w:t>
      </w:r>
    </w:p>
    <w:p w14:paraId="10B012B5" w14:textId="77777777" w:rsidR="00654DBD" w:rsidRDefault="0008649B">
      <w:pPr>
        <w:pStyle w:val="ListParagraph"/>
        <w:numPr>
          <w:ilvl w:val="3"/>
          <w:numId w:val="10"/>
        </w:numPr>
        <w:tabs>
          <w:tab w:val="left" w:pos="2300"/>
        </w:tabs>
        <w:ind w:left="2300"/>
        <w:rPr>
          <w:sz w:val="24"/>
        </w:rPr>
      </w:pPr>
      <w:r>
        <w:rPr>
          <w:sz w:val="24"/>
        </w:rPr>
        <w:t xml:space="preserve">A copy of the solicitation </w:t>
      </w:r>
      <w:proofErr w:type="gramStart"/>
      <w:r>
        <w:rPr>
          <w:spacing w:val="-2"/>
          <w:sz w:val="24"/>
        </w:rPr>
        <w:t>announcement;</w:t>
      </w:r>
      <w:proofErr w:type="gramEnd"/>
    </w:p>
    <w:p w14:paraId="4DCA5104" w14:textId="77777777" w:rsidR="00654DBD" w:rsidRDefault="0008649B">
      <w:pPr>
        <w:pStyle w:val="ListParagraph"/>
        <w:numPr>
          <w:ilvl w:val="3"/>
          <w:numId w:val="10"/>
        </w:numPr>
        <w:tabs>
          <w:tab w:val="left" w:pos="2300"/>
        </w:tabs>
        <w:ind w:left="2300"/>
        <w:rPr>
          <w:sz w:val="24"/>
        </w:rPr>
      </w:pPr>
      <w:r>
        <w:rPr>
          <w:sz w:val="24"/>
        </w:rPr>
        <w:t xml:space="preserve">A copy of the cost or price </w:t>
      </w:r>
      <w:proofErr w:type="gramStart"/>
      <w:r>
        <w:rPr>
          <w:spacing w:val="-2"/>
          <w:sz w:val="24"/>
        </w:rPr>
        <w:t>analysis;</w:t>
      </w:r>
      <w:proofErr w:type="gramEnd"/>
    </w:p>
    <w:p w14:paraId="6592E72F" w14:textId="77777777" w:rsidR="00654DBD" w:rsidRDefault="0008649B">
      <w:pPr>
        <w:ind w:left="1580"/>
        <w:rPr>
          <w:sz w:val="24"/>
        </w:rPr>
      </w:pPr>
      <w:r>
        <w:rPr>
          <w:b/>
          <w:sz w:val="24"/>
        </w:rPr>
        <w:t xml:space="preserve">6.1.2.4 </w:t>
      </w:r>
      <w:r>
        <w:rPr>
          <w:sz w:val="24"/>
        </w:rPr>
        <w:t xml:space="preserve">Basis for </w:t>
      </w:r>
      <w:proofErr w:type="gramStart"/>
      <w:r>
        <w:rPr>
          <w:spacing w:val="-2"/>
          <w:sz w:val="24"/>
        </w:rPr>
        <w:t>selection;</w:t>
      </w:r>
      <w:proofErr w:type="gramEnd"/>
    </w:p>
    <w:p w14:paraId="4FBBE305" w14:textId="77777777" w:rsidR="00654DBD" w:rsidRDefault="0008649B">
      <w:pPr>
        <w:pStyle w:val="ListParagraph"/>
        <w:numPr>
          <w:ilvl w:val="3"/>
          <w:numId w:val="4"/>
        </w:numPr>
        <w:tabs>
          <w:tab w:val="left" w:pos="2300"/>
        </w:tabs>
        <w:rPr>
          <w:sz w:val="24"/>
        </w:rPr>
      </w:pPr>
      <w:r>
        <w:rPr>
          <w:sz w:val="24"/>
        </w:rPr>
        <w:t xml:space="preserve">A copy of the proposed contract; </w:t>
      </w:r>
      <w:r>
        <w:rPr>
          <w:spacing w:val="-5"/>
          <w:sz w:val="24"/>
        </w:rPr>
        <w:t>and</w:t>
      </w:r>
    </w:p>
    <w:p w14:paraId="760114B3" w14:textId="77777777" w:rsidR="00654DBD" w:rsidRDefault="0008649B">
      <w:pPr>
        <w:pStyle w:val="ListParagraph"/>
        <w:numPr>
          <w:ilvl w:val="3"/>
          <w:numId w:val="4"/>
        </w:numPr>
        <w:tabs>
          <w:tab w:val="left" w:pos="2300"/>
        </w:tabs>
        <w:rPr>
          <w:sz w:val="24"/>
        </w:rPr>
      </w:pPr>
      <w:r>
        <w:rPr>
          <w:sz w:val="24"/>
        </w:rPr>
        <w:t xml:space="preserve">Basis for award cost or </w:t>
      </w:r>
      <w:r>
        <w:rPr>
          <w:spacing w:val="-2"/>
          <w:sz w:val="24"/>
        </w:rPr>
        <w:t>price.</w:t>
      </w:r>
    </w:p>
    <w:p w14:paraId="228407B9" w14:textId="77777777" w:rsidR="00654DBD" w:rsidRDefault="00654DBD">
      <w:pPr>
        <w:pStyle w:val="BodyText"/>
        <w:rPr>
          <w:sz w:val="26"/>
        </w:rPr>
      </w:pPr>
    </w:p>
    <w:p w14:paraId="3E28FEE0" w14:textId="77777777" w:rsidR="00654DBD" w:rsidRDefault="0008649B">
      <w:pPr>
        <w:pStyle w:val="ListParagraph"/>
        <w:numPr>
          <w:ilvl w:val="0"/>
          <w:numId w:val="10"/>
        </w:numPr>
        <w:tabs>
          <w:tab w:val="left" w:pos="860"/>
        </w:tabs>
        <w:spacing w:before="159"/>
        <w:ind w:right="674"/>
        <w:rPr>
          <w:sz w:val="24"/>
        </w:rPr>
      </w:pPr>
      <w:r>
        <w:rPr>
          <w:b/>
          <w:sz w:val="24"/>
          <w:u w:val="single"/>
        </w:rPr>
        <w:t>Uniform Guidance Audits</w:t>
      </w:r>
      <w:r>
        <w:rPr>
          <w:sz w:val="24"/>
        </w:rPr>
        <w:t xml:space="preserve">: If the Contractor is any type of U.S organization and </w:t>
      </w:r>
      <w:proofErr w:type="gramStart"/>
      <w:r>
        <w:rPr>
          <w:sz w:val="24"/>
        </w:rPr>
        <w:t>its</w:t>
      </w:r>
      <w:proofErr w:type="gramEnd"/>
      <w:r>
        <w:rPr>
          <w:sz w:val="24"/>
        </w:rPr>
        <w:t xml:space="preserve"> expends</w:t>
      </w:r>
      <w:r>
        <w:rPr>
          <w:spacing w:val="-3"/>
          <w:sz w:val="24"/>
        </w:rPr>
        <w:t xml:space="preserve"> </w:t>
      </w:r>
      <w:r>
        <w:rPr>
          <w:sz w:val="24"/>
        </w:rPr>
        <w:t>an</w:t>
      </w:r>
      <w:r>
        <w:rPr>
          <w:spacing w:val="-3"/>
          <w:sz w:val="24"/>
        </w:rPr>
        <w:t xml:space="preserve"> </w:t>
      </w:r>
      <w:r>
        <w:rPr>
          <w:sz w:val="24"/>
        </w:rPr>
        <w:t>aggregate</w:t>
      </w:r>
      <w:r>
        <w:rPr>
          <w:spacing w:val="-3"/>
          <w:sz w:val="24"/>
        </w:rPr>
        <w:t xml:space="preserve"> </w:t>
      </w:r>
      <w:r>
        <w:rPr>
          <w:sz w:val="24"/>
        </w:rPr>
        <w:t>of</w:t>
      </w:r>
      <w:r>
        <w:rPr>
          <w:spacing w:val="-3"/>
          <w:sz w:val="24"/>
        </w:rPr>
        <w:t xml:space="preserve"> </w:t>
      </w:r>
      <w:r>
        <w:rPr>
          <w:sz w:val="24"/>
        </w:rPr>
        <w:t>$750,000</w:t>
      </w:r>
      <w:r>
        <w:rPr>
          <w:spacing w:val="-3"/>
          <w:sz w:val="24"/>
        </w:rPr>
        <w:t xml:space="preserve"> </w:t>
      </w:r>
      <w:r>
        <w:rPr>
          <w:sz w:val="24"/>
        </w:rPr>
        <w:t>or</w:t>
      </w:r>
      <w:r>
        <w:rPr>
          <w:spacing w:val="-3"/>
          <w:sz w:val="24"/>
        </w:rPr>
        <w:t xml:space="preserve"> </w:t>
      </w:r>
      <w:r>
        <w:rPr>
          <w:sz w:val="24"/>
        </w:rPr>
        <w:t>more</w:t>
      </w:r>
      <w:r>
        <w:rPr>
          <w:spacing w:val="-3"/>
          <w:sz w:val="24"/>
        </w:rPr>
        <w:t xml:space="preserve"> </w:t>
      </w:r>
      <w:r>
        <w:rPr>
          <w:sz w:val="24"/>
        </w:rPr>
        <w:t>from</w:t>
      </w:r>
      <w:r>
        <w:rPr>
          <w:spacing w:val="-3"/>
          <w:sz w:val="24"/>
        </w:rPr>
        <w:t xml:space="preserve"> </w:t>
      </w:r>
      <w:r>
        <w:rPr>
          <w:sz w:val="24"/>
        </w:rPr>
        <w:t>all</w:t>
      </w:r>
      <w:r>
        <w:rPr>
          <w:spacing w:val="-3"/>
          <w:sz w:val="24"/>
        </w:rPr>
        <w:t xml:space="preserve"> </w:t>
      </w:r>
      <w:r>
        <w:rPr>
          <w:sz w:val="24"/>
        </w:rPr>
        <w:t>Federal</w:t>
      </w:r>
      <w:r>
        <w:rPr>
          <w:spacing w:val="-3"/>
          <w:sz w:val="24"/>
        </w:rPr>
        <w:t xml:space="preserve"> </w:t>
      </w:r>
      <w:r>
        <w:rPr>
          <w:sz w:val="24"/>
        </w:rPr>
        <w:t>sources</w:t>
      </w:r>
      <w:r>
        <w:rPr>
          <w:spacing w:val="-3"/>
          <w:sz w:val="24"/>
        </w:rPr>
        <w:t xml:space="preserve"> </w:t>
      </w:r>
      <w:r>
        <w:rPr>
          <w:sz w:val="24"/>
        </w:rPr>
        <w:t>in</w:t>
      </w:r>
      <w:r>
        <w:rPr>
          <w:spacing w:val="-3"/>
          <w:sz w:val="24"/>
        </w:rPr>
        <w:t xml:space="preserve"> </w:t>
      </w:r>
      <w:r>
        <w:rPr>
          <w:sz w:val="24"/>
        </w:rPr>
        <w:t>a</w:t>
      </w:r>
      <w:r>
        <w:rPr>
          <w:spacing w:val="-4"/>
          <w:sz w:val="24"/>
        </w:rPr>
        <w:t xml:space="preserve"> </w:t>
      </w:r>
      <w:r>
        <w:rPr>
          <w:sz w:val="24"/>
        </w:rPr>
        <w:t>fiscal</w:t>
      </w:r>
      <w:r>
        <w:rPr>
          <w:spacing w:val="-3"/>
          <w:sz w:val="24"/>
        </w:rPr>
        <w:t xml:space="preserve"> </w:t>
      </w:r>
      <w:r>
        <w:rPr>
          <w:sz w:val="24"/>
        </w:rPr>
        <w:t>year,</w:t>
      </w:r>
      <w:r>
        <w:rPr>
          <w:spacing w:val="-3"/>
          <w:sz w:val="24"/>
        </w:rPr>
        <w:t xml:space="preserve"> </w:t>
      </w:r>
      <w:r>
        <w:rPr>
          <w:sz w:val="24"/>
        </w:rPr>
        <w:t>it</w:t>
      </w:r>
      <w:r>
        <w:rPr>
          <w:spacing w:val="-3"/>
          <w:sz w:val="24"/>
        </w:rPr>
        <w:t xml:space="preserve"> </w:t>
      </w:r>
      <w:r>
        <w:rPr>
          <w:sz w:val="24"/>
        </w:rPr>
        <w:t>is subject to a special audit as detailed in 2 C.F.R. Part 200, Subpart F, “Audit Requirements” which it will need to understand and comply with, in addition to other applicable Federal regulations. The above statement includes, but is not limited to, the following specific acts, as applicable.</w:t>
      </w:r>
    </w:p>
    <w:p w14:paraId="45C6B9D5" w14:textId="77777777" w:rsidR="00654DBD" w:rsidRDefault="0008649B">
      <w:pPr>
        <w:pStyle w:val="ListParagraph"/>
        <w:numPr>
          <w:ilvl w:val="2"/>
          <w:numId w:val="3"/>
        </w:numPr>
        <w:tabs>
          <w:tab w:val="left" w:pos="1429"/>
          <w:tab w:val="left" w:pos="1430"/>
        </w:tabs>
        <w:spacing w:line="259" w:lineRule="auto"/>
        <w:ind w:right="602"/>
        <w:rPr>
          <w:sz w:val="24"/>
        </w:rPr>
      </w:pPr>
      <w:r>
        <w:rPr>
          <w:sz w:val="24"/>
        </w:rPr>
        <w:t xml:space="preserve">REMEDIES. </w:t>
      </w:r>
      <w:r>
        <w:rPr>
          <w:b/>
          <w:sz w:val="24"/>
        </w:rPr>
        <w:t>Contracts for more than the simplified acquisition threshold currently set at $250,000</w:t>
      </w:r>
      <w:r>
        <w:rPr>
          <w:sz w:val="24"/>
        </w:rPr>
        <w:t>, which is the inflation-adjusted amount determined by the</w:t>
      </w:r>
      <w:r>
        <w:rPr>
          <w:spacing w:val="-5"/>
          <w:sz w:val="24"/>
        </w:rPr>
        <w:t xml:space="preserve"> </w:t>
      </w:r>
      <w:r>
        <w:rPr>
          <w:sz w:val="24"/>
        </w:rPr>
        <w:t>Civilian</w:t>
      </w:r>
      <w:r>
        <w:rPr>
          <w:spacing w:val="-5"/>
          <w:sz w:val="24"/>
        </w:rPr>
        <w:t xml:space="preserve"> </w:t>
      </w:r>
      <w:r>
        <w:rPr>
          <w:sz w:val="24"/>
        </w:rPr>
        <w:t>Agency</w:t>
      </w:r>
      <w:r>
        <w:rPr>
          <w:spacing w:val="-5"/>
          <w:sz w:val="24"/>
        </w:rPr>
        <w:t xml:space="preserve"> </w:t>
      </w:r>
      <w:r>
        <w:rPr>
          <w:sz w:val="24"/>
        </w:rPr>
        <w:t>Acquisition</w:t>
      </w:r>
      <w:r>
        <w:rPr>
          <w:spacing w:val="-5"/>
          <w:sz w:val="24"/>
        </w:rPr>
        <w:t xml:space="preserve"> </w:t>
      </w:r>
      <w:r>
        <w:rPr>
          <w:sz w:val="24"/>
        </w:rPr>
        <w:t>Council</w:t>
      </w:r>
      <w:r>
        <w:rPr>
          <w:spacing w:val="-5"/>
          <w:sz w:val="24"/>
        </w:rPr>
        <w:t xml:space="preserve"> </w:t>
      </w:r>
      <w:r>
        <w:rPr>
          <w:sz w:val="24"/>
        </w:rPr>
        <w:t>and</w:t>
      </w:r>
      <w:r>
        <w:rPr>
          <w:spacing w:val="-5"/>
          <w:sz w:val="24"/>
        </w:rPr>
        <w:t xml:space="preserve"> </w:t>
      </w:r>
      <w:r>
        <w:rPr>
          <w:sz w:val="24"/>
        </w:rPr>
        <w:t>the</w:t>
      </w:r>
      <w:r>
        <w:rPr>
          <w:spacing w:val="-5"/>
          <w:sz w:val="24"/>
        </w:rPr>
        <w:t xml:space="preserve"> </w:t>
      </w:r>
      <w:r>
        <w:rPr>
          <w:sz w:val="24"/>
        </w:rPr>
        <w:t>Defense</w:t>
      </w:r>
      <w:r>
        <w:rPr>
          <w:spacing w:val="-5"/>
          <w:sz w:val="24"/>
        </w:rPr>
        <w:t xml:space="preserve"> </w:t>
      </w:r>
      <w:r>
        <w:rPr>
          <w:sz w:val="24"/>
        </w:rPr>
        <w:t>Acquisition</w:t>
      </w:r>
      <w:r>
        <w:rPr>
          <w:spacing w:val="-5"/>
          <w:sz w:val="24"/>
        </w:rPr>
        <w:t xml:space="preserve"> </w:t>
      </w:r>
      <w:r>
        <w:rPr>
          <w:sz w:val="24"/>
        </w:rPr>
        <w:t>Regulations Council (Councils) as authorized by 41 U.S.C. 1908, must address administrative, contractual, or legal remedies in instances where Consultants violate or breach contract terms, and provide for such sanctions and penalties as appropriate.</w:t>
      </w:r>
    </w:p>
    <w:p w14:paraId="73D3EDC7" w14:textId="77777777" w:rsidR="00654DBD" w:rsidRDefault="0008649B">
      <w:pPr>
        <w:pStyle w:val="ListParagraph"/>
        <w:numPr>
          <w:ilvl w:val="2"/>
          <w:numId w:val="3"/>
        </w:numPr>
        <w:tabs>
          <w:tab w:val="left" w:pos="1430"/>
        </w:tabs>
        <w:spacing w:line="259" w:lineRule="auto"/>
        <w:ind w:right="569"/>
        <w:jc w:val="both"/>
        <w:rPr>
          <w:sz w:val="24"/>
        </w:rPr>
      </w:pPr>
      <w:r>
        <w:rPr>
          <w:sz w:val="24"/>
        </w:rPr>
        <w:t>TERMINATION.</w:t>
      </w:r>
      <w:r>
        <w:rPr>
          <w:spacing w:val="-4"/>
          <w:sz w:val="24"/>
        </w:rPr>
        <w:t xml:space="preserve"> </w:t>
      </w:r>
      <w:r>
        <w:rPr>
          <w:b/>
          <w:sz w:val="24"/>
        </w:rPr>
        <w:t>All</w:t>
      </w:r>
      <w:r>
        <w:rPr>
          <w:b/>
          <w:spacing w:val="-4"/>
          <w:sz w:val="24"/>
        </w:rPr>
        <w:t xml:space="preserve"> </w:t>
      </w:r>
      <w:r>
        <w:rPr>
          <w:b/>
          <w:sz w:val="24"/>
        </w:rPr>
        <w:t>contracts</w:t>
      </w:r>
      <w:r>
        <w:rPr>
          <w:b/>
          <w:spacing w:val="-4"/>
          <w:sz w:val="24"/>
        </w:rPr>
        <w:t xml:space="preserve"> </w:t>
      </w:r>
      <w:r>
        <w:rPr>
          <w:b/>
          <w:sz w:val="24"/>
        </w:rPr>
        <w:t>in</w:t>
      </w:r>
      <w:r>
        <w:rPr>
          <w:b/>
          <w:spacing w:val="-4"/>
          <w:sz w:val="24"/>
        </w:rPr>
        <w:t xml:space="preserve"> </w:t>
      </w:r>
      <w:r>
        <w:rPr>
          <w:b/>
          <w:sz w:val="24"/>
        </w:rPr>
        <w:t>excess</w:t>
      </w:r>
      <w:r>
        <w:rPr>
          <w:b/>
          <w:spacing w:val="-4"/>
          <w:sz w:val="24"/>
        </w:rPr>
        <w:t xml:space="preserve"> </w:t>
      </w:r>
      <w:r>
        <w:rPr>
          <w:b/>
          <w:sz w:val="24"/>
        </w:rPr>
        <w:t>of</w:t>
      </w:r>
      <w:r>
        <w:rPr>
          <w:b/>
          <w:spacing w:val="-5"/>
          <w:sz w:val="24"/>
        </w:rPr>
        <w:t xml:space="preserve"> </w:t>
      </w:r>
      <w:r>
        <w:rPr>
          <w:b/>
          <w:sz w:val="24"/>
        </w:rPr>
        <w:t>$10,000</w:t>
      </w:r>
      <w:r>
        <w:rPr>
          <w:b/>
          <w:spacing w:val="-4"/>
          <w:sz w:val="24"/>
        </w:rPr>
        <w:t xml:space="preserve"> </w:t>
      </w:r>
      <w:r>
        <w:rPr>
          <w:sz w:val="24"/>
        </w:rPr>
        <w:t>must</w:t>
      </w:r>
      <w:r>
        <w:rPr>
          <w:spacing w:val="-4"/>
          <w:sz w:val="24"/>
        </w:rPr>
        <w:t xml:space="preserve"> </w:t>
      </w:r>
      <w:r>
        <w:rPr>
          <w:sz w:val="24"/>
        </w:rPr>
        <w:t>address</w:t>
      </w:r>
      <w:r>
        <w:rPr>
          <w:spacing w:val="-4"/>
          <w:sz w:val="24"/>
        </w:rPr>
        <w:t xml:space="preserve"> </w:t>
      </w:r>
      <w:r>
        <w:rPr>
          <w:sz w:val="24"/>
        </w:rPr>
        <w:t>termination</w:t>
      </w:r>
      <w:r>
        <w:rPr>
          <w:spacing w:val="-4"/>
          <w:sz w:val="24"/>
        </w:rPr>
        <w:t xml:space="preserve"> </w:t>
      </w:r>
      <w:r>
        <w:rPr>
          <w:sz w:val="24"/>
        </w:rPr>
        <w:t xml:space="preserve">for cause and convenience by the non-Federal entity including the manner by which it will be </w:t>
      </w:r>
      <w:proofErr w:type="gramStart"/>
      <w:r>
        <w:rPr>
          <w:sz w:val="24"/>
        </w:rPr>
        <w:t>effected</w:t>
      </w:r>
      <w:proofErr w:type="gramEnd"/>
      <w:r>
        <w:rPr>
          <w:sz w:val="24"/>
        </w:rPr>
        <w:t xml:space="preserve"> and the basis for settlement.</w:t>
      </w:r>
    </w:p>
    <w:p w14:paraId="2455DD7C" w14:textId="77777777" w:rsidR="00654DBD" w:rsidRDefault="00654DBD">
      <w:pPr>
        <w:spacing w:line="259" w:lineRule="auto"/>
        <w:jc w:val="both"/>
        <w:rPr>
          <w:sz w:val="24"/>
        </w:rPr>
        <w:sectPr w:rsidR="00654DBD">
          <w:pgSz w:w="12240" w:h="15840"/>
          <w:pgMar w:top="1320" w:right="1080" w:bottom="1340" w:left="1200" w:header="0" w:footer="1146" w:gutter="0"/>
          <w:cols w:space="720"/>
        </w:sectPr>
      </w:pPr>
    </w:p>
    <w:p w14:paraId="0D1EB0FF" w14:textId="77777777" w:rsidR="00654DBD" w:rsidRDefault="0008649B">
      <w:pPr>
        <w:pStyle w:val="ListParagraph"/>
        <w:numPr>
          <w:ilvl w:val="2"/>
          <w:numId w:val="3"/>
        </w:numPr>
        <w:tabs>
          <w:tab w:val="left" w:pos="1429"/>
          <w:tab w:val="left" w:pos="1430"/>
        </w:tabs>
        <w:spacing w:before="60" w:line="259" w:lineRule="auto"/>
        <w:ind w:right="502"/>
        <w:rPr>
          <w:sz w:val="24"/>
        </w:rPr>
      </w:pPr>
      <w:r>
        <w:rPr>
          <w:sz w:val="24"/>
        </w:rPr>
        <w:lastRenderedPageBreak/>
        <w:t xml:space="preserve">EQUAL EMPLOYMENT OPPORTUNITY. Except as otherwise provided under 41 CFR Part 60, </w:t>
      </w:r>
      <w:r>
        <w:rPr>
          <w:b/>
          <w:sz w:val="24"/>
        </w:rPr>
        <w:t>all contracts that meet the definition of “Federally assisted construction</w:t>
      </w:r>
      <w:r>
        <w:rPr>
          <w:b/>
          <w:spacing w:val="-4"/>
          <w:sz w:val="24"/>
        </w:rPr>
        <w:t xml:space="preserve"> </w:t>
      </w:r>
      <w:r>
        <w:rPr>
          <w:b/>
          <w:sz w:val="24"/>
        </w:rPr>
        <w:t>contract”</w:t>
      </w:r>
      <w:r>
        <w:rPr>
          <w:b/>
          <w:spacing w:val="-4"/>
          <w:sz w:val="24"/>
        </w:rPr>
        <w:t xml:space="preserve"> </w:t>
      </w:r>
      <w:r>
        <w:rPr>
          <w:b/>
          <w:sz w:val="24"/>
        </w:rPr>
        <w:t>in</w:t>
      </w:r>
      <w:r>
        <w:rPr>
          <w:b/>
          <w:spacing w:val="-4"/>
          <w:sz w:val="24"/>
        </w:rPr>
        <w:t xml:space="preserve"> </w:t>
      </w:r>
      <w:r>
        <w:rPr>
          <w:b/>
          <w:sz w:val="24"/>
        </w:rPr>
        <w:t>41</w:t>
      </w:r>
      <w:r>
        <w:rPr>
          <w:b/>
          <w:spacing w:val="-4"/>
          <w:sz w:val="24"/>
        </w:rPr>
        <w:t xml:space="preserve"> </w:t>
      </w:r>
      <w:r>
        <w:rPr>
          <w:b/>
          <w:sz w:val="24"/>
        </w:rPr>
        <w:t>CFR</w:t>
      </w:r>
      <w:r>
        <w:rPr>
          <w:b/>
          <w:spacing w:val="-4"/>
          <w:sz w:val="24"/>
        </w:rPr>
        <w:t xml:space="preserve"> </w:t>
      </w:r>
      <w:r>
        <w:rPr>
          <w:b/>
          <w:sz w:val="24"/>
        </w:rPr>
        <w:t>Part</w:t>
      </w:r>
      <w:r>
        <w:rPr>
          <w:b/>
          <w:spacing w:val="-4"/>
          <w:sz w:val="24"/>
        </w:rPr>
        <w:t xml:space="preserve"> </w:t>
      </w:r>
      <w:r>
        <w:rPr>
          <w:b/>
          <w:sz w:val="24"/>
        </w:rPr>
        <w:t>60-1.3</w:t>
      </w:r>
      <w:r>
        <w:rPr>
          <w:b/>
          <w:spacing w:val="-4"/>
          <w:sz w:val="24"/>
        </w:rPr>
        <w:t xml:space="preserve"> </w:t>
      </w:r>
      <w:r>
        <w:rPr>
          <w:sz w:val="24"/>
        </w:rPr>
        <w:t>must</w:t>
      </w:r>
      <w:r>
        <w:rPr>
          <w:spacing w:val="-4"/>
          <w:sz w:val="24"/>
        </w:rPr>
        <w:t xml:space="preserve"> </w:t>
      </w:r>
      <w:r>
        <w:rPr>
          <w:sz w:val="24"/>
        </w:rPr>
        <w:t>include</w:t>
      </w:r>
      <w:r>
        <w:rPr>
          <w:spacing w:val="-4"/>
          <w:sz w:val="24"/>
        </w:rPr>
        <w:t xml:space="preserve"> </w:t>
      </w:r>
      <w:r>
        <w:rPr>
          <w:sz w:val="24"/>
        </w:rPr>
        <w:t>the</w:t>
      </w:r>
      <w:r>
        <w:rPr>
          <w:spacing w:val="-4"/>
          <w:sz w:val="24"/>
        </w:rPr>
        <w:t xml:space="preserve"> </w:t>
      </w:r>
      <w:r>
        <w:rPr>
          <w:sz w:val="24"/>
        </w:rPr>
        <w:t>equal</w:t>
      </w:r>
      <w:r>
        <w:rPr>
          <w:spacing w:val="-4"/>
          <w:sz w:val="24"/>
        </w:rPr>
        <w:t xml:space="preserve"> </w:t>
      </w:r>
      <w:r>
        <w:rPr>
          <w:sz w:val="24"/>
        </w:rPr>
        <w:t>opportunity clause provided under 41 CFR 60-1.4(b), in accordance with Executive Order 11246,</w:t>
      </w:r>
      <w:r>
        <w:rPr>
          <w:spacing w:val="-3"/>
          <w:sz w:val="24"/>
        </w:rPr>
        <w:t xml:space="preserve"> </w:t>
      </w:r>
      <w:r>
        <w:rPr>
          <w:sz w:val="24"/>
        </w:rPr>
        <w:t>“Equal</w:t>
      </w:r>
      <w:r>
        <w:rPr>
          <w:spacing w:val="-3"/>
          <w:sz w:val="24"/>
        </w:rPr>
        <w:t xml:space="preserve"> </w:t>
      </w:r>
      <w:r>
        <w:rPr>
          <w:sz w:val="24"/>
        </w:rPr>
        <w:t>Employment</w:t>
      </w:r>
      <w:r>
        <w:rPr>
          <w:spacing w:val="-3"/>
          <w:sz w:val="24"/>
        </w:rPr>
        <w:t xml:space="preserve"> </w:t>
      </w:r>
      <w:r>
        <w:rPr>
          <w:sz w:val="24"/>
        </w:rPr>
        <w:t>Opportunity”</w:t>
      </w:r>
      <w:r>
        <w:rPr>
          <w:spacing w:val="-3"/>
          <w:sz w:val="24"/>
        </w:rPr>
        <w:t xml:space="preserve"> </w:t>
      </w:r>
      <w:r>
        <w:rPr>
          <w:sz w:val="24"/>
        </w:rPr>
        <w:t>(30</w:t>
      </w:r>
      <w:r>
        <w:rPr>
          <w:spacing w:val="-3"/>
          <w:sz w:val="24"/>
        </w:rPr>
        <w:t xml:space="preserve"> </w:t>
      </w:r>
      <w:r>
        <w:rPr>
          <w:sz w:val="24"/>
        </w:rPr>
        <w:t>FR</w:t>
      </w:r>
      <w:r>
        <w:rPr>
          <w:spacing w:val="-4"/>
          <w:sz w:val="24"/>
        </w:rPr>
        <w:t xml:space="preserve"> </w:t>
      </w:r>
      <w:r>
        <w:rPr>
          <w:sz w:val="24"/>
        </w:rPr>
        <w:t>12319,</w:t>
      </w:r>
      <w:r>
        <w:rPr>
          <w:spacing w:val="-3"/>
          <w:sz w:val="24"/>
        </w:rPr>
        <w:t xml:space="preserve"> </w:t>
      </w:r>
      <w:r>
        <w:rPr>
          <w:sz w:val="24"/>
        </w:rPr>
        <w:t>12935,</w:t>
      </w:r>
      <w:r>
        <w:rPr>
          <w:spacing w:val="-3"/>
          <w:sz w:val="24"/>
        </w:rPr>
        <w:t xml:space="preserve"> </w:t>
      </w:r>
      <w:r>
        <w:rPr>
          <w:sz w:val="24"/>
        </w:rPr>
        <w:t>3</w:t>
      </w:r>
      <w:r>
        <w:rPr>
          <w:spacing w:val="-3"/>
          <w:sz w:val="24"/>
        </w:rPr>
        <w:t xml:space="preserve"> </w:t>
      </w:r>
      <w:r>
        <w:rPr>
          <w:sz w:val="24"/>
        </w:rPr>
        <w:t>CFR</w:t>
      </w:r>
      <w:r>
        <w:rPr>
          <w:spacing w:val="-3"/>
          <w:sz w:val="24"/>
        </w:rPr>
        <w:t xml:space="preserve"> </w:t>
      </w:r>
      <w:r>
        <w:rPr>
          <w:sz w:val="24"/>
        </w:rPr>
        <w:t>Part,</w:t>
      </w:r>
      <w:r>
        <w:rPr>
          <w:spacing w:val="-3"/>
          <w:sz w:val="24"/>
        </w:rPr>
        <w:t xml:space="preserve"> </w:t>
      </w:r>
      <w:r>
        <w:rPr>
          <w:sz w:val="24"/>
        </w:rPr>
        <w:t>1964- 1965 Comp., p. 339), as amended by Executive Order 11375, “Amending Executive Order 11246 Relating to Equal Employment Opportunity,” and implementing regulations at 41 CFR part 60, “Office of Federal Contract Compliance Programs, Equal Employment Opportunity, Department of Labor.”</w:t>
      </w:r>
    </w:p>
    <w:p w14:paraId="6D78DD08" w14:textId="77777777" w:rsidR="00654DBD" w:rsidRDefault="0008649B">
      <w:pPr>
        <w:pStyle w:val="ListParagraph"/>
        <w:numPr>
          <w:ilvl w:val="2"/>
          <w:numId w:val="3"/>
        </w:numPr>
        <w:tabs>
          <w:tab w:val="left" w:pos="1429"/>
          <w:tab w:val="left" w:pos="1430"/>
        </w:tabs>
        <w:spacing w:line="259" w:lineRule="auto"/>
        <w:ind w:right="821"/>
        <w:rPr>
          <w:b/>
          <w:sz w:val="24"/>
        </w:rPr>
      </w:pPr>
      <w:r>
        <w:rPr>
          <w:sz w:val="24"/>
        </w:rPr>
        <w:t>DAVIS-BACON</w:t>
      </w:r>
      <w:r>
        <w:rPr>
          <w:spacing w:val="-5"/>
          <w:sz w:val="24"/>
        </w:rPr>
        <w:t xml:space="preserve"> </w:t>
      </w:r>
      <w:r>
        <w:rPr>
          <w:sz w:val="24"/>
        </w:rPr>
        <w:t>ACT,</w:t>
      </w:r>
      <w:r>
        <w:rPr>
          <w:spacing w:val="-5"/>
          <w:sz w:val="24"/>
        </w:rPr>
        <w:t xml:space="preserve"> </w:t>
      </w:r>
      <w:r>
        <w:rPr>
          <w:sz w:val="24"/>
        </w:rPr>
        <w:t>as</w:t>
      </w:r>
      <w:r>
        <w:rPr>
          <w:spacing w:val="-5"/>
          <w:sz w:val="24"/>
        </w:rPr>
        <w:t xml:space="preserve"> </w:t>
      </w:r>
      <w:r>
        <w:rPr>
          <w:sz w:val="24"/>
        </w:rPr>
        <w:t>amended</w:t>
      </w:r>
      <w:r>
        <w:rPr>
          <w:spacing w:val="-5"/>
          <w:sz w:val="24"/>
        </w:rPr>
        <w:t xml:space="preserve"> </w:t>
      </w:r>
      <w:r>
        <w:rPr>
          <w:sz w:val="24"/>
        </w:rPr>
        <w:t>(40</w:t>
      </w:r>
      <w:r>
        <w:rPr>
          <w:spacing w:val="-5"/>
          <w:sz w:val="24"/>
        </w:rPr>
        <w:t xml:space="preserve"> </w:t>
      </w:r>
      <w:r>
        <w:rPr>
          <w:sz w:val="24"/>
        </w:rPr>
        <w:t>U.S.C.</w:t>
      </w:r>
      <w:r>
        <w:rPr>
          <w:spacing w:val="-5"/>
          <w:sz w:val="24"/>
        </w:rPr>
        <w:t xml:space="preserve"> </w:t>
      </w:r>
      <w:r>
        <w:rPr>
          <w:sz w:val="24"/>
        </w:rPr>
        <w:t>3141-3148).</w:t>
      </w:r>
      <w:r>
        <w:rPr>
          <w:spacing w:val="-5"/>
          <w:sz w:val="24"/>
        </w:rPr>
        <w:t xml:space="preserve"> </w:t>
      </w:r>
      <w:r>
        <w:rPr>
          <w:b/>
          <w:sz w:val="24"/>
        </w:rPr>
        <w:t>When</w:t>
      </w:r>
      <w:r>
        <w:rPr>
          <w:b/>
          <w:spacing w:val="-5"/>
          <w:sz w:val="24"/>
        </w:rPr>
        <w:t xml:space="preserve"> </w:t>
      </w:r>
      <w:r>
        <w:rPr>
          <w:b/>
          <w:sz w:val="24"/>
        </w:rPr>
        <w:t>required</w:t>
      </w:r>
      <w:r>
        <w:rPr>
          <w:b/>
          <w:spacing w:val="-5"/>
          <w:sz w:val="24"/>
        </w:rPr>
        <w:t xml:space="preserve"> </w:t>
      </w:r>
      <w:r>
        <w:rPr>
          <w:b/>
          <w:sz w:val="24"/>
        </w:rPr>
        <w:t>by Federal program legislation, all prime construction contracts in excess of</w:t>
      </w:r>
    </w:p>
    <w:p w14:paraId="50C4772A" w14:textId="77777777" w:rsidR="00654DBD" w:rsidRDefault="0008649B">
      <w:pPr>
        <w:pStyle w:val="BodyText"/>
        <w:spacing w:line="259" w:lineRule="auto"/>
        <w:ind w:left="1430" w:right="479"/>
      </w:pPr>
      <w:r>
        <w:rPr>
          <w:b/>
        </w:rPr>
        <w:t xml:space="preserve">$2,000 </w:t>
      </w:r>
      <w:r>
        <w:t>awarded by non-Federal entities must include a provision for compliance with</w:t>
      </w:r>
      <w:r>
        <w:rPr>
          <w:spacing w:val="-3"/>
        </w:rPr>
        <w:t xml:space="preserve"> </w:t>
      </w:r>
      <w:r>
        <w:t>the</w:t>
      </w:r>
      <w:r>
        <w:rPr>
          <w:spacing w:val="-3"/>
        </w:rPr>
        <w:t xml:space="preserve"> </w:t>
      </w:r>
      <w:r>
        <w:t>Davis-</w:t>
      </w:r>
      <w:r>
        <w:rPr>
          <w:spacing w:val="-3"/>
        </w:rPr>
        <w:t xml:space="preserve"> </w:t>
      </w:r>
      <w:r>
        <w:t>Bacon</w:t>
      </w:r>
      <w:r>
        <w:rPr>
          <w:spacing w:val="-3"/>
        </w:rPr>
        <w:t xml:space="preserve"> </w:t>
      </w:r>
      <w:r>
        <w:t>Act</w:t>
      </w:r>
      <w:r>
        <w:rPr>
          <w:spacing w:val="-3"/>
        </w:rPr>
        <w:t xml:space="preserve"> </w:t>
      </w:r>
      <w:r>
        <w:t>(40</w:t>
      </w:r>
      <w:r>
        <w:rPr>
          <w:spacing w:val="-3"/>
        </w:rPr>
        <w:t xml:space="preserve"> </w:t>
      </w:r>
      <w:r>
        <w:t>U.S.C.</w:t>
      </w:r>
      <w:r>
        <w:rPr>
          <w:spacing w:val="-3"/>
        </w:rPr>
        <w:t xml:space="preserve"> </w:t>
      </w:r>
      <w:r>
        <w:t>3141-3144,</w:t>
      </w:r>
      <w:r>
        <w:rPr>
          <w:spacing w:val="-3"/>
        </w:rPr>
        <w:t xml:space="preserve"> </w:t>
      </w:r>
      <w:r>
        <w:t>and</w:t>
      </w:r>
      <w:r>
        <w:rPr>
          <w:spacing w:val="-3"/>
        </w:rPr>
        <w:t xml:space="preserve"> </w:t>
      </w:r>
      <w:r>
        <w:t>3146-3148)</w:t>
      </w:r>
      <w:r>
        <w:rPr>
          <w:spacing w:val="-3"/>
        </w:rPr>
        <w:t xml:space="preserve"> </w:t>
      </w:r>
      <w:r>
        <w:t>as</w:t>
      </w:r>
      <w:r>
        <w:rPr>
          <w:spacing w:val="-3"/>
        </w:rPr>
        <w:t xml:space="preserve"> </w:t>
      </w:r>
      <w:r>
        <w:t>supplemented by Department of Labor regulations (29 CFR Part 5, “Labor Standards Provisions Applicable to Contracts Covering Federally Financed and Assisted Construction”). Per the statute, Consultants must be required to pay wages to laborers and mechanics at a rate not less than the prevailing wages specified in a wage determination made by the Secretary of Labor. In addition, Consultants must be required to pay wages not less than once a week. The non- Federal entity must</w:t>
      </w:r>
      <w:r>
        <w:rPr>
          <w:spacing w:val="40"/>
        </w:rPr>
        <w:t xml:space="preserve"> </w:t>
      </w:r>
      <w:r>
        <w:t>place</w:t>
      </w:r>
      <w:r>
        <w:rPr>
          <w:spacing w:val="-4"/>
        </w:rPr>
        <w:t xml:space="preserve"> </w:t>
      </w:r>
      <w:r>
        <w:t>a</w:t>
      </w:r>
      <w:r>
        <w:rPr>
          <w:spacing w:val="-4"/>
        </w:rPr>
        <w:t xml:space="preserve"> </w:t>
      </w:r>
      <w:r>
        <w:t>copy</w:t>
      </w:r>
      <w:r>
        <w:rPr>
          <w:spacing w:val="-4"/>
        </w:rPr>
        <w:t xml:space="preserve"> </w:t>
      </w:r>
      <w:r>
        <w:t>of</w:t>
      </w:r>
      <w:r>
        <w:rPr>
          <w:spacing w:val="-4"/>
        </w:rPr>
        <w:t xml:space="preserve"> </w:t>
      </w:r>
      <w:r>
        <w:t>the</w:t>
      </w:r>
      <w:r>
        <w:rPr>
          <w:spacing w:val="-4"/>
        </w:rPr>
        <w:t xml:space="preserve"> </w:t>
      </w:r>
      <w:r>
        <w:t>current</w:t>
      </w:r>
      <w:r>
        <w:rPr>
          <w:spacing w:val="-4"/>
        </w:rPr>
        <w:t xml:space="preserve"> </w:t>
      </w:r>
      <w:r>
        <w:t>prevailing</w:t>
      </w:r>
      <w:r>
        <w:rPr>
          <w:spacing w:val="-4"/>
        </w:rPr>
        <w:t xml:space="preserve"> </w:t>
      </w:r>
      <w:r>
        <w:t>wage</w:t>
      </w:r>
      <w:r>
        <w:rPr>
          <w:spacing w:val="-4"/>
        </w:rPr>
        <w:t xml:space="preserve"> </w:t>
      </w:r>
      <w:r>
        <w:t>determination</w:t>
      </w:r>
      <w:r>
        <w:rPr>
          <w:spacing w:val="-4"/>
        </w:rPr>
        <w:t xml:space="preserve"> </w:t>
      </w:r>
      <w:r>
        <w:t>issued</w:t>
      </w:r>
      <w:r>
        <w:rPr>
          <w:spacing w:val="-4"/>
        </w:rPr>
        <w:t xml:space="preserve"> </w:t>
      </w:r>
      <w:r>
        <w:t>by</w:t>
      </w:r>
      <w:r>
        <w:rPr>
          <w:spacing w:val="-4"/>
        </w:rPr>
        <w:t xml:space="preserve"> </w:t>
      </w:r>
      <w:r>
        <w:t>the</w:t>
      </w:r>
      <w:r>
        <w:rPr>
          <w:spacing w:val="-4"/>
        </w:rPr>
        <w:t xml:space="preserve"> </w:t>
      </w:r>
      <w:r>
        <w:t>Department of Labor in each solicitation. The decision to award a contract or subcontract must be conditioned upon the acceptance of the wage determination. The non-Federal entity must report all suspected or reported violations to the Federal awarding agency. The contracts must also include a provision for compliance with the Copeland “Anti-Kickback” Act (40 U.S.C. 3145), as supplemented by Department of Labor regulations (29 CFR Part 3, “Consultants and subconsultants on Public Building or Public Work Financed in Whole or in Part</w:t>
      </w:r>
      <w:r>
        <w:rPr>
          <w:spacing w:val="-1"/>
        </w:rPr>
        <w:t xml:space="preserve"> </w:t>
      </w:r>
      <w:r>
        <w:t>by Loans or Grants from the United States”). The Act provides that each Consultant or subrecipient must be prohibited from inducing, by any means, any person employed in the construction, completion, or repair of public work, to give up any part of the compensation to which he or she is otherwise entitled. The non-Federal entity must report all suspected or reported violations to the Federal awarding agency.</w:t>
      </w:r>
    </w:p>
    <w:p w14:paraId="1C1C5875" w14:textId="77777777" w:rsidR="00654DBD" w:rsidRDefault="0008649B">
      <w:pPr>
        <w:pStyle w:val="ListParagraph"/>
        <w:numPr>
          <w:ilvl w:val="2"/>
          <w:numId w:val="3"/>
        </w:numPr>
        <w:tabs>
          <w:tab w:val="left" w:pos="1489"/>
          <w:tab w:val="left" w:pos="1490"/>
        </w:tabs>
        <w:spacing w:line="271" w:lineRule="exact"/>
        <w:ind w:left="1490" w:hanging="810"/>
        <w:rPr>
          <w:sz w:val="24"/>
        </w:rPr>
      </w:pPr>
      <w:r>
        <w:rPr>
          <w:sz w:val="24"/>
        </w:rPr>
        <w:t xml:space="preserve">CONTRACT WORK HOURS AND SAFETY STANDARDS ACT (40 </w:t>
      </w:r>
      <w:r>
        <w:rPr>
          <w:spacing w:val="-2"/>
          <w:sz w:val="24"/>
        </w:rPr>
        <w:t>U.S.C.</w:t>
      </w:r>
    </w:p>
    <w:p w14:paraId="067A3DF3" w14:textId="77777777" w:rsidR="00654DBD" w:rsidRDefault="0008649B">
      <w:pPr>
        <w:spacing w:before="19" w:line="259" w:lineRule="auto"/>
        <w:ind w:left="1430" w:right="572"/>
        <w:rPr>
          <w:sz w:val="24"/>
        </w:rPr>
      </w:pPr>
      <w:r>
        <w:rPr>
          <w:sz w:val="24"/>
        </w:rPr>
        <w:t xml:space="preserve">3701- 3708). </w:t>
      </w:r>
      <w:r>
        <w:rPr>
          <w:b/>
          <w:sz w:val="24"/>
        </w:rPr>
        <w:t>Where applicable, all contracts awarded by the non-Federal entity in excess of $100,000 that involve the employment of mechanics or laborers</w:t>
      </w:r>
      <w:r>
        <w:rPr>
          <w:b/>
          <w:spacing w:val="-4"/>
          <w:sz w:val="24"/>
        </w:rPr>
        <w:t xml:space="preserve"> </w:t>
      </w:r>
      <w:r>
        <w:rPr>
          <w:sz w:val="24"/>
        </w:rPr>
        <w:t>must</w:t>
      </w:r>
      <w:r>
        <w:rPr>
          <w:spacing w:val="-4"/>
          <w:sz w:val="24"/>
        </w:rPr>
        <w:t xml:space="preserve"> </w:t>
      </w:r>
      <w:r>
        <w:rPr>
          <w:sz w:val="24"/>
        </w:rPr>
        <w:t>include</w:t>
      </w:r>
      <w:r>
        <w:rPr>
          <w:spacing w:val="-4"/>
          <w:sz w:val="24"/>
        </w:rPr>
        <w:t xml:space="preserve"> </w:t>
      </w:r>
      <w:r>
        <w:rPr>
          <w:sz w:val="24"/>
        </w:rPr>
        <w:t>a</w:t>
      </w:r>
      <w:r>
        <w:rPr>
          <w:spacing w:val="-4"/>
          <w:sz w:val="24"/>
        </w:rPr>
        <w:t xml:space="preserve"> </w:t>
      </w:r>
      <w:r>
        <w:rPr>
          <w:sz w:val="24"/>
        </w:rPr>
        <w:t>provision</w:t>
      </w:r>
      <w:r>
        <w:rPr>
          <w:spacing w:val="-4"/>
          <w:sz w:val="24"/>
        </w:rPr>
        <w:t xml:space="preserve"> </w:t>
      </w:r>
      <w:r>
        <w:rPr>
          <w:sz w:val="24"/>
        </w:rPr>
        <w:t>for</w:t>
      </w:r>
      <w:r>
        <w:rPr>
          <w:spacing w:val="-4"/>
          <w:sz w:val="24"/>
        </w:rPr>
        <w:t xml:space="preserve"> </w:t>
      </w:r>
      <w:r>
        <w:rPr>
          <w:sz w:val="24"/>
        </w:rPr>
        <w:t>compliance</w:t>
      </w:r>
      <w:r>
        <w:rPr>
          <w:spacing w:val="-4"/>
          <w:sz w:val="24"/>
        </w:rPr>
        <w:t xml:space="preserve"> </w:t>
      </w:r>
      <w:r>
        <w:rPr>
          <w:sz w:val="24"/>
        </w:rPr>
        <w:t>with</w:t>
      </w:r>
      <w:r>
        <w:rPr>
          <w:spacing w:val="-4"/>
          <w:sz w:val="24"/>
        </w:rPr>
        <w:t xml:space="preserve"> </w:t>
      </w:r>
      <w:r>
        <w:rPr>
          <w:sz w:val="24"/>
        </w:rPr>
        <w:t>40</w:t>
      </w:r>
      <w:r>
        <w:rPr>
          <w:spacing w:val="-4"/>
          <w:sz w:val="24"/>
        </w:rPr>
        <w:t xml:space="preserve"> </w:t>
      </w:r>
      <w:r>
        <w:rPr>
          <w:sz w:val="24"/>
        </w:rPr>
        <w:t>U.S.C.</w:t>
      </w:r>
      <w:r>
        <w:rPr>
          <w:spacing w:val="-4"/>
          <w:sz w:val="24"/>
        </w:rPr>
        <w:t xml:space="preserve"> </w:t>
      </w:r>
      <w:r>
        <w:rPr>
          <w:sz w:val="24"/>
        </w:rPr>
        <w:t>3702</w:t>
      </w:r>
      <w:r>
        <w:rPr>
          <w:spacing w:val="-4"/>
          <w:sz w:val="24"/>
        </w:rPr>
        <w:t xml:space="preserve"> </w:t>
      </w:r>
      <w:r>
        <w:rPr>
          <w:sz w:val="24"/>
        </w:rPr>
        <w:t>and</w:t>
      </w:r>
      <w:r>
        <w:rPr>
          <w:spacing w:val="-4"/>
          <w:sz w:val="24"/>
        </w:rPr>
        <w:t xml:space="preserve"> </w:t>
      </w:r>
      <w:r>
        <w:rPr>
          <w:sz w:val="24"/>
        </w:rPr>
        <w:t>3704, as supplemented by Department of Labor regulations (29 CFR Part 5). Under 40</w:t>
      </w:r>
    </w:p>
    <w:p w14:paraId="1AA744A8" w14:textId="77777777" w:rsidR="00654DBD" w:rsidRDefault="0008649B">
      <w:pPr>
        <w:pStyle w:val="BodyText"/>
        <w:spacing w:line="259" w:lineRule="auto"/>
        <w:ind w:left="1430" w:right="519"/>
      </w:pPr>
      <w:r>
        <w:t>U.S.C.</w:t>
      </w:r>
      <w:r>
        <w:rPr>
          <w:spacing w:val="-3"/>
        </w:rPr>
        <w:t xml:space="preserve"> </w:t>
      </w:r>
      <w:r>
        <w:t>3702</w:t>
      </w:r>
      <w:r>
        <w:rPr>
          <w:spacing w:val="-3"/>
        </w:rPr>
        <w:t xml:space="preserve"> </w:t>
      </w:r>
      <w:r>
        <w:t>of</w:t>
      </w:r>
      <w:r>
        <w:rPr>
          <w:spacing w:val="-3"/>
        </w:rPr>
        <w:t xml:space="preserve"> </w:t>
      </w:r>
      <w:r>
        <w:t>the</w:t>
      </w:r>
      <w:r>
        <w:rPr>
          <w:spacing w:val="-3"/>
        </w:rPr>
        <w:t xml:space="preserve"> </w:t>
      </w:r>
      <w:r>
        <w:t>Act,</w:t>
      </w:r>
      <w:r>
        <w:rPr>
          <w:spacing w:val="-3"/>
        </w:rPr>
        <w:t xml:space="preserve"> </w:t>
      </w:r>
      <w:r>
        <w:t>each</w:t>
      </w:r>
      <w:r>
        <w:rPr>
          <w:spacing w:val="-3"/>
        </w:rPr>
        <w:t xml:space="preserve"> </w:t>
      </w:r>
      <w:r>
        <w:t>Consultant,</w:t>
      </w:r>
      <w:r>
        <w:rPr>
          <w:spacing w:val="-3"/>
        </w:rPr>
        <w:t xml:space="preserve"> </w:t>
      </w:r>
      <w:r>
        <w:t>must</w:t>
      </w:r>
      <w:r>
        <w:rPr>
          <w:spacing w:val="-3"/>
        </w:rPr>
        <w:t xml:space="preserve"> </w:t>
      </w:r>
      <w:r>
        <w:t>be</w:t>
      </w:r>
      <w:r>
        <w:rPr>
          <w:spacing w:val="-3"/>
        </w:rPr>
        <w:t xml:space="preserve"> </w:t>
      </w:r>
      <w:r>
        <w:t>required</w:t>
      </w:r>
      <w:r>
        <w:rPr>
          <w:spacing w:val="-3"/>
        </w:rPr>
        <w:t xml:space="preserve"> </w:t>
      </w:r>
      <w:r>
        <w:t>to</w:t>
      </w:r>
      <w:r>
        <w:rPr>
          <w:spacing w:val="-3"/>
        </w:rPr>
        <w:t xml:space="preserve"> </w:t>
      </w:r>
      <w:r>
        <w:t>compute</w:t>
      </w:r>
      <w:r>
        <w:rPr>
          <w:spacing w:val="-3"/>
        </w:rPr>
        <w:t xml:space="preserve"> </w:t>
      </w:r>
      <w:r>
        <w:t>the</w:t>
      </w:r>
      <w:r>
        <w:rPr>
          <w:spacing w:val="-3"/>
        </w:rPr>
        <w:t xml:space="preserve"> </w:t>
      </w:r>
      <w:r>
        <w:t>wages</w:t>
      </w:r>
      <w:r>
        <w:rPr>
          <w:spacing w:val="-3"/>
        </w:rPr>
        <w:t xml:space="preserve"> </w:t>
      </w:r>
      <w:r>
        <w:t xml:space="preserve">of every mechanic and laborer </w:t>
      </w:r>
      <w:proofErr w:type="gramStart"/>
      <w:r>
        <w:t>on the basis of</w:t>
      </w:r>
      <w:proofErr w:type="gramEnd"/>
      <w:r>
        <w:t xml:space="preserve"> a standard work week of 40 hours. Work in excess of the standard work week is permissible provided that the worker is compensated at a rate of not less than one and a half times the basic rate of pay</w:t>
      </w:r>
    </w:p>
    <w:p w14:paraId="1E01AF69" w14:textId="77777777" w:rsidR="00654DBD" w:rsidRDefault="00654DBD">
      <w:pPr>
        <w:spacing w:line="259" w:lineRule="auto"/>
        <w:sectPr w:rsidR="00654DBD">
          <w:pgSz w:w="12240" w:h="15840"/>
          <w:pgMar w:top="1320" w:right="1080" w:bottom="1340" w:left="1200" w:header="0" w:footer="1146" w:gutter="0"/>
          <w:cols w:space="720"/>
        </w:sectPr>
      </w:pPr>
    </w:p>
    <w:p w14:paraId="41B30278" w14:textId="77777777" w:rsidR="00654DBD" w:rsidRDefault="0008649B">
      <w:pPr>
        <w:pStyle w:val="BodyText"/>
        <w:spacing w:before="60" w:line="259" w:lineRule="auto"/>
        <w:ind w:left="1430" w:right="488"/>
      </w:pPr>
      <w:r>
        <w:lastRenderedPageBreak/>
        <w:t>for all hours worked in excess of 40 hours in the work week. The requirements of 40</w:t>
      </w:r>
      <w:r>
        <w:rPr>
          <w:spacing w:val="-3"/>
        </w:rPr>
        <w:t xml:space="preserve"> </w:t>
      </w:r>
      <w:r>
        <w:t>U.S.C.</w:t>
      </w:r>
      <w:r>
        <w:rPr>
          <w:spacing w:val="-3"/>
        </w:rPr>
        <w:t xml:space="preserve"> </w:t>
      </w:r>
      <w:r>
        <w:t>3704</w:t>
      </w:r>
      <w:r>
        <w:rPr>
          <w:spacing w:val="-3"/>
        </w:rPr>
        <w:t xml:space="preserve"> </w:t>
      </w:r>
      <w:r>
        <w:t>apply</w:t>
      </w:r>
      <w:r>
        <w:rPr>
          <w:spacing w:val="-3"/>
        </w:rPr>
        <w:t xml:space="preserve"> </w:t>
      </w:r>
      <w:r>
        <w:t>to</w:t>
      </w:r>
      <w:r>
        <w:rPr>
          <w:spacing w:val="-3"/>
        </w:rPr>
        <w:t xml:space="preserve"> </w:t>
      </w:r>
      <w:r>
        <w:t>construction</w:t>
      </w:r>
      <w:r>
        <w:rPr>
          <w:spacing w:val="-3"/>
        </w:rPr>
        <w:t xml:space="preserve"> </w:t>
      </w:r>
      <w:r>
        <w:t>work</w:t>
      </w:r>
      <w:r>
        <w:rPr>
          <w:spacing w:val="-3"/>
        </w:rPr>
        <w:t xml:space="preserve"> </w:t>
      </w:r>
      <w:r>
        <w:t>and</w:t>
      </w:r>
      <w:r>
        <w:rPr>
          <w:spacing w:val="-3"/>
        </w:rPr>
        <w:t xml:space="preserve"> </w:t>
      </w:r>
      <w:r>
        <w:t>provide</w:t>
      </w:r>
      <w:r>
        <w:rPr>
          <w:spacing w:val="-3"/>
        </w:rPr>
        <w:t xml:space="preserve"> </w:t>
      </w:r>
      <w:r>
        <w:t>that</w:t>
      </w:r>
      <w:r>
        <w:rPr>
          <w:spacing w:val="-3"/>
        </w:rPr>
        <w:t xml:space="preserve"> </w:t>
      </w:r>
      <w:r>
        <w:t>no</w:t>
      </w:r>
      <w:r>
        <w:rPr>
          <w:spacing w:val="-3"/>
        </w:rPr>
        <w:t xml:space="preserve"> </w:t>
      </w:r>
      <w:r>
        <w:t>laborer</w:t>
      </w:r>
      <w:r>
        <w:rPr>
          <w:spacing w:val="-3"/>
        </w:rPr>
        <w:t xml:space="preserve"> </w:t>
      </w:r>
      <w:r>
        <w:t>or</w:t>
      </w:r>
      <w:r>
        <w:rPr>
          <w:spacing w:val="-3"/>
        </w:rPr>
        <w:t xml:space="preserve"> </w:t>
      </w:r>
      <w:r>
        <w:t>mechanic must be required to work in surroundings or under working conditions which are unsanitary, hazardous or dangerous. These requirements do not apply to the purchases of supplies or materials or articles ordinarily available on the open market, or contracts for transportation or transmission of intelligence.</w:t>
      </w:r>
    </w:p>
    <w:p w14:paraId="0B729FB2" w14:textId="77777777" w:rsidR="00654DBD" w:rsidRDefault="0008649B">
      <w:pPr>
        <w:pStyle w:val="ListParagraph"/>
        <w:numPr>
          <w:ilvl w:val="2"/>
          <w:numId w:val="3"/>
        </w:numPr>
        <w:tabs>
          <w:tab w:val="left" w:pos="1429"/>
          <w:tab w:val="left" w:pos="1430"/>
        </w:tabs>
        <w:spacing w:line="275" w:lineRule="exact"/>
        <w:rPr>
          <w:sz w:val="24"/>
        </w:rPr>
      </w:pPr>
      <w:r>
        <w:rPr>
          <w:sz w:val="24"/>
        </w:rPr>
        <w:t xml:space="preserve">RIGHTS TO INVENTIONS MADE UNDER A CONTRACT OR </w:t>
      </w:r>
      <w:r>
        <w:rPr>
          <w:spacing w:val="-2"/>
          <w:sz w:val="24"/>
        </w:rPr>
        <w:t>AGREEMENT.</w:t>
      </w:r>
    </w:p>
    <w:p w14:paraId="47652AEF" w14:textId="77777777" w:rsidR="00654DBD" w:rsidRDefault="0008649B">
      <w:pPr>
        <w:spacing w:before="22" w:line="259" w:lineRule="auto"/>
        <w:ind w:left="1430" w:right="483"/>
        <w:rPr>
          <w:sz w:val="24"/>
        </w:rPr>
      </w:pPr>
      <w:r>
        <w:rPr>
          <w:b/>
          <w:sz w:val="24"/>
        </w:rPr>
        <w:t>If the Federal award meets the definition of “funding agreement” under 37 CFR §401.2 (a) and the recipient or subrecipient wishes to enter into a</w:t>
      </w:r>
      <w:r>
        <w:rPr>
          <w:b/>
          <w:spacing w:val="40"/>
          <w:sz w:val="24"/>
        </w:rPr>
        <w:t xml:space="preserve"> </w:t>
      </w:r>
      <w:r>
        <w:rPr>
          <w:b/>
          <w:sz w:val="24"/>
        </w:rPr>
        <w:t xml:space="preserve">contract with a small business firm </w:t>
      </w:r>
      <w:r>
        <w:rPr>
          <w:sz w:val="24"/>
        </w:rPr>
        <w:t>or nonprofit organization regarding the substitution of parties, assignment or performance of experimental, developmental, or</w:t>
      </w:r>
      <w:r>
        <w:rPr>
          <w:spacing w:val="-4"/>
          <w:sz w:val="24"/>
        </w:rPr>
        <w:t xml:space="preserve"> </w:t>
      </w:r>
      <w:r>
        <w:rPr>
          <w:sz w:val="24"/>
        </w:rPr>
        <w:t>research</w:t>
      </w:r>
      <w:r>
        <w:rPr>
          <w:spacing w:val="-4"/>
          <w:sz w:val="24"/>
        </w:rPr>
        <w:t xml:space="preserve"> </w:t>
      </w:r>
      <w:r>
        <w:rPr>
          <w:sz w:val="24"/>
        </w:rPr>
        <w:t>work</w:t>
      </w:r>
      <w:r>
        <w:rPr>
          <w:spacing w:val="-4"/>
          <w:sz w:val="24"/>
        </w:rPr>
        <w:t xml:space="preserve"> </w:t>
      </w:r>
      <w:r>
        <w:rPr>
          <w:sz w:val="24"/>
        </w:rPr>
        <w:t>under</w:t>
      </w:r>
      <w:r>
        <w:rPr>
          <w:spacing w:val="-4"/>
          <w:sz w:val="24"/>
        </w:rPr>
        <w:t xml:space="preserve"> </w:t>
      </w:r>
      <w:r>
        <w:rPr>
          <w:sz w:val="24"/>
        </w:rPr>
        <w:t>that</w:t>
      </w:r>
      <w:r>
        <w:rPr>
          <w:spacing w:val="-4"/>
          <w:sz w:val="24"/>
        </w:rPr>
        <w:t xml:space="preserve"> </w:t>
      </w:r>
      <w:r>
        <w:rPr>
          <w:sz w:val="24"/>
        </w:rPr>
        <w:t>“funding</w:t>
      </w:r>
      <w:r>
        <w:rPr>
          <w:spacing w:val="-4"/>
          <w:sz w:val="24"/>
        </w:rPr>
        <w:t xml:space="preserve"> </w:t>
      </w:r>
      <w:r>
        <w:rPr>
          <w:sz w:val="24"/>
        </w:rPr>
        <w:t>agreement,”</w:t>
      </w:r>
      <w:r>
        <w:rPr>
          <w:spacing w:val="-4"/>
          <w:sz w:val="24"/>
        </w:rPr>
        <w:t xml:space="preserve"> </w:t>
      </w:r>
      <w:r>
        <w:rPr>
          <w:sz w:val="24"/>
        </w:rPr>
        <w:t>the</w:t>
      </w:r>
      <w:r>
        <w:rPr>
          <w:spacing w:val="-4"/>
          <w:sz w:val="24"/>
        </w:rPr>
        <w:t xml:space="preserve"> </w:t>
      </w:r>
      <w:r>
        <w:rPr>
          <w:sz w:val="24"/>
        </w:rPr>
        <w:t>recipient</w:t>
      </w:r>
      <w:r>
        <w:rPr>
          <w:spacing w:val="-4"/>
          <w:sz w:val="24"/>
        </w:rPr>
        <w:t xml:space="preserve"> </w:t>
      </w:r>
      <w:r>
        <w:rPr>
          <w:sz w:val="24"/>
        </w:rPr>
        <w:t>or</w:t>
      </w:r>
      <w:r>
        <w:rPr>
          <w:spacing w:val="-4"/>
          <w:sz w:val="24"/>
        </w:rPr>
        <w:t xml:space="preserve"> </w:t>
      </w:r>
      <w:r>
        <w:rPr>
          <w:sz w:val="24"/>
        </w:rPr>
        <w:t>subrecipient</w:t>
      </w:r>
      <w:r>
        <w:rPr>
          <w:spacing w:val="-4"/>
          <w:sz w:val="24"/>
        </w:rPr>
        <w:t xml:space="preserve"> </w:t>
      </w:r>
      <w:r>
        <w:rPr>
          <w:sz w:val="24"/>
        </w:rPr>
        <w:t>must comply with the requirements of 37 CFR Part 401, “Rights to Inventions Made by Nonprofit Organizations and Small Business Firms Under Government Grants, Contracts and Cooperative Agreements,” and any implementing regulations issued by the awarding agency.</w:t>
      </w:r>
    </w:p>
    <w:p w14:paraId="0F2CE04E" w14:textId="77777777" w:rsidR="00654DBD" w:rsidRDefault="0008649B">
      <w:pPr>
        <w:pStyle w:val="ListParagraph"/>
        <w:numPr>
          <w:ilvl w:val="2"/>
          <w:numId w:val="3"/>
        </w:numPr>
        <w:tabs>
          <w:tab w:val="left" w:pos="1429"/>
          <w:tab w:val="left" w:pos="1430"/>
        </w:tabs>
        <w:spacing w:line="259" w:lineRule="auto"/>
        <w:ind w:right="682"/>
        <w:rPr>
          <w:b/>
          <w:sz w:val="24"/>
        </w:rPr>
      </w:pPr>
      <w:r>
        <w:rPr>
          <w:sz w:val="24"/>
        </w:rPr>
        <w:t>CLEAN AIR ACT (42 U.S.C. 7401-7671q.) and the FEDERAL WATER POLLUTION</w:t>
      </w:r>
      <w:r>
        <w:rPr>
          <w:spacing w:val="-6"/>
          <w:sz w:val="24"/>
        </w:rPr>
        <w:t xml:space="preserve"> </w:t>
      </w:r>
      <w:r>
        <w:rPr>
          <w:sz w:val="24"/>
        </w:rPr>
        <w:t>CONTROL</w:t>
      </w:r>
      <w:r>
        <w:rPr>
          <w:spacing w:val="-6"/>
          <w:sz w:val="24"/>
        </w:rPr>
        <w:t xml:space="preserve"> </w:t>
      </w:r>
      <w:r>
        <w:rPr>
          <w:sz w:val="24"/>
        </w:rPr>
        <w:t>ACT</w:t>
      </w:r>
      <w:r>
        <w:rPr>
          <w:spacing w:val="-6"/>
          <w:sz w:val="24"/>
        </w:rPr>
        <w:t xml:space="preserve"> </w:t>
      </w:r>
      <w:r>
        <w:rPr>
          <w:sz w:val="24"/>
        </w:rPr>
        <w:t>(33</w:t>
      </w:r>
      <w:r>
        <w:rPr>
          <w:spacing w:val="-6"/>
          <w:sz w:val="24"/>
        </w:rPr>
        <w:t xml:space="preserve"> </w:t>
      </w:r>
      <w:r>
        <w:rPr>
          <w:sz w:val="24"/>
        </w:rPr>
        <w:t>U.S.C.</w:t>
      </w:r>
      <w:r>
        <w:rPr>
          <w:spacing w:val="-6"/>
          <w:sz w:val="24"/>
        </w:rPr>
        <w:t xml:space="preserve"> </w:t>
      </w:r>
      <w:r>
        <w:rPr>
          <w:sz w:val="24"/>
        </w:rPr>
        <w:t>1251-1387),</w:t>
      </w:r>
      <w:r>
        <w:rPr>
          <w:spacing w:val="-6"/>
          <w:sz w:val="24"/>
        </w:rPr>
        <w:t xml:space="preserve"> </w:t>
      </w:r>
      <w:r>
        <w:rPr>
          <w:sz w:val="24"/>
        </w:rPr>
        <w:t>as</w:t>
      </w:r>
      <w:r>
        <w:rPr>
          <w:spacing w:val="-6"/>
          <w:sz w:val="24"/>
        </w:rPr>
        <w:t xml:space="preserve"> </w:t>
      </w:r>
      <w:r>
        <w:rPr>
          <w:sz w:val="24"/>
        </w:rPr>
        <w:t>amended—</w:t>
      </w:r>
      <w:r>
        <w:rPr>
          <w:b/>
          <w:sz w:val="24"/>
        </w:rPr>
        <w:t>Contracts</w:t>
      </w:r>
    </w:p>
    <w:p w14:paraId="47A5BCC5" w14:textId="77777777" w:rsidR="00654DBD" w:rsidRDefault="0008649B">
      <w:pPr>
        <w:pStyle w:val="BodyText"/>
        <w:spacing w:line="259" w:lineRule="auto"/>
        <w:ind w:left="1430" w:right="572"/>
      </w:pPr>
      <w:r>
        <w:rPr>
          <w:b/>
        </w:rPr>
        <w:t xml:space="preserve">and subgrants of amounts in excess of $150,000 </w:t>
      </w:r>
      <w:r>
        <w:t>must contain a provision that requires the non-Federal award to agree to comply with all applicable standards, orders</w:t>
      </w:r>
      <w:r>
        <w:rPr>
          <w:spacing w:val="-4"/>
        </w:rPr>
        <w:t xml:space="preserve"> </w:t>
      </w:r>
      <w:r>
        <w:t>or</w:t>
      </w:r>
      <w:r>
        <w:rPr>
          <w:spacing w:val="-4"/>
        </w:rPr>
        <w:t xml:space="preserve"> </w:t>
      </w:r>
      <w:r>
        <w:t>regulations</w:t>
      </w:r>
      <w:r>
        <w:rPr>
          <w:spacing w:val="-4"/>
        </w:rPr>
        <w:t xml:space="preserve"> </w:t>
      </w:r>
      <w:r>
        <w:t>issued</w:t>
      </w:r>
      <w:r>
        <w:rPr>
          <w:spacing w:val="-4"/>
        </w:rPr>
        <w:t xml:space="preserve"> </w:t>
      </w:r>
      <w:r>
        <w:t>pursuant</w:t>
      </w:r>
      <w:r>
        <w:rPr>
          <w:spacing w:val="-4"/>
        </w:rPr>
        <w:t xml:space="preserve"> </w:t>
      </w:r>
      <w:r>
        <w:t>to</w:t>
      </w:r>
      <w:r>
        <w:rPr>
          <w:spacing w:val="-4"/>
        </w:rPr>
        <w:t xml:space="preserve"> </w:t>
      </w:r>
      <w:r>
        <w:t>the</w:t>
      </w:r>
      <w:r>
        <w:rPr>
          <w:spacing w:val="-4"/>
        </w:rPr>
        <w:t xml:space="preserve"> </w:t>
      </w:r>
      <w:r>
        <w:t>Clean</w:t>
      </w:r>
      <w:r>
        <w:rPr>
          <w:spacing w:val="-4"/>
        </w:rPr>
        <w:t xml:space="preserve"> </w:t>
      </w:r>
      <w:r>
        <w:t>Air</w:t>
      </w:r>
      <w:r>
        <w:rPr>
          <w:spacing w:val="-4"/>
        </w:rPr>
        <w:t xml:space="preserve"> </w:t>
      </w:r>
      <w:r>
        <w:t>Act</w:t>
      </w:r>
      <w:r>
        <w:rPr>
          <w:spacing w:val="-4"/>
        </w:rPr>
        <w:t xml:space="preserve"> </w:t>
      </w:r>
      <w:r>
        <w:t>(42</w:t>
      </w:r>
      <w:r>
        <w:rPr>
          <w:spacing w:val="-4"/>
        </w:rPr>
        <w:t xml:space="preserve"> </w:t>
      </w:r>
      <w:r>
        <w:t>U.S.C.</w:t>
      </w:r>
      <w:r>
        <w:rPr>
          <w:spacing w:val="-4"/>
        </w:rPr>
        <w:t xml:space="preserve"> </w:t>
      </w:r>
      <w:r>
        <w:t>7401-7671q) and the Federal Water Pollution Control Act as amended (33 U.S.C. 1251-1387). Violations must be reported to the Federal awarding agency and the Regional Office of the Environmental Protection Agency (EPA).</w:t>
      </w:r>
    </w:p>
    <w:p w14:paraId="3C47A064" w14:textId="77777777" w:rsidR="00654DBD" w:rsidRDefault="0008649B">
      <w:pPr>
        <w:pStyle w:val="ListParagraph"/>
        <w:numPr>
          <w:ilvl w:val="2"/>
          <w:numId w:val="3"/>
        </w:numPr>
        <w:tabs>
          <w:tab w:val="left" w:pos="1429"/>
          <w:tab w:val="left" w:pos="1430"/>
        </w:tabs>
        <w:spacing w:line="259" w:lineRule="auto"/>
        <w:ind w:right="1002"/>
        <w:rPr>
          <w:sz w:val="24"/>
        </w:rPr>
      </w:pPr>
      <w:r>
        <w:rPr>
          <w:sz w:val="24"/>
        </w:rPr>
        <w:t>ENERGY</w:t>
      </w:r>
      <w:r>
        <w:rPr>
          <w:spacing w:val="-5"/>
          <w:sz w:val="24"/>
        </w:rPr>
        <w:t xml:space="preserve"> </w:t>
      </w:r>
      <w:r>
        <w:rPr>
          <w:sz w:val="24"/>
        </w:rPr>
        <w:t>EFFICIENCY.</w:t>
      </w:r>
      <w:r>
        <w:rPr>
          <w:spacing w:val="-5"/>
          <w:sz w:val="24"/>
        </w:rPr>
        <w:t xml:space="preserve"> </w:t>
      </w:r>
      <w:r>
        <w:rPr>
          <w:sz w:val="24"/>
        </w:rPr>
        <w:t>Mandatory</w:t>
      </w:r>
      <w:r>
        <w:rPr>
          <w:spacing w:val="-5"/>
          <w:sz w:val="24"/>
        </w:rPr>
        <w:t xml:space="preserve"> </w:t>
      </w:r>
      <w:r>
        <w:rPr>
          <w:sz w:val="24"/>
        </w:rPr>
        <w:t>standards</w:t>
      </w:r>
      <w:r>
        <w:rPr>
          <w:spacing w:val="-5"/>
          <w:sz w:val="24"/>
        </w:rPr>
        <w:t xml:space="preserve"> </w:t>
      </w:r>
      <w:r>
        <w:rPr>
          <w:sz w:val="24"/>
        </w:rPr>
        <w:t>and</w:t>
      </w:r>
      <w:r>
        <w:rPr>
          <w:spacing w:val="-5"/>
          <w:sz w:val="24"/>
        </w:rPr>
        <w:t xml:space="preserve"> </w:t>
      </w:r>
      <w:r>
        <w:rPr>
          <w:sz w:val="24"/>
        </w:rPr>
        <w:t>policies</w:t>
      </w:r>
      <w:r>
        <w:rPr>
          <w:spacing w:val="-5"/>
          <w:sz w:val="24"/>
        </w:rPr>
        <w:t xml:space="preserve"> </w:t>
      </w:r>
      <w:r>
        <w:rPr>
          <w:sz w:val="24"/>
        </w:rPr>
        <w:t>relating</w:t>
      </w:r>
      <w:r>
        <w:rPr>
          <w:spacing w:val="-5"/>
          <w:sz w:val="24"/>
        </w:rPr>
        <w:t xml:space="preserve"> </w:t>
      </w:r>
      <w:r>
        <w:rPr>
          <w:sz w:val="24"/>
        </w:rPr>
        <w:t>to</w:t>
      </w:r>
      <w:r>
        <w:rPr>
          <w:spacing w:val="-5"/>
          <w:sz w:val="24"/>
        </w:rPr>
        <w:t xml:space="preserve"> </w:t>
      </w:r>
      <w:r>
        <w:rPr>
          <w:sz w:val="24"/>
        </w:rPr>
        <w:t>energy efficiency which are contained in the state energy conservation plan issued in compliance with the Energy Policy and Conservation Act (42 U.S.C. 6201).</w:t>
      </w:r>
    </w:p>
    <w:p w14:paraId="22E0F977" w14:textId="77777777" w:rsidR="00654DBD" w:rsidRDefault="0008649B">
      <w:pPr>
        <w:pStyle w:val="ListParagraph"/>
        <w:numPr>
          <w:ilvl w:val="2"/>
          <w:numId w:val="3"/>
        </w:numPr>
        <w:tabs>
          <w:tab w:val="left" w:pos="1429"/>
          <w:tab w:val="left" w:pos="1430"/>
        </w:tabs>
        <w:spacing w:line="275" w:lineRule="exact"/>
        <w:rPr>
          <w:sz w:val="24"/>
        </w:rPr>
      </w:pPr>
      <w:r>
        <w:rPr>
          <w:sz w:val="24"/>
        </w:rPr>
        <w:t>DEBARMENT AND SUSPENSION. (Executive Orders 12549 and 12689)—</w:t>
      </w:r>
      <w:r>
        <w:rPr>
          <w:spacing w:val="-10"/>
          <w:sz w:val="24"/>
        </w:rPr>
        <w:t>A</w:t>
      </w:r>
    </w:p>
    <w:p w14:paraId="2BCF1B9B" w14:textId="77777777" w:rsidR="00654DBD" w:rsidRDefault="0008649B">
      <w:pPr>
        <w:pStyle w:val="BodyText"/>
        <w:spacing w:before="17" w:line="259" w:lineRule="auto"/>
        <w:ind w:left="1430" w:right="515"/>
      </w:pPr>
      <w:r>
        <w:t xml:space="preserve">contract award (see 2 CFR 180.220) must not be made to parties listed on the governmentwide Excluded Parties List System in the System for Award </w:t>
      </w:r>
      <w:proofErr w:type="gramStart"/>
      <w:r>
        <w:t>Management(</w:t>
      </w:r>
      <w:proofErr w:type="gramEnd"/>
      <w:r>
        <w:t>SAM), in accordance with the OMB guidelines at 2 CFR 180 that implement</w:t>
      </w:r>
      <w:r>
        <w:rPr>
          <w:spacing w:val="-3"/>
        </w:rPr>
        <w:t xml:space="preserve"> </w:t>
      </w:r>
      <w:r>
        <w:t>Executive</w:t>
      </w:r>
      <w:r>
        <w:rPr>
          <w:spacing w:val="-3"/>
        </w:rPr>
        <w:t xml:space="preserve"> </w:t>
      </w:r>
      <w:r>
        <w:t>Orders</w:t>
      </w:r>
      <w:r>
        <w:rPr>
          <w:spacing w:val="-3"/>
        </w:rPr>
        <w:t xml:space="preserve"> </w:t>
      </w:r>
      <w:r>
        <w:t>12549</w:t>
      </w:r>
      <w:r>
        <w:rPr>
          <w:spacing w:val="-3"/>
        </w:rPr>
        <w:t xml:space="preserve"> </w:t>
      </w:r>
      <w:r>
        <w:t>(3</w:t>
      </w:r>
      <w:r>
        <w:rPr>
          <w:spacing w:val="-3"/>
        </w:rPr>
        <w:t xml:space="preserve"> </w:t>
      </w:r>
      <w:r>
        <w:t>CFR</w:t>
      </w:r>
      <w:r>
        <w:rPr>
          <w:spacing w:val="-3"/>
        </w:rPr>
        <w:t xml:space="preserve"> </w:t>
      </w:r>
      <w:r>
        <w:t>Part</w:t>
      </w:r>
      <w:r>
        <w:rPr>
          <w:spacing w:val="-3"/>
        </w:rPr>
        <w:t xml:space="preserve"> </w:t>
      </w:r>
      <w:r>
        <w:t>1986</w:t>
      </w:r>
      <w:r>
        <w:rPr>
          <w:spacing w:val="-3"/>
        </w:rPr>
        <w:t xml:space="preserve"> </w:t>
      </w:r>
      <w:r>
        <w:t>Comp.,</w:t>
      </w:r>
      <w:r>
        <w:rPr>
          <w:spacing w:val="-3"/>
        </w:rPr>
        <w:t xml:space="preserve"> </w:t>
      </w:r>
      <w:r>
        <w:t>p.</w:t>
      </w:r>
      <w:r>
        <w:rPr>
          <w:spacing w:val="-3"/>
        </w:rPr>
        <w:t xml:space="preserve"> </w:t>
      </w:r>
      <w:r>
        <w:t>189)</w:t>
      </w:r>
      <w:r>
        <w:rPr>
          <w:spacing w:val="-3"/>
        </w:rPr>
        <w:t xml:space="preserve"> </w:t>
      </w:r>
      <w:r>
        <w:t>and</w:t>
      </w:r>
      <w:r>
        <w:rPr>
          <w:spacing w:val="-3"/>
        </w:rPr>
        <w:t xml:space="preserve"> </w:t>
      </w:r>
      <w:r>
        <w:t>12689</w:t>
      </w:r>
      <w:r>
        <w:rPr>
          <w:spacing w:val="-3"/>
        </w:rPr>
        <w:t xml:space="preserve"> </w:t>
      </w:r>
      <w:r>
        <w:t>(3 CFR Part 1989 Comp., p. 235), “Debarment and Suspension.” The Excluded Parties List System in SAM contains the names of parties debarred, suspended, or otherwise excluded by agencies, as well as parties declared ineligible under statutory or regulatory authority other than Executive Order 12549.</w:t>
      </w:r>
    </w:p>
    <w:p w14:paraId="4362C6D3" w14:textId="77777777" w:rsidR="00654DBD" w:rsidRDefault="0008649B">
      <w:pPr>
        <w:pStyle w:val="ListParagraph"/>
        <w:numPr>
          <w:ilvl w:val="2"/>
          <w:numId w:val="3"/>
        </w:numPr>
        <w:tabs>
          <w:tab w:val="left" w:pos="1430"/>
        </w:tabs>
        <w:spacing w:line="274" w:lineRule="exact"/>
        <w:rPr>
          <w:sz w:val="24"/>
        </w:rPr>
      </w:pPr>
      <w:r>
        <w:rPr>
          <w:sz w:val="24"/>
        </w:rPr>
        <w:t xml:space="preserve">BYRD ANTI-LOBBYING AMENDMENT (31 U.S.C. 1352)—Consultants </w:t>
      </w:r>
      <w:r>
        <w:rPr>
          <w:spacing w:val="-4"/>
          <w:sz w:val="24"/>
        </w:rPr>
        <w:t>that</w:t>
      </w:r>
    </w:p>
    <w:p w14:paraId="3F726B5D" w14:textId="77777777" w:rsidR="00654DBD" w:rsidRDefault="0008649B">
      <w:pPr>
        <w:pStyle w:val="BodyText"/>
        <w:spacing w:before="22" w:line="259" w:lineRule="auto"/>
        <w:ind w:left="1430" w:right="488"/>
      </w:pPr>
      <w:r>
        <w:t>apply</w:t>
      </w:r>
      <w:r>
        <w:rPr>
          <w:spacing w:val="-3"/>
        </w:rPr>
        <w:t xml:space="preserve"> </w:t>
      </w:r>
      <w:r>
        <w:t>or</w:t>
      </w:r>
      <w:r>
        <w:rPr>
          <w:spacing w:val="-3"/>
        </w:rPr>
        <w:t xml:space="preserve"> </w:t>
      </w:r>
      <w:r>
        <w:t>bid</w:t>
      </w:r>
      <w:r>
        <w:rPr>
          <w:spacing w:val="-3"/>
        </w:rPr>
        <w:t xml:space="preserve"> </w:t>
      </w:r>
      <w:r>
        <w:t>for</w:t>
      </w:r>
      <w:r>
        <w:rPr>
          <w:spacing w:val="-3"/>
        </w:rPr>
        <w:t xml:space="preserve"> </w:t>
      </w:r>
      <w:r>
        <w:t>an</w:t>
      </w:r>
      <w:r>
        <w:rPr>
          <w:spacing w:val="-3"/>
        </w:rPr>
        <w:t xml:space="preserve"> </w:t>
      </w:r>
      <w:r>
        <w:t>award</w:t>
      </w:r>
      <w:r>
        <w:rPr>
          <w:spacing w:val="-4"/>
        </w:rPr>
        <w:t xml:space="preserve"> </w:t>
      </w:r>
      <w:r>
        <w:t>of</w:t>
      </w:r>
      <w:r>
        <w:rPr>
          <w:spacing w:val="-3"/>
        </w:rPr>
        <w:t xml:space="preserve"> </w:t>
      </w:r>
      <w:r>
        <w:t>$100,000</w:t>
      </w:r>
      <w:r>
        <w:rPr>
          <w:spacing w:val="-3"/>
        </w:rPr>
        <w:t xml:space="preserve"> </w:t>
      </w:r>
      <w:r>
        <w:t>or</w:t>
      </w:r>
      <w:r>
        <w:rPr>
          <w:spacing w:val="-3"/>
        </w:rPr>
        <w:t xml:space="preserve"> </w:t>
      </w:r>
      <w:r>
        <w:t>more</w:t>
      </w:r>
      <w:r>
        <w:rPr>
          <w:spacing w:val="-3"/>
        </w:rPr>
        <w:t xml:space="preserve"> </w:t>
      </w:r>
      <w:r>
        <w:t>must</w:t>
      </w:r>
      <w:r>
        <w:rPr>
          <w:spacing w:val="-3"/>
        </w:rPr>
        <w:t xml:space="preserve"> </w:t>
      </w:r>
      <w:r>
        <w:t>file</w:t>
      </w:r>
      <w:r>
        <w:rPr>
          <w:spacing w:val="-3"/>
        </w:rPr>
        <w:t xml:space="preserve"> </w:t>
      </w:r>
      <w:r>
        <w:t>the</w:t>
      </w:r>
      <w:r>
        <w:rPr>
          <w:spacing w:val="-3"/>
        </w:rPr>
        <w:t xml:space="preserve"> </w:t>
      </w:r>
      <w:r>
        <w:t>required</w:t>
      </w:r>
      <w:r>
        <w:rPr>
          <w:spacing w:val="-3"/>
        </w:rPr>
        <w:t xml:space="preserve"> </w:t>
      </w:r>
      <w:r>
        <w:t>certifications. Each tier certifies to the tier above that it will not and has not used Federal appropriated</w:t>
      </w:r>
      <w:r>
        <w:rPr>
          <w:spacing w:val="-1"/>
        </w:rPr>
        <w:t xml:space="preserve"> </w:t>
      </w:r>
      <w:r>
        <w:t>funds</w:t>
      </w:r>
      <w:r>
        <w:rPr>
          <w:spacing w:val="-1"/>
        </w:rPr>
        <w:t xml:space="preserve"> </w:t>
      </w:r>
      <w:r>
        <w:t>to</w:t>
      </w:r>
      <w:r>
        <w:rPr>
          <w:spacing w:val="-1"/>
        </w:rPr>
        <w:t xml:space="preserve"> </w:t>
      </w:r>
      <w:r>
        <w:t>pay</w:t>
      </w:r>
      <w:r>
        <w:rPr>
          <w:spacing w:val="-1"/>
        </w:rPr>
        <w:t xml:space="preserve"> </w:t>
      </w:r>
      <w:r>
        <w:t>any</w:t>
      </w:r>
      <w:r>
        <w:rPr>
          <w:spacing w:val="-1"/>
        </w:rPr>
        <w:t xml:space="preserve"> </w:t>
      </w:r>
      <w:r>
        <w:t>person</w:t>
      </w:r>
      <w:r>
        <w:rPr>
          <w:spacing w:val="-1"/>
        </w:rPr>
        <w:t xml:space="preserve"> </w:t>
      </w:r>
      <w:r>
        <w:t>or</w:t>
      </w:r>
      <w:r>
        <w:rPr>
          <w:spacing w:val="-1"/>
        </w:rPr>
        <w:t xml:space="preserve"> </w:t>
      </w:r>
      <w:r>
        <w:t>organization</w:t>
      </w:r>
      <w:r>
        <w:rPr>
          <w:spacing w:val="-1"/>
        </w:rPr>
        <w:t xml:space="preserve"> </w:t>
      </w:r>
      <w:r>
        <w:t>for</w:t>
      </w:r>
      <w:r>
        <w:rPr>
          <w:spacing w:val="-1"/>
        </w:rPr>
        <w:t xml:space="preserve"> </w:t>
      </w:r>
      <w:r>
        <w:t>influencing</w:t>
      </w:r>
      <w:r>
        <w:rPr>
          <w:spacing w:val="-1"/>
        </w:rPr>
        <w:t xml:space="preserve"> </w:t>
      </w:r>
      <w:r>
        <w:t>or</w:t>
      </w:r>
      <w:r>
        <w:rPr>
          <w:spacing w:val="-1"/>
        </w:rPr>
        <w:t xml:space="preserve"> </w:t>
      </w:r>
      <w:r>
        <w:t>attempting to influence an officer or employee of any agency, a member of Congress, officer</w:t>
      </w:r>
    </w:p>
    <w:p w14:paraId="238D990B" w14:textId="77777777" w:rsidR="00654DBD" w:rsidRDefault="00654DBD">
      <w:pPr>
        <w:spacing w:line="259" w:lineRule="auto"/>
        <w:sectPr w:rsidR="00654DBD">
          <w:pgSz w:w="12240" w:h="15840"/>
          <w:pgMar w:top="1320" w:right="1080" w:bottom="1340" w:left="1200" w:header="0" w:footer="1146" w:gutter="0"/>
          <w:cols w:space="720"/>
        </w:sectPr>
      </w:pPr>
    </w:p>
    <w:p w14:paraId="0A34EEB3" w14:textId="77777777" w:rsidR="00654DBD" w:rsidRDefault="0008649B">
      <w:pPr>
        <w:pStyle w:val="BodyText"/>
        <w:spacing w:before="60" w:line="259" w:lineRule="auto"/>
        <w:ind w:left="1430" w:right="488"/>
      </w:pPr>
      <w:r>
        <w:lastRenderedPageBreak/>
        <w:t>or employee of Congress, or an employee of a member of Congress in connection with</w:t>
      </w:r>
      <w:r>
        <w:rPr>
          <w:spacing w:val="-3"/>
        </w:rPr>
        <w:t xml:space="preserve"> </w:t>
      </w:r>
      <w:r>
        <w:t>obtaining</w:t>
      </w:r>
      <w:r>
        <w:rPr>
          <w:spacing w:val="-3"/>
        </w:rPr>
        <w:t xml:space="preserve"> </w:t>
      </w:r>
      <w:r>
        <w:t>any</w:t>
      </w:r>
      <w:r>
        <w:rPr>
          <w:spacing w:val="-3"/>
        </w:rPr>
        <w:t xml:space="preserve"> </w:t>
      </w:r>
      <w:r>
        <w:t>Federal</w:t>
      </w:r>
      <w:r>
        <w:rPr>
          <w:spacing w:val="-3"/>
        </w:rPr>
        <w:t xml:space="preserve"> </w:t>
      </w:r>
      <w:r>
        <w:t>contract,</w:t>
      </w:r>
      <w:r>
        <w:rPr>
          <w:spacing w:val="-3"/>
        </w:rPr>
        <w:t xml:space="preserve"> </w:t>
      </w:r>
      <w:r>
        <w:t>grant</w:t>
      </w:r>
      <w:r>
        <w:rPr>
          <w:spacing w:val="-3"/>
        </w:rPr>
        <w:t xml:space="preserve"> </w:t>
      </w:r>
      <w:r>
        <w:t>or</w:t>
      </w:r>
      <w:r>
        <w:rPr>
          <w:spacing w:val="-3"/>
        </w:rPr>
        <w:t xml:space="preserve"> </w:t>
      </w:r>
      <w:r>
        <w:t>any</w:t>
      </w:r>
      <w:r>
        <w:rPr>
          <w:spacing w:val="-3"/>
        </w:rPr>
        <w:t xml:space="preserve"> </w:t>
      </w:r>
      <w:r>
        <w:t>other</w:t>
      </w:r>
      <w:r>
        <w:rPr>
          <w:spacing w:val="-3"/>
        </w:rPr>
        <w:t xml:space="preserve"> </w:t>
      </w:r>
      <w:r>
        <w:t>award</w:t>
      </w:r>
      <w:r>
        <w:rPr>
          <w:spacing w:val="-3"/>
        </w:rPr>
        <w:t xml:space="preserve"> </w:t>
      </w:r>
      <w:r>
        <w:t>covered</w:t>
      </w:r>
      <w:r>
        <w:rPr>
          <w:spacing w:val="-3"/>
        </w:rPr>
        <w:t xml:space="preserve"> </w:t>
      </w:r>
      <w:r>
        <w:t>by</w:t>
      </w:r>
      <w:r>
        <w:rPr>
          <w:spacing w:val="-3"/>
        </w:rPr>
        <w:t xml:space="preserve"> </w:t>
      </w:r>
      <w:r>
        <w:t>31</w:t>
      </w:r>
      <w:r>
        <w:rPr>
          <w:spacing w:val="-3"/>
        </w:rPr>
        <w:t xml:space="preserve"> </w:t>
      </w:r>
      <w:r>
        <w:t xml:space="preserve">U.S.C. 1352. Each tier must also disclose any lobbying with non-Federal funds that takes place in connection with obtaining any Federal award. Such disclosures are forwarded from tier to </w:t>
      </w:r>
      <w:proofErr w:type="spellStart"/>
      <w:r>
        <w:t>tier</w:t>
      </w:r>
      <w:proofErr w:type="spellEnd"/>
      <w:r>
        <w:t xml:space="preserve"> up to the non-Federal award.</w:t>
      </w:r>
    </w:p>
    <w:p w14:paraId="2BB6093E" w14:textId="77777777" w:rsidR="00654DBD" w:rsidRDefault="0008649B">
      <w:pPr>
        <w:pStyle w:val="ListParagraph"/>
        <w:numPr>
          <w:ilvl w:val="2"/>
          <w:numId w:val="3"/>
        </w:numPr>
        <w:tabs>
          <w:tab w:val="left" w:pos="1430"/>
        </w:tabs>
        <w:spacing w:line="259" w:lineRule="auto"/>
        <w:ind w:right="510"/>
        <w:rPr>
          <w:sz w:val="24"/>
        </w:rPr>
      </w:pPr>
      <w:r>
        <w:rPr>
          <w:sz w:val="24"/>
        </w:rPr>
        <w:t>PROCUREMENT</w:t>
      </w:r>
      <w:r>
        <w:rPr>
          <w:spacing w:val="-4"/>
          <w:sz w:val="24"/>
        </w:rPr>
        <w:t xml:space="preserve"> </w:t>
      </w:r>
      <w:r>
        <w:rPr>
          <w:sz w:val="24"/>
        </w:rPr>
        <w:t>OF</w:t>
      </w:r>
      <w:r>
        <w:rPr>
          <w:spacing w:val="-4"/>
          <w:sz w:val="24"/>
        </w:rPr>
        <w:t xml:space="preserve"> </w:t>
      </w:r>
      <w:r>
        <w:rPr>
          <w:sz w:val="24"/>
        </w:rPr>
        <w:t>RECOVERED</w:t>
      </w:r>
      <w:r>
        <w:rPr>
          <w:spacing w:val="-4"/>
          <w:sz w:val="24"/>
        </w:rPr>
        <w:t xml:space="preserve"> </w:t>
      </w:r>
      <w:r>
        <w:rPr>
          <w:sz w:val="24"/>
        </w:rPr>
        <w:t>MATERIALS.</w:t>
      </w:r>
      <w:r>
        <w:rPr>
          <w:spacing w:val="-4"/>
          <w:sz w:val="24"/>
        </w:rPr>
        <w:t xml:space="preserve"> </w:t>
      </w:r>
      <w:r>
        <w:rPr>
          <w:sz w:val="24"/>
        </w:rPr>
        <w:t>A</w:t>
      </w:r>
      <w:r>
        <w:rPr>
          <w:spacing w:val="-4"/>
          <w:sz w:val="24"/>
        </w:rPr>
        <w:t xml:space="preserve"> </w:t>
      </w:r>
      <w:r>
        <w:rPr>
          <w:sz w:val="24"/>
        </w:rPr>
        <w:t>non-Federal</w:t>
      </w:r>
      <w:r>
        <w:rPr>
          <w:spacing w:val="-4"/>
          <w:sz w:val="24"/>
        </w:rPr>
        <w:t xml:space="preserve"> </w:t>
      </w:r>
      <w:r>
        <w:rPr>
          <w:sz w:val="24"/>
        </w:rPr>
        <w:t>entity</w:t>
      </w:r>
      <w:r>
        <w:rPr>
          <w:spacing w:val="-4"/>
          <w:sz w:val="24"/>
        </w:rPr>
        <w:t xml:space="preserve"> </w:t>
      </w:r>
      <w:r>
        <w:rPr>
          <w:sz w:val="24"/>
        </w:rPr>
        <w:t>that</w:t>
      </w:r>
      <w:r>
        <w:rPr>
          <w:spacing w:val="-4"/>
          <w:sz w:val="24"/>
        </w:rPr>
        <w:t xml:space="preserve"> </w:t>
      </w:r>
      <w:r>
        <w:rPr>
          <w:sz w:val="24"/>
        </w:rPr>
        <w:t>is</w:t>
      </w:r>
      <w:r>
        <w:rPr>
          <w:spacing w:val="-4"/>
          <w:sz w:val="24"/>
        </w:rPr>
        <w:t xml:space="preserve"> </w:t>
      </w:r>
      <w:r>
        <w:rPr>
          <w:sz w:val="24"/>
        </w:rPr>
        <w:t>a state agency or agency of a political subdivision of a state and its Consultants must comply with section 6002 of the Solid Waste Disposal Act, as amended by the Resource Conservation and Recovery Act. The requirements of Section 6002 include procuring only items designated in guidelines of the Environmental Protection</w:t>
      </w:r>
      <w:r>
        <w:rPr>
          <w:spacing w:val="-3"/>
          <w:sz w:val="24"/>
        </w:rPr>
        <w:t xml:space="preserve"> </w:t>
      </w:r>
      <w:r>
        <w:rPr>
          <w:sz w:val="24"/>
        </w:rPr>
        <w:t>Agency</w:t>
      </w:r>
      <w:r>
        <w:rPr>
          <w:spacing w:val="-4"/>
          <w:sz w:val="24"/>
        </w:rPr>
        <w:t xml:space="preserve"> </w:t>
      </w:r>
      <w:r>
        <w:rPr>
          <w:sz w:val="24"/>
        </w:rPr>
        <w:t>(EPA)</w:t>
      </w:r>
      <w:r>
        <w:rPr>
          <w:spacing w:val="-3"/>
          <w:sz w:val="24"/>
        </w:rPr>
        <w:t xml:space="preserve"> </w:t>
      </w:r>
      <w:r>
        <w:rPr>
          <w:sz w:val="24"/>
        </w:rPr>
        <w:t>at</w:t>
      </w:r>
      <w:r>
        <w:rPr>
          <w:spacing w:val="-3"/>
          <w:sz w:val="24"/>
        </w:rPr>
        <w:t xml:space="preserve"> </w:t>
      </w:r>
      <w:r>
        <w:rPr>
          <w:sz w:val="24"/>
        </w:rPr>
        <w:t>40</w:t>
      </w:r>
      <w:r>
        <w:rPr>
          <w:spacing w:val="-3"/>
          <w:sz w:val="24"/>
        </w:rPr>
        <w:t xml:space="preserve"> </w:t>
      </w:r>
      <w:r>
        <w:rPr>
          <w:sz w:val="24"/>
        </w:rPr>
        <w:t>CFR</w:t>
      </w:r>
      <w:r>
        <w:rPr>
          <w:spacing w:val="-3"/>
          <w:sz w:val="24"/>
        </w:rPr>
        <w:t xml:space="preserve"> </w:t>
      </w:r>
      <w:r>
        <w:rPr>
          <w:sz w:val="24"/>
        </w:rPr>
        <w:t>part</w:t>
      </w:r>
      <w:r>
        <w:rPr>
          <w:spacing w:val="-3"/>
          <w:sz w:val="24"/>
        </w:rPr>
        <w:t xml:space="preserve"> </w:t>
      </w:r>
      <w:r>
        <w:rPr>
          <w:sz w:val="24"/>
        </w:rPr>
        <w:t>247</w:t>
      </w:r>
      <w:r>
        <w:rPr>
          <w:spacing w:val="-3"/>
          <w:sz w:val="24"/>
        </w:rPr>
        <w:t xml:space="preserve"> </w:t>
      </w:r>
      <w:r>
        <w:rPr>
          <w:sz w:val="24"/>
        </w:rPr>
        <w:t>that</w:t>
      </w:r>
      <w:r>
        <w:rPr>
          <w:spacing w:val="-3"/>
          <w:sz w:val="24"/>
        </w:rPr>
        <w:t xml:space="preserve"> </w:t>
      </w:r>
      <w:r>
        <w:rPr>
          <w:sz w:val="24"/>
        </w:rPr>
        <w:t>contain</w:t>
      </w:r>
      <w:r>
        <w:rPr>
          <w:spacing w:val="-3"/>
          <w:sz w:val="24"/>
        </w:rPr>
        <w:t xml:space="preserve"> </w:t>
      </w:r>
      <w:r>
        <w:rPr>
          <w:sz w:val="24"/>
        </w:rPr>
        <w:t>the</w:t>
      </w:r>
      <w:r>
        <w:rPr>
          <w:spacing w:val="-3"/>
          <w:sz w:val="24"/>
        </w:rPr>
        <w:t xml:space="preserve"> </w:t>
      </w:r>
      <w:r>
        <w:rPr>
          <w:sz w:val="24"/>
        </w:rPr>
        <w:t>highest</w:t>
      </w:r>
      <w:r>
        <w:rPr>
          <w:spacing w:val="-3"/>
          <w:sz w:val="24"/>
        </w:rPr>
        <w:t xml:space="preserve"> </w:t>
      </w:r>
      <w:r>
        <w:rPr>
          <w:sz w:val="24"/>
        </w:rPr>
        <w:t>percentage</w:t>
      </w:r>
      <w:r>
        <w:rPr>
          <w:spacing w:val="-3"/>
          <w:sz w:val="24"/>
        </w:rPr>
        <w:t xml:space="preserve"> </w:t>
      </w:r>
      <w:r>
        <w:rPr>
          <w:sz w:val="24"/>
        </w:rPr>
        <w:t>of recovered materials practicable, consistent with maintaining a satisfactory level of competition, where the purchase price of the item exceeds $10,000 or the value of the quantity acquired by the preceding fiscal year exceeded $10,000; procuring solid waste management services in a manner that maximizes energy and resource recovery, and establishing an affirmative procurement program for procurement of recovered materials identified in the EPA guidelines.</w:t>
      </w:r>
    </w:p>
    <w:p w14:paraId="018D5C8E" w14:textId="77777777" w:rsidR="00654DBD" w:rsidRDefault="0008649B">
      <w:pPr>
        <w:pStyle w:val="ListParagraph"/>
        <w:numPr>
          <w:ilvl w:val="2"/>
          <w:numId w:val="3"/>
        </w:numPr>
        <w:tabs>
          <w:tab w:val="left" w:pos="1430"/>
        </w:tabs>
        <w:spacing w:line="259" w:lineRule="auto"/>
        <w:ind w:right="608"/>
        <w:rPr>
          <w:sz w:val="24"/>
        </w:rPr>
      </w:pPr>
      <w:r>
        <w:rPr>
          <w:sz w:val="24"/>
        </w:rPr>
        <w:t>DEBARMENT</w:t>
      </w:r>
      <w:r>
        <w:rPr>
          <w:spacing w:val="-5"/>
          <w:sz w:val="24"/>
        </w:rPr>
        <w:t xml:space="preserve"> </w:t>
      </w:r>
      <w:r>
        <w:rPr>
          <w:sz w:val="24"/>
        </w:rPr>
        <w:t>AND</w:t>
      </w:r>
      <w:r>
        <w:rPr>
          <w:spacing w:val="-5"/>
          <w:sz w:val="24"/>
        </w:rPr>
        <w:t xml:space="preserve"> </w:t>
      </w:r>
      <w:r>
        <w:rPr>
          <w:sz w:val="24"/>
        </w:rPr>
        <w:t>SUSPENSION.</w:t>
      </w:r>
      <w:r>
        <w:rPr>
          <w:spacing w:val="-5"/>
          <w:sz w:val="24"/>
        </w:rPr>
        <w:t xml:space="preserve"> </w:t>
      </w:r>
      <w:r>
        <w:rPr>
          <w:sz w:val="24"/>
        </w:rPr>
        <w:t>Furthermore,</w:t>
      </w:r>
      <w:r>
        <w:rPr>
          <w:spacing w:val="-5"/>
          <w:sz w:val="24"/>
        </w:rPr>
        <w:t xml:space="preserve"> </w:t>
      </w:r>
      <w:r>
        <w:rPr>
          <w:sz w:val="24"/>
        </w:rPr>
        <w:t>the</w:t>
      </w:r>
      <w:r>
        <w:rPr>
          <w:spacing w:val="-5"/>
          <w:sz w:val="24"/>
        </w:rPr>
        <w:t xml:space="preserve"> </w:t>
      </w:r>
      <w:r>
        <w:rPr>
          <w:sz w:val="24"/>
        </w:rPr>
        <w:t>Consultant</w:t>
      </w:r>
      <w:r>
        <w:rPr>
          <w:spacing w:val="-5"/>
          <w:sz w:val="24"/>
        </w:rPr>
        <w:t xml:space="preserve"> </w:t>
      </w:r>
      <w:r>
        <w:rPr>
          <w:sz w:val="24"/>
        </w:rPr>
        <w:t>certifies</w:t>
      </w:r>
      <w:r>
        <w:rPr>
          <w:spacing w:val="-5"/>
          <w:sz w:val="24"/>
        </w:rPr>
        <w:t xml:space="preserve"> </w:t>
      </w:r>
      <w:r>
        <w:rPr>
          <w:sz w:val="24"/>
        </w:rPr>
        <w:t>that</w:t>
      </w:r>
      <w:r>
        <w:rPr>
          <w:spacing w:val="-5"/>
          <w:sz w:val="24"/>
        </w:rPr>
        <w:t xml:space="preserve"> </w:t>
      </w:r>
      <w:r>
        <w:rPr>
          <w:sz w:val="24"/>
        </w:rPr>
        <w:t>to the best of its knowledge and belief, that it and its principals are not presently debarred, suspended, proposed for debarment, declared ineligible, or voluntarily excluded from covered transactions by any Federal department or agency.</w:t>
      </w:r>
    </w:p>
    <w:p w14:paraId="27245C93" w14:textId="77777777" w:rsidR="00654DBD" w:rsidRDefault="0008649B">
      <w:pPr>
        <w:pStyle w:val="ListParagraph"/>
        <w:numPr>
          <w:ilvl w:val="2"/>
          <w:numId w:val="3"/>
        </w:numPr>
        <w:tabs>
          <w:tab w:val="left" w:pos="1430"/>
        </w:tabs>
        <w:spacing w:line="259" w:lineRule="auto"/>
        <w:ind w:right="716"/>
        <w:rPr>
          <w:sz w:val="24"/>
        </w:rPr>
      </w:pPr>
      <w:r>
        <w:rPr>
          <w:sz w:val="24"/>
        </w:rPr>
        <w:t xml:space="preserve">BID GUARANTEES AND BONDS. In accordance with § 200.325 for construction or facility improvement contracts or subcontracts exceeding the Simplified Acquisition Threshold, the Federal awarding agency or pass-through entity may accept the bonding policy and requirements of the non-Federal entity provided that the Federal awarding agency or pass-through entity has </w:t>
      </w:r>
      <w:proofErr w:type="gramStart"/>
      <w:r>
        <w:rPr>
          <w:sz w:val="24"/>
        </w:rPr>
        <w:t>made a determination</w:t>
      </w:r>
      <w:proofErr w:type="gramEnd"/>
      <w:r>
        <w:rPr>
          <w:sz w:val="24"/>
        </w:rPr>
        <w:t xml:space="preserve"> that the Federal interest is adequately protected. If such a determination</w:t>
      </w:r>
      <w:r>
        <w:rPr>
          <w:spacing w:val="-4"/>
          <w:sz w:val="24"/>
        </w:rPr>
        <w:t xml:space="preserve"> </w:t>
      </w:r>
      <w:r>
        <w:rPr>
          <w:sz w:val="24"/>
        </w:rPr>
        <w:t>has</w:t>
      </w:r>
      <w:r>
        <w:rPr>
          <w:spacing w:val="-4"/>
          <w:sz w:val="24"/>
        </w:rPr>
        <w:t xml:space="preserve"> </w:t>
      </w:r>
      <w:r>
        <w:rPr>
          <w:sz w:val="24"/>
        </w:rPr>
        <w:t>not</w:t>
      </w:r>
      <w:r>
        <w:rPr>
          <w:spacing w:val="-4"/>
          <w:sz w:val="24"/>
        </w:rPr>
        <w:t xml:space="preserve"> </w:t>
      </w:r>
      <w:r>
        <w:rPr>
          <w:sz w:val="24"/>
        </w:rPr>
        <w:t>been</w:t>
      </w:r>
      <w:r>
        <w:rPr>
          <w:spacing w:val="-4"/>
          <w:sz w:val="24"/>
        </w:rPr>
        <w:t xml:space="preserve"> </w:t>
      </w:r>
      <w:r>
        <w:rPr>
          <w:sz w:val="24"/>
        </w:rPr>
        <w:t>made,</w:t>
      </w:r>
      <w:r>
        <w:rPr>
          <w:spacing w:val="-4"/>
          <w:sz w:val="24"/>
        </w:rPr>
        <w:t xml:space="preserve"> </w:t>
      </w:r>
      <w:r>
        <w:rPr>
          <w:sz w:val="24"/>
        </w:rPr>
        <w:t>the</w:t>
      </w:r>
      <w:r>
        <w:rPr>
          <w:spacing w:val="-4"/>
          <w:sz w:val="24"/>
        </w:rPr>
        <w:t xml:space="preserve"> </w:t>
      </w:r>
      <w:r>
        <w:rPr>
          <w:sz w:val="24"/>
        </w:rPr>
        <w:t>minimum</w:t>
      </w:r>
      <w:r>
        <w:rPr>
          <w:spacing w:val="-4"/>
          <w:sz w:val="24"/>
        </w:rPr>
        <w:t xml:space="preserve"> </w:t>
      </w:r>
      <w:r>
        <w:rPr>
          <w:sz w:val="24"/>
        </w:rPr>
        <w:t>requirements</w:t>
      </w:r>
      <w:r>
        <w:rPr>
          <w:spacing w:val="-4"/>
          <w:sz w:val="24"/>
        </w:rPr>
        <w:t xml:space="preserve"> </w:t>
      </w:r>
      <w:r>
        <w:rPr>
          <w:sz w:val="24"/>
        </w:rPr>
        <w:t>must</w:t>
      </w:r>
      <w:r>
        <w:rPr>
          <w:spacing w:val="-4"/>
          <w:sz w:val="24"/>
        </w:rPr>
        <w:t xml:space="preserve"> </w:t>
      </w:r>
      <w:r>
        <w:rPr>
          <w:sz w:val="24"/>
        </w:rPr>
        <w:t>be</w:t>
      </w:r>
      <w:r>
        <w:rPr>
          <w:spacing w:val="-4"/>
          <w:sz w:val="24"/>
        </w:rPr>
        <w:t xml:space="preserve"> </w:t>
      </w:r>
      <w:r>
        <w:rPr>
          <w:sz w:val="24"/>
        </w:rPr>
        <w:t>as</w:t>
      </w:r>
      <w:r>
        <w:rPr>
          <w:spacing w:val="-4"/>
          <w:sz w:val="24"/>
        </w:rPr>
        <w:t xml:space="preserve"> </w:t>
      </w:r>
      <w:r>
        <w:rPr>
          <w:sz w:val="24"/>
        </w:rPr>
        <w:t>follows:</w:t>
      </w:r>
    </w:p>
    <w:p w14:paraId="39003498" w14:textId="77777777" w:rsidR="00654DBD" w:rsidRDefault="0008649B">
      <w:pPr>
        <w:pStyle w:val="ListParagraph"/>
        <w:numPr>
          <w:ilvl w:val="3"/>
          <w:numId w:val="3"/>
        </w:numPr>
        <w:tabs>
          <w:tab w:val="left" w:pos="2449"/>
          <w:tab w:val="left" w:pos="2450"/>
        </w:tabs>
        <w:spacing w:line="259" w:lineRule="auto"/>
        <w:ind w:right="523" w:hanging="360"/>
        <w:rPr>
          <w:sz w:val="24"/>
        </w:rPr>
      </w:pPr>
      <w:r>
        <w:tab/>
      </w:r>
      <w:r>
        <w:rPr>
          <w:sz w:val="24"/>
        </w:rPr>
        <w:t>A bid guarantee from each bidder equivalent to five percent of the bid price. The “bid guarantee” must consist of a firm commitment, such as a bid</w:t>
      </w:r>
      <w:r>
        <w:rPr>
          <w:spacing w:val="-3"/>
          <w:sz w:val="24"/>
        </w:rPr>
        <w:t xml:space="preserve"> </w:t>
      </w:r>
      <w:r>
        <w:rPr>
          <w:sz w:val="24"/>
        </w:rPr>
        <w:t>bond,</w:t>
      </w:r>
      <w:r>
        <w:rPr>
          <w:spacing w:val="-3"/>
          <w:sz w:val="24"/>
        </w:rPr>
        <w:t xml:space="preserve"> </w:t>
      </w:r>
      <w:r>
        <w:rPr>
          <w:sz w:val="24"/>
        </w:rPr>
        <w:t>certified</w:t>
      </w:r>
      <w:r>
        <w:rPr>
          <w:spacing w:val="-3"/>
          <w:sz w:val="24"/>
        </w:rPr>
        <w:t xml:space="preserve"> </w:t>
      </w:r>
      <w:r>
        <w:rPr>
          <w:sz w:val="24"/>
        </w:rPr>
        <w:t>check,</w:t>
      </w:r>
      <w:r>
        <w:rPr>
          <w:spacing w:val="-3"/>
          <w:sz w:val="24"/>
        </w:rPr>
        <w:t xml:space="preserve"> </w:t>
      </w:r>
      <w:r>
        <w:rPr>
          <w:sz w:val="24"/>
        </w:rPr>
        <w:t>or</w:t>
      </w:r>
      <w:r>
        <w:rPr>
          <w:spacing w:val="-3"/>
          <w:sz w:val="24"/>
        </w:rPr>
        <w:t xml:space="preserve"> </w:t>
      </w:r>
      <w:r>
        <w:rPr>
          <w:sz w:val="24"/>
        </w:rPr>
        <w:t>other</w:t>
      </w:r>
      <w:r>
        <w:rPr>
          <w:spacing w:val="-3"/>
          <w:sz w:val="24"/>
        </w:rPr>
        <w:t xml:space="preserve"> </w:t>
      </w:r>
      <w:r>
        <w:rPr>
          <w:sz w:val="24"/>
        </w:rPr>
        <w:t>negotiable</w:t>
      </w:r>
      <w:r>
        <w:rPr>
          <w:spacing w:val="-3"/>
          <w:sz w:val="24"/>
        </w:rPr>
        <w:t xml:space="preserve"> </w:t>
      </w:r>
      <w:r>
        <w:rPr>
          <w:sz w:val="24"/>
        </w:rPr>
        <w:t>instrument</w:t>
      </w:r>
      <w:r>
        <w:rPr>
          <w:spacing w:val="-3"/>
          <w:sz w:val="24"/>
        </w:rPr>
        <w:t xml:space="preserve"> </w:t>
      </w:r>
      <w:r>
        <w:rPr>
          <w:sz w:val="24"/>
        </w:rPr>
        <w:t>accompanying</w:t>
      </w:r>
      <w:r>
        <w:rPr>
          <w:spacing w:val="-3"/>
          <w:sz w:val="24"/>
        </w:rPr>
        <w:t xml:space="preserve"> </w:t>
      </w:r>
      <w:r>
        <w:rPr>
          <w:sz w:val="24"/>
        </w:rPr>
        <w:t xml:space="preserve">a bid as assurance that the bidder will, upon acceptance of the bid, execute such contractual documents as may be required within the time </w:t>
      </w:r>
      <w:r>
        <w:rPr>
          <w:spacing w:val="-2"/>
          <w:sz w:val="24"/>
        </w:rPr>
        <w:t>specified.</w:t>
      </w:r>
    </w:p>
    <w:p w14:paraId="57EE6B3E" w14:textId="77777777" w:rsidR="00654DBD" w:rsidRDefault="0008649B">
      <w:pPr>
        <w:pStyle w:val="ListParagraph"/>
        <w:numPr>
          <w:ilvl w:val="3"/>
          <w:numId w:val="3"/>
        </w:numPr>
        <w:tabs>
          <w:tab w:val="left" w:pos="2390"/>
        </w:tabs>
        <w:spacing w:line="259" w:lineRule="auto"/>
        <w:ind w:right="550" w:hanging="360"/>
        <w:rPr>
          <w:sz w:val="24"/>
        </w:rPr>
      </w:pPr>
      <w:r>
        <w:rPr>
          <w:sz w:val="24"/>
        </w:rPr>
        <w:t>A performance bond on the part of the Consultant for 100 percent of the contract</w:t>
      </w:r>
      <w:r>
        <w:rPr>
          <w:spacing w:val="-4"/>
          <w:sz w:val="24"/>
        </w:rPr>
        <w:t xml:space="preserve"> </w:t>
      </w:r>
      <w:r>
        <w:rPr>
          <w:sz w:val="24"/>
        </w:rPr>
        <w:t>price.</w:t>
      </w:r>
      <w:r>
        <w:rPr>
          <w:spacing w:val="-4"/>
          <w:sz w:val="24"/>
        </w:rPr>
        <w:t xml:space="preserve"> </w:t>
      </w:r>
      <w:r>
        <w:rPr>
          <w:sz w:val="24"/>
        </w:rPr>
        <w:t>A</w:t>
      </w:r>
      <w:r>
        <w:rPr>
          <w:spacing w:val="-4"/>
          <w:sz w:val="24"/>
        </w:rPr>
        <w:t xml:space="preserve"> </w:t>
      </w:r>
      <w:r>
        <w:rPr>
          <w:sz w:val="24"/>
        </w:rPr>
        <w:t>“performance</w:t>
      </w:r>
      <w:r>
        <w:rPr>
          <w:spacing w:val="-4"/>
          <w:sz w:val="24"/>
        </w:rPr>
        <w:t xml:space="preserve"> </w:t>
      </w:r>
      <w:r>
        <w:rPr>
          <w:sz w:val="24"/>
        </w:rPr>
        <w:t>bond”</w:t>
      </w:r>
      <w:r>
        <w:rPr>
          <w:spacing w:val="-4"/>
          <w:sz w:val="24"/>
        </w:rPr>
        <w:t xml:space="preserve"> </w:t>
      </w:r>
      <w:r>
        <w:rPr>
          <w:sz w:val="24"/>
        </w:rPr>
        <w:t>is</w:t>
      </w:r>
      <w:r>
        <w:rPr>
          <w:spacing w:val="-4"/>
          <w:sz w:val="24"/>
        </w:rPr>
        <w:t xml:space="preserve"> </w:t>
      </w:r>
      <w:r>
        <w:rPr>
          <w:sz w:val="24"/>
        </w:rPr>
        <w:t>one</w:t>
      </w:r>
      <w:r>
        <w:rPr>
          <w:spacing w:val="-4"/>
          <w:sz w:val="24"/>
        </w:rPr>
        <w:t xml:space="preserve"> </w:t>
      </w:r>
      <w:r>
        <w:rPr>
          <w:sz w:val="24"/>
        </w:rPr>
        <w:t>executed</w:t>
      </w:r>
      <w:r>
        <w:rPr>
          <w:spacing w:val="-4"/>
          <w:sz w:val="24"/>
        </w:rPr>
        <w:t xml:space="preserve"> </w:t>
      </w:r>
      <w:r>
        <w:rPr>
          <w:sz w:val="24"/>
        </w:rPr>
        <w:t>in</w:t>
      </w:r>
      <w:r>
        <w:rPr>
          <w:spacing w:val="-4"/>
          <w:sz w:val="24"/>
        </w:rPr>
        <w:t xml:space="preserve"> </w:t>
      </w:r>
      <w:r>
        <w:rPr>
          <w:sz w:val="24"/>
        </w:rPr>
        <w:t>connection</w:t>
      </w:r>
      <w:r>
        <w:rPr>
          <w:spacing w:val="-4"/>
          <w:sz w:val="24"/>
        </w:rPr>
        <w:t xml:space="preserve"> </w:t>
      </w:r>
      <w:r>
        <w:rPr>
          <w:sz w:val="24"/>
        </w:rPr>
        <w:t>with a contract to secure fulfillment of all the Consultant's obligations under such contract.</w:t>
      </w:r>
    </w:p>
    <w:p w14:paraId="70951EB5" w14:textId="77777777" w:rsidR="00654DBD" w:rsidRDefault="0008649B">
      <w:pPr>
        <w:pStyle w:val="ListParagraph"/>
        <w:numPr>
          <w:ilvl w:val="3"/>
          <w:numId w:val="3"/>
        </w:numPr>
        <w:tabs>
          <w:tab w:val="left" w:pos="2390"/>
        </w:tabs>
        <w:spacing w:line="259" w:lineRule="auto"/>
        <w:ind w:right="770" w:hanging="360"/>
        <w:rPr>
          <w:sz w:val="24"/>
        </w:rPr>
      </w:pPr>
      <w:r>
        <w:rPr>
          <w:sz w:val="24"/>
        </w:rPr>
        <w:t>A payment bond on the part of the Consultant for 100 percent of the contract</w:t>
      </w:r>
      <w:r>
        <w:rPr>
          <w:spacing w:val="-4"/>
          <w:sz w:val="24"/>
        </w:rPr>
        <w:t xml:space="preserve"> </w:t>
      </w:r>
      <w:r>
        <w:rPr>
          <w:sz w:val="24"/>
        </w:rPr>
        <w:t>price.</w:t>
      </w:r>
      <w:r>
        <w:rPr>
          <w:spacing w:val="-4"/>
          <w:sz w:val="24"/>
        </w:rPr>
        <w:t xml:space="preserve"> </w:t>
      </w:r>
      <w:r>
        <w:rPr>
          <w:sz w:val="24"/>
        </w:rPr>
        <w:t>A</w:t>
      </w:r>
      <w:r>
        <w:rPr>
          <w:spacing w:val="-4"/>
          <w:sz w:val="24"/>
        </w:rPr>
        <w:t xml:space="preserve"> </w:t>
      </w:r>
      <w:r>
        <w:rPr>
          <w:sz w:val="24"/>
        </w:rPr>
        <w:t>“payment</w:t>
      </w:r>
      <w:r>
        <w:rPr>
          <w:spacing w:val="-4"/>
          <w:sz w:val="24"/>
        </w:rPr>
        <w:t xml:space="preserve"> </w:t>
      </w:r>
      <w:r>
        <w:rPr>
          <w:sz w:val="24"/>
        </w:rPr>
        <w:t>bond”</w:t>
      </w:r>
      <w:r>
        <w:rPr>
          <w:spacing w:val="-4"/>
          <w:sz w:val="24"/>
        </w:rPr>
        <w:t xml:space="preserve"> </w:t>
      </w:r>
      <w:r>
        <w:rPr>
          <w:sz w:val="24"/>
        </w:rPr>
        <w:t>is</w:t>
      </w:r>
      <w:r>
        <w:rPr>
          <w:spacing w:val="-4"/>
          <w:sz w:val="24"/>
        </w:rPr>
        <w:t xml:space="preserve"> </w:t>
      </w:r>
      <w:r>
        <w:rPr>
          <w:sz w:val="24"/>
        </w:rPr>
        <w:t>one</w:t>
      </w:r>
      <w:r>
        <w:rPr>
          <w:spacing w:val="-4"/>
          <w:sz w:val="24"/>
        </w:rPr>
        <w:t xml:space="preserve"> </w:t>
      </w:r>
      <w:r>
        <w:rPr>
          <w:sz w:val="24"/>
        </w:rPr>
        <w:t>executed</w:t>
      </w:r>
      <w:r>
        <w:rPr>
          <w:spacing w:val="-4"/>
          <w:sz w:val="24"/>
        </w:rPr>
        <w:t xml:space="preserve"> </w:t>
      </w:r>
      <w:r>
        <w:rPr>
          <w:sz w:val="24"/>
        </w:rPr>
        <w:t>in</w:t>
      </w:r>
      <w:r>
        <w:rPr>
          <w:spacing w:val="-4"/>
          <w:sz w:val="24"/>
        </w:rPr>
        <w:t xml:space="preserve"> </w:t>
      </w:r>
      <w:r>
        <w:rPr>
          <w:sz w:val="24"/>
        </w:rPr>
        <w:t>connection</w:t>
      </w:r>
      <w:r>
        <w:rPr>
          <w:spacing w:val="-5"/>
          <w:sz w:val="24"/>
        </w:rPr>
        <w:t xml:space="preserve"> </w:t>
      </w:r>
      <w:r>
        <w:rPr>
          <w:sz w:val="24"/>
        </w:rPr>
        <w:t>with</w:t>
      </w:r>
      <w:r>
        <w:rPr>
          <w:spacing w:val="-4"/>
          <w:sz w:val="24"/>
        </w:rPr>
        <w:t xml:space="preserve"> </w:t>
      </w:r>
      <w:r>
        <w:rPr>
          <w:sz w:val="24"/>
        </w:rPr>
        <w:t>a contract to assure payment as required by law of all persons</w:t>
      </w:r>
      <w:r>
        <w:rPr>
          <w:spacing w:val="-1"/>
          <w:sz w:val="24"/>
        </w:rPr>
        <w:t xml:space="preserve"> </w:t>
      </w:r>
      <w:r>
        <w:rPr>
          <w:sz w:val="24"/>
        </w:rPr>
        <w:t>supplying</w:t>
      </w:r>
    </w:p>
    <w:p w14:paraId="23C80941" w14:textId="77777777" w:rsidR="00654DBD" w:rsidRDefault="00654DBD">
      <w:pPr>
        <w:spacing w:line="259" w:lineRule="auto"/>
        <w:rPr>
          <w:sz w:val="24"/>
        </w:rPr>
        <w:sectPr w:rsidR="00654DBD">
          <w:pgSz w:w="12240" w:h="15840"/>
          <w:pgMar w:top="1320" w:right="1080" w:bottom="1340" w:left="1200" w:header="0" w:footer="1146" w:gutter="0"/>
          <w:cols w:space="720"/>
        </w:sectPr>
      </w:pPr>
    </w:p>
    <w:p w14:paraId="4C17D40F" w14:textId="77777777" w:rsidR="00654DBD" w:rsidRDefault="0008649B">
      <w:pPr>
        <w:pStyle w:val="BodyText"/>
        <w:spacing w:before="60" w:line="259" w:lineRule="auto"/>
        <w:ind w:left="2390" w:right="488"/>
      </w:pPr>
      <w:r>
        <w:lastRenderedPageBreak/>
        <w:t>labor</w:t>
      </w:r>
      <w:r>
        <w:rPr>
          <w:spacing w:val="-4"/>
        </w:rPr>
        <w:t xml:space="preserve"> </w:t>
      </w:r>
      <w:r>
        <w:t>and</w:t>
      </w:r>
      <w:r>
        <w:rPr>
          <w:spacing w:val="-4"/>
        </w:rPr>
        <w:t xml:space="preserve"> </w:t>
      </w:r>
      <w:r>
        <w:t>material</w:t>
      </w:r>
      <w:r>
        <w:rPr>
          <w:spacing w:val="-4"/>
        </w:rPr>
        <w:t xml:space="preserve"> </w:t>
      </w:r>
      <w:r>
        <w:t>in</w:t>
      </w:r>
      <w:r>
        <w:rPr>
          <w:spacing w:val="-4"/>
        </w:rPr>
        <w:t xml:space="preserve"> </w:t>
      </w:r>
      <w:r>
        <w:t>the</w:t>
      </w:r>
      <w:r>
        <w:rPr>
          <w:spacing w:val="-4"/>
        </w:rPr>
        <w:t xml:space="preserve"> </w:t>
      </w:r>
      <w:r>
        <w:t>execution</w:t>
      </w:r>
      <w:r>
        <w:rPr>
          <w:spacing w:val="-4"/>
        </w:rPr>
        <w:t xml:space="preserve"> </w:t>
      </w:r>
      <w:r>
        <w:t>of</w:t>
      </w:r>
      <w:r>
        <w:rPr>
          <w:spacing w:val="-4"/>
        </w:rPr>
        <w:t xml:space="preserve"> </w:t>
      </w:r>
      <w:r>
        <w:t>the</w:t>
      </w:r>
      <w:r>
        <w:rPr>
          <w:spacing w:val="-4"/>
        </w:rPr>
        <w:t xml:space="preserve"> </w:t>
      </w:r>
      <w:r>
        <w:t>work</w:t>
      </w:r>
      <w:r>
        <w:rPr>
          <w:spacing w:val="-4"/>
        </w:rPr>
        <w:t xml:space="preserve"> </w:t>
      </w:r>
      <w:r>
        <w:t>provided</w:t>
      </w:r>
      <w:r>
        <w:rPr>
          <w:spacing w:val="-4"/>
        </w:rPr>
        <w:t xml:space="preserve"> </w:t>
      </w:r>
      <w:r>
        <w:t>for</w:t>
      </w:r>
      <w:r>
        <w:rPr>
          <w:spacing w:val="-5"/>
        </w:rPr>
        <w:t xml:space="preserve"> </w:t>
      </w:r>
      <w:r>
        <w:t>in</w:t>
      </w:r>
      <w:r>
        <w:rPr>
          <w:spacing w:val="-4"/>
        </w:rPr>
        <w:t xml:space="preserve"> </w:t>
      </w:r>
      <w:r>
        <w:t xml:space="preserve">the </w:t>
      </w:r>
      <w:r>
        <w:rPr>
          <w:spacing w:val="-2"/>
        </w:rPr>
        <w:t>contract.</w:t>
      </w:r>
    </w:p>
    <w:p w14:paraId="492F2E4C" w14:textId="77777777" w:rsidR="00654DBD" w:rsidRDefault="0008649B">
      <w:pPr>
        <w:pStyle w:val="ListParagraph"/>
        <w:numPr>
          <w:ilvl w:val="2"/>
          <w:numId w:val="3"/>
        </w:numPr>
        <w:tabs>
          <w:tab w:val="left" w:pos="1430"/>
        </w:tabs>
        <w:spacing w:line="276" w:lineRule="exact"/>
        <w:rPr>
          <w:sz w:val="24"/>
        </w:rPr>
      </w:pPr>
      <w:r>
        <w:rPr>
          <w:sz w:val="24"/>
        </w:rPr>
        <w:t xml:space="preserve">CONTRACTING WITH SMALL AND MINORITY-OWNED BUSINESSES. </w:t>
      </w:r>
      <w:r>
        <w:rPr>
          <w:spacing w:val="-5"/>
          <w:sz w:val="24"/>
        </w:rPr>
        <w:t>In</w:t>
      </w:r>
    </w:p>
    <w:p w14:paraId="320FF433" w14:textId="77777777" w:rsidR="00654DBD" w:rsidRDefault="0008649B">
      <w:pPr>
        <w:pStyle w:val="BodyText"/>
        <w:spacing w:before="22" w:line="259" w:lineRule="auto"/>
        <w:ind w:left="1430" w:right="572"/>
      </w:pPr>
      <w:r>
        <w:t>accordance with § 200.321 “Contracting with small and minority businesses, women's</w:t>
      </w:r>
      <w:r>
        <w:rPr>
          <w:spacing w:val="-3"/>
        </w:rPr>
        <w:t xml:space="preserve"> </w:t>
      </w:r>
      <w:r>
        <w:t>business</w:t>
      </w:r>
      <w:r>
        <w:rPr>
          <w:spacing w:val="-3"/>
        </w:rPr>
        <w:t xml:space="preserve"> </w:t>
      </w:r>
      <w:r>
        <w:t>enterprises,</w:t>
      </w:r>
      <w:r>
        <w:rPr>
          <w:spacing w:val="-3"/>
        </w:rPr>
        <w:t xml:space="preserve"> </w:t>
      </w:r>
      <w:r>
        <w:t>and</w:t>
      </w:r>
      <w:r>
        <w:rPr>
          <w:spacing w:val="-3"/>
        </w:rPr>
        <w:t xml:space="preserve"> </w:t>
      </w:r>
      <w:r>
        <w:t>labor</w:t>
      </w:r>
      <w:r>
        <w:rPr>
          <w:spacing w:val="-3"/>
        </w:rPr>
        <w:t xml:space="preserve"> </w:t>
      </w:r>
      <w:r>
        <w:t>surplus</w:t>
      </w:r>
      <w:r>
        <w:rPr>
          <w:spacing w:val="-3"/>
        </w:rPr>
        <w:t xml:space="preserve"> </w:t>
      </w:r>
      <w:r>
        <w:t>area</w:t>
      </w:r>
      <w:r>
        <w:rPr>
          <w:spacing w:val="-3"/>
        </w:rPr>
        <w:t xml:space="preserve"> </w:t>
      </w:r>
      <w:r>
        <w:t>firms,”</w:t>
      </w:r>
      <w:r>
        <w:rPr>
          <w:spacing w:val="-3"/>
        </w:rPr>
        <w:t xml:space="preserve"> </w:t>
      </w:r>
      <w:r>
        <w:t>if</w:t>
      </w:r>
      <w:r>
        <w:rPr>
          <w:spacing w:val="-3"/>
        </w:rPr>
        <w:t xml:space="preserve"> </w:t>
      </w:r>
      <w:r>
        <w:t>subcontracts</w:t>
      </w:r>
      <w:r>
        <w:rPr>
          <w:spacing w:val="-3"/>
        </w:rPr>
        <w:t xml:space="preserve"> </w:t>
      </w:r>
      <w:r>
        <w:t>are</w:t>
      </w:r>
      <w:r>
        <w:rPr>
          <w:spacing w:val="-4"/>
        </w:rPr>
        <w:t xml:space="preserve"> </w:t>
      </w:r>
      <w:r>
        <w:t>to be</w:t>
      </w:r>
      <w:r>
        <w:rPr>
          <w:spacing w:val="-3"/>
        </w:rPr>
        <w:t xml:space="preserve"> </w:t>
      </w:r>
      <w:r>
        <w:t>let,</w:t>
      </w:r>
      <w:r>
        <w:rPr>
          <w:spacing w:val="-3"/>
        </w:rPr>
        <w:t xml:space="preserve"> </w:t>
      </w:r>
      <w:r>
        <w:t>the</w:t>
      </w:r>
      <w:r>
        <w:rPr>
          <w:spacing w:val="-3"/>
        </w:rPr>
        <w:t xml:space="preserve"> </w:t>
      </w:r>
      <w:r>
        <w:t>prime</w:t>
      </w:r>
      <w:r>
        <w:rPr>
          <w:spacing w:val="-4"/>
        </w:rPr>
        <w:t xml:space="preserve"> </w:t>
      </w:r>
      <w:r>
        <w:t>Consultant</w:t>
      </w:r>
      <w:r>
        <w:rPr>
          <w:spacing w:val="-3"/>
        </w:rPr>
        <w:t xml:space="preserve"> </w:t>
      </w:r>
      <w:r>
        <w:t>agrees</w:t>
      </w:r>
      <w:r>
        <w:rPr>
          <w:spacing w:val="-3"/>
        </w:rPr>
        <w:t xml:space="preserve"> </w:t>
      </w:r>
      <w:r>
        <w:t>to</w:t>
      </w:r>
      <w:r>
        <w:rPr>
          <w:spacing w:val="-3"/>
        </w:rPr>
        <w:t xml:space="preserve"> </w:t>
      </w:r>
      <w:r>
        <w:t>take</w:t>
      </w:r>
      <w:r>
        <w:rPr>
          <w:spacing w:val="-3"/>
        </w:rPr>
        <w:t xml:space="preserve"> </w:t>
      </w:r>
      <w:r>
        <w:t>affirmative</w:t>
      </w:r>
      <w:r>
        <w:rPr>
          <w:spacing w:val="-3"/>
        </w:rPr>
        <w:t xml:space="preserve"> </w:t>
      </w:r>
      <w:r>
        <w:t>steps</w:t>
      </w:r>
      <w:r>
        <w:rPr>
          <w:spacing w:val="-3"/>
        </w:rPr>
        <w:t xml:space="preserve"> </w:t>
      </w:r>
      <w:r>
        <w:t>such</w:t>
      </w:r>
      <w:r>
        <w:rPr>
          <w:spacing w:val="-3"/>
        </w:rPr>
        <w:t xml:space="preserve"> </w:t>
      </w:r>
      <w:r>
        <w:t>as</w:t>
      </w:r>
      <w:r>
        <w:rPr>
          <w:spacing w:val="-3"/>
        </w:rPr>
        <w:t xml:space="preserve"> </w:t>
      </w:r>
      <w:r>
        <w:t>those</w:t>
      </w:r>
      <w:r>
        <w:rPr>
          <w:spacing w:val="-3"/>
        </w:rPr>
        <w:t xml:space="preserve"> </w:t>
      </w:r>
      <w:r>
        <w:t>listed</w:t>
      </w:r>
      <w:r>
        <w:rPr>
          <w:spacing w:val="-3"/>
        </w:rPr>
        <w:t xml:space="preserve"> </w:t>
      </w:r>
      <w:r>
        <w:t>in paragraphs (1) through (5) of this section.</w:t>
      </w:r>
    </w:p>
    <w:p w14:paraId="29181328" w14:textId="77777777" w:rsidR="00654DBD" w:rsidRDefault="0008649B">
      <w:pPr>
        <w:pStyle w:val="ListParagraph"/>
        <w:numPr>
          <w:ilvl w:val="3"/>
          <w:numId w:val="3"/>
        </w:numPr>
        <w:tabs>
          <w:tab w:val="left" w:pos="2372"/>
        </w:tabs>
        <w:spacing w:line="235" w:lineRule="auto"/>
        <w:ind w:left="2371" w:right="1696" w:hanging="340"/>
        <w:rPr>
          <w:sz w:val="24"/>
        </w:rPr>
      </w:pPr>
      <w:r>
        <w:rPr>
          <w:sz w:val="24"/>
        </w:rPr>
        <w:t>Placing</w:t>
      </w:r>
      <w:r>
        <w:rPr>
          <w:spacing w:val="-6"/>
          <w:sz w:val="24"/>
        </w:rPr>
        <w:t xml:space="preserve"> </w:t>
      </w:r>
      <w:r>
        <w:rPr>
          <w:sz w:val="24"/>
        </w:rPr>
        <w:t>qualified</w:t>
      </w:r>
      <w:r>
        <w:rPr>
          <w:spacing w:val="-6"/>
          <w:sz w:val="24"/>
        </w:rPr>
        <w:t xml:space="preserve"> </w:t>
      </w:r>
      <w:r>
        <w:rPr>
          <w:sz w:val="24"/>
        </w:rPr>
        <w:t>small</w:t>
      </w:r>
      <w:r>
        <w:rPr>
          <w:spacing w:val="-6"/>
          <w:sz w:val="24"/>
        </w:rPr>
        <w:t xml:space="preserve"> </w:t>
      </w:r>
      <w:r>
        <w:rPr>
          <w:sz w:val="24"/>
        </w:rPr>
        <w:t>and</w:t>
      </w:r>
      <w:r>
        <w:rPr>
          <w:spacing w:val="-6"/>
          <w:sz w:val="24"/>
        </w:rPr>
        <w:t xml:space="preserve"> </w:t>
      </w:r>
      <w:r>
        <w:rPr>
          <w:sz w:val="24"/>
        </w:rPr>
        <w:t>minority</w:t>
      </w:r>
      <w:r>
        <w:rPr>
          <w:spacing w:val="-6"/>
          <w:sz w:val="24"/>
        </w:rPr>
        <w:t xml:space="preserve"> </w:t>
      </w:r>
      <w:r>
        <w:rPr>
          <w:sz w:val="24"/>
        </w:rPr>
        <w:t>businesses</w:t>
      </w:r>
      <w:r>
        <w:rPr>
          <w:spacing w:val="-6"/>
          <w:sz w:val="24"/>
        </w:rPr>
        <w:t xml:space="preserve"> </w:t>
      </w:r>
      <w:r>
        <w:rPr>
          <w:sz w:val="24"/>
        </w:rPr>
        <w:t>and</w:t>
      </w:r>
      <w:r>
        <w:rPr>
          <w:spacing w:val="-6"/>
          <w:sz w:val="24"/>
        </w:rPr>
        <w:t xml:space="preserve"> </w:t>
      </w:r>
      <w:r>
        <w:rPr>
          <w:sz w:val="24"/>
        </w:rPr>
        <w:t xml:space="preserve">women's business enterprises on solicitation </w:t>
      </w:r>
      <w:proofErr w:type="gramStart"/>
      <w:r>
        <w:rPr>
          <w:sz w:val="24"/>
        </w:rPr>
        <w:t>lists;</w:t>
      </w:r>
      <w:proofErr w:type="gramEnd"/>
    </w:p>
    <w:p w14:paraId="1BA3BC13" w14:textId="77777777" w:rsidR="00654DBD" w:rsidRDefault="0008649B">
      <w:pPr>
        <w:pStyle w:val="ListParagraph"/>
        <w:numPr>
          <w:ilvl w:val="3"/>
          <w:numId w:val="3"/>
        </w:numPr>
        <w:tabs>
          <w:tab w:val="left" w:pos="2372"/>
        </w:tabs>
        <w:spacing w:line="235" w:lineRule="auto"/>
        <w:ind w:left="2371" w:right="1728" w:hanging="340"/>
        <w:rPr>
          <w:sz w:val="24"/>
        </w:rPr>
      </w:pPr>
      <w:r>
        <w:rPr>
          <w:sz w:val="24"/>
        </w:rPr>
        <w:t>Assuring that small and minority businesses, and women's business</w:t>
      </w:r>
      <w:r>
        <w:rPr>
          <w:spacing w:val="-6"/>
          <w:sz w:val="24"/>
        </w:rPr>
        <w:t xml:space="preserve"> </w:t>
      </w:r>
      <w:r>
        <w:rPr>
          <w:sz w:val="24"/>
        </w:rPr>
        <w:t>enterprises</w:t>
      </w:r>
      <w:r>
        <w:rPr>
          <w:spacing w:val="-6"/>
          <w:sz w:val="24"/>
        </w:rPr>
        <w:t xml:space="preserve"> </w:t>
      </w:r>
      <w:r>
        <w:rPr>
          <w:sz w:val="24"/>
        </w:rPr>
        <w:t>are</w:t>
      </w:r>
      <w:r>
        <w:rPr>
          <w:spacing w:val="-6"/>
          <w:sz w:val="24"/>
        </w:rPr>
        <w:t xml:space="preserve"> </w:t>
      </w:r>
      <w:r>
        <w:rPr>
          <w:sz w:val="24"/>
        </w:rPr>
        <w:t>solicited</w:t>
      </w:r>
      <w:r>
        <w:rPr>
          <w:spacing w:val="-6"/>
          <w:sz w:val="24"/>
        </w:rPr>
        <w:t xml:space="preserve"> </w:t>
      </w:r>
      <w:r>
        <w:rPr>
          <w:sz w:val="24"/>
        </w:rPr>
        <w:t>whenever</w:t>
      </w:r>
      <w:r>
        <w:rPr>
          <w:spacing w:val="-6"/>
          <w:sz w:val="24"/>
        </w:rPr>
        <w:t xml:space="preserve"> </w:t>
      </w:r>
      <w:r>
        <w:rPr>
          <w:sz w:val="24"/>
        </w:rPr>
        <w:t>they</w:t>
      </w:r>
      <w:r>
        <w:rPr>
          <w:spacing w:val="-6"/>
          <w:sz w:val="24"/>
        </w:rPr>
        <w:t xml:space="preserve"> </w:t>
      </w:r>
      <w:r>
        <w:rPr>
          <w:sz w:val="24"/>
        </w:rPr>
        <w:t>are</w:t>
      </w:r>
      <w:r>
        <w:rPr>
          <w:spacing w:val="-6"/>
          <w:sz w:val="24"/>
        </w:rPr>
        <w:t xml:space="preserve"> </w:t>
      </w:r>
      <w:r>
        <w:rPr>
          <w:sz w:val="24"/>
        </w:rPr>
        <w:t xml:space="preserve">potential </w:t>
      </w:r>
      <w:proofErr w:type="gramStart"/>
      <w:r>
        <w:rPr>
          <w:spacing w:val="-2"/>
          <w:sz w:val="24"/>
        </w:rPr>
        <w:t>sources;</w:t>
      </w:r>
      <w:proofErr w:type="gramEnd"/>
    </w:p>
    <w:p w14:paraId="7372F6DF" w14:textId="77777777" w:rsidR="00654DBD" w:rsidRDefault="0008649B">
      <w:pPr>
        <w:pStyle w:val="ListParagraph"/>
        <w:numPr>
          <w:ilvl w:val="3"/>
          <w:numId w:val="3"/>
        </w:numPr>
        <w:tabs>
          <w:tab w:val="left" w:pos="2372"/>
        </w:tabs>
        <w:spacing w:line="235" w:lineRule="auto"/>
        <w:ind w:left="2371" w:right="1547" w:hanging="340"/>
        <w:rPr>
          <w:sz w:val="24"/>
        </w:rPr>
      </w:pPr>
      <w:r>
        <w:rPr>
          <w:sz w:val="24"/>
        </w:rPr>
        <w:t>Dividing total requirements, when economically feasible, into smaller</w:t>
      </w:r>
      <w:r>
        <w:rPr>
          <w:spacing w:val="-5"/>
          <w:sz w:val="24"/>
        </w:rPr>
        <w:t xml:space="preserve"> </w:t>
      </w:r>
      <w:r>
        <w:rPr>
          <w:sz w:val="24"/>
        </w:rPr>
        <w:t>tasks</w:t>
      </w:r>
      <w:r>
        <w:rPr>
          <w:spacing w:val="-5"/>
          <w:sz w:val="24"/>
        </w:rPr>
        <w:t xml:space="preserve"> </w:t>
      </w:r>
      <w:r>
        <w:rPr>
          <w:sz w:val="24"/>
        </w:rPr>
        <w:t>or</w:t>
      </w:r>
      <w:r>
        <w:rPr>
          <w:spacing w:val="-5"/>
          <w:sz w:val="24"/>
        </w:rPr>
        <w:t xml:space="preserve"> </w:t>
      </w:r>
      <w:r>
        <w:rPr>
          <w:sz w:val="24"/>
        </w:rPr>
        <w:t>quantities</w:t>
      </w:r>
      <w:r>
        <w:rPr>
          <w:spacing w:val="-5"/>
          <w:sz w:val="24"/>
        </w:rPr>
        <w:t xml:space="preserve"> </w:t>
      </w:r>
      <w:r>
        <w:rPr>
          <w:sz w:val="24"/>
        </w:rPr>
        <w:t>to</w:t>
      </w:r>
      <w:r>
        <w:rPr>
          <w:spacing w:val="-5"/>
          <w:sz w:val="24"/>
        </w:rPr>
        <w:t xml:space="preserve"> </w:t>
      </w:r>
      <w:r>
        <w:rPr>
          <w:sz w:val="24"/>
        </w:rPr>
        <w:t>permit</w:t>
      </w:r>
      <w:r>
        <w:rPr>
          <w:spacing w:val="-5"/>
          <w:sz w:val="24"/>
        </w:rPr>
        <w:t xml:space="preserve"> </w:t>
      </w:r>
      <w:r>
        <w:rPr>
          <w:sz w:val="24"/>
        </w:rPr>
        <w:t>maximum</w:t>
      </w:r>
      <w:r>
        <w:rPr>
          <w:spacing w:val="-5"/>
          <w:sz w:val="24"/>
        </w:rPr>
        <w:t xml:space="preserve"> </w:t>
      </w:r>
      <w:r>
        <w:rPr>
          <w:sz w:val="24"/>
        </w:rPr>
        <w:t>participation</w:t>
      </w:r>
      <w:r>
        <w:rPr>
          <w:spacing w:val="-5"/>
          <w:sz w:val="24"/>
        </w:rPr>
        <w:t xml:space="preserve"> </w:t>
      </w:r>
      <w:r>
        <w:rPr>
          <w:sz w:val="24"/>
        </w:rPr>
        <w:t xml:space="preserve">by small and minority businesses, and women's business </w:t>
      </w:r>
      <w:proofErr w:type="gramStart"/>
      <w:r>
        <w:rPr>
          <w:spacing w:val="-2"/>
          <w:sz w:val="24"/>
        </w:rPr>
        <w:t>enterprises;</w:t>
      </w:r>
      <w:proofErr w:type="gramEnd"/>
    </w:p>
    <w:p w14:paraId="1C75BE47" w14:textId="77777777" w:rsidR="00654DBD" w:rsidRDefault="0008649B">
      <w:pPr>
        <w:pStyle w:val="ListParagraph"/>
        <w:numPr>
          <w:ilvl w:val="3"/>
          <w:numId w:val="3"/>
        </w:numPr>
        <w:tabs>
          <w:tab w:val="left" w:pos="2372"/>
        </w:tabs>
        <w:spacing w:line="235" w:lineRule="auto"/>
        <w:ind w:left="2371" w:right="1441" w:hanging="340"/>
        <w:rPr>
          <w:sz w:val="24"/>
        </w:rPr>
      </w:pPr>
      <w:r>
        <w:rPr>
          <w:sz w:val="24"/>
        </w:rPr>
        <w:t>Establishing</w:t>
      </w:r>
      <w:r>
        <w:rPr>
          <w:spacing w:val="-7"/>
          <w:sz w:val="24"/>
        </w:rPr>
        <w:t xml:space="preserve"> </w:t>
      </w:r>
      <w:r>
        <w:rPr>
          <w:sz w:val="24"/>
        </w:rPr>
        <w:t>delivery</w:t>
      </w:r>
      <w:r>
        <w:rPr>
          <w:spacing w:val="-7"/>
          <w:sz w:val="24"/>
        </w:rPr>
        <w:t xml:space="preserve"> </w:t>
      </w:r>
      <w:r>
        <w:rPr>
          <w:sz w:val="24"/>
        </w:rPr>
        <w:t>schedules,</w:t>
      </w:r>
      <w:r>
        <w:rPr>
          <w:spacing w:val="-7"/>
          <w:sz w:val="24"/>
        </w:rPr>
        <w:t xml:space="preserve"> </w:t>
      </w:r>
      <w:r>
        <w:rPr>
          <w:sz w:val="24"/>
        </w:rPr>
        <w:t>where</w:t>
      </w:r>
      <w:r>
        <w:rPr>
          <w:spacing w:val="-7"/>
          <w:sz w:val="24"/>
        </w:rPr>
        <w:t xml:space="preserve"> </w:t>
      </w:r>
      <w:r>
        <w:rPr>
          <w:sz w:val="24"/>
        </w:rPr>
        <w:t>the</w:t>
      </w:r>
      <w:r>
        <w:rPr>
          <w:spacing w:val="-7"/>
          <w:sz w:val="24"/>
        </w:rPr>
        <w:t xml:space="preserve"> </w:t>
      </w:r>
      <w:r>
        <w:rPr>
          <w:sz w:val="24"/>
        </w:rPr>
        <w:t>requirement</w:t>
      </w:r>
      <w:r>
        <w:rPr>
          <w:spacing w:val="-7"/>
          <w:sz w:val="24"/>
        </w:rPr>
        <w:t xml:space="preserve"> </w:t>
      </w:r>
      <w:r>
        <w:rPr>
          <w:sz w:val="24"/>
        </w:rPr>
        <w:t xml:space="preserve">permits, which encourage participation by small and minority businesses, and women's business </w:t>
      </w:r>
      <w:proofErr w:type="gramStart"/>
      <w:r>
        <w:rPr>
          <w:sz w:val="24"/>
        </w:rPr>
        <w:t>enterprises;</w:t>
      </w:r>
      <w:proofErr w:type="gramEnd"/>
    </w:p>
    <w:p w14:paraId="6C11679B" w14:textId="77777777" w:rsidR="00654DBD" w:rsidRDefault="0008649B">
      <w:pPr>
        <w:pStyle w:val="ListParagraph"/>
        <w:numPr>
          <w:ilvl w:val="3"/>
          <w:numId w:val="3"/>
        </w:numPr>
        <w:tabs>
          <w:tab w:val="left" w:pos="2372"/>
        </w:tabs>
        <w:spacing w:line="235" w:lineRule="auto"/>
        <w:ind w:left="2372" w:right="1593" w:hanging="346"/>
        <w:rPr>
          <w:sz w:val="24"/>
        </w:rPr>
      </w:pPr>
      <w:r>
        <w:rPr>
          <w:sz w:val="24"/>
        </w:rPr>
        <w:t>Using the services and assistance, as appropriate, of such organizations as the Small Business Administration and the Minority</w:t>
      </w:r>
      <w:r>
        <w:rPr>
          <w:spacing w:val="-6"/>
          <w:sz w:val="24"/>
        </w:rPr>
        <w:t xml:space="preserve"> </w:t>
      </w:r>
      <w:r>
        <w:rPr>
          <w:sz w:val="24"/>
        </w:rPr>
        <w:t>Business</w:t>
      </w:r>
      <w:r>
        <w:rPr>
          <w:spacing w:val="-6"/>
          <w:sz w:val="24"/>
        </w:rPr>
        <w:t xml:space="preserve"> </w:t>
      </w:r>
      <w:r>
        <w:rPr>
          <w:sz w:val="24"/>
        </w:rPr>
        <w:t>Development</w:t>
      </w:r>
      <w:r>
        <w:rPr>
          <w:spacing w:val="-6"/>
          <w:sz w:val="24"/>
        </w:rPr>
        <w:t xml:space="preserve"> </w:t>
      </w:r>
      <w:r>
        <w:rPr>
          <w:sz w:val="24"/>
        </w:rPr>
        <w:t>Agency</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Department</w:t>
      </w:r>
      <w:r>
        <w:rPr>
          <w:spacing w:val="-6"/>
          <w:sz w:val="24"/>
        </w:rPr>
        <w:t xml:space="preserve"> </w:t>
      </w:r>
      <w:r>
        <w:rPr>
          <w:sz w:val="24"/>
        </w:rPr>
        <w:t xml:space="preserve">of </w:t>
      </w:r>
      <w:r>
        <w:rPr>
          <w:spacing w:val="-2"/>
          <w:sz w:val="24"/>
        </w:rPr>
        <w:t>Commerce.</w:t>
      </w:r>
    </w:p>
    <w:p w14:paraId="72C09FE3" w14:textId="77777777" w:rsidR="00654DBD" w:rsidRDefault="00654DBD">
      <w:pPr>
        <w:pStyle w:val="BodyText"/>
        <w:spacing w:before="4"/>
        <w:rPr>
          <w:sz w:val="35"/>
        </w:rPr>
      </w:pPr>
    </w:p>
    <w:p w14:paraId="62C2CDF6" w14:textId="77777777" w:rsidR="00654DBD" w:rsidRDefault="0008649B">
      <w:pPr>
        <w:pStyle w:val="ListParagraph"/>
        <w:numPr>
          <w:ilvl w:val="2"/>
          <w:numId w:val="2"/>
        </w:numPr>
        <w:tabs>
          <w:tab w:val="left" w:pos="1580"/>
        </w:tabs>
        <w:spacing w:before="1"/>
        <w:jc w:val="both"/>
        <w:rPr>
          <w:sz w:val="24"/>
        </w:rPr>
      </w:pPr>
      <w:r>
        <w:rPr>
          <w:sz w:val="24"/>
        </w:rPr>
        <w:t>PROHIBITION</w:t>
      </w:r>
      <w:r>
        <w:rPr>
          <w:spacing w:val="75"/>
          <w:sz w:val="24"/>
        </w:rPr>
        <w:t xml:space="preserve"> </w:t>
      </w:r>
      <w:r>
        <w:rPr>
          <w:sz w:val="24"/>
        </w:rPr>
        <w:t>ON</w:t>
      </w:r>
      <w:r>
        <w:rPr>
          <w:spacing w:val="75"/>
          <w:sz w:val="24"/>
        </w:rPr>
        <w:t xml:space="preserve"> </w:t>
      </w:r>
      <w:r>
        <w:rPr>
          <w:sz w:val="24"/>
        </w:rPr>
        <w:t>CERTAIN</w:t>
      </w:r>
      <w:r>
        <w:rPr>
          <w:spacing w:val="75"/>
          <w:sz w:val="24"/>
        </w:rPr>
        <w:t xml:space="preserve"> </w:t>
      </w:r>
      <w:r>
        <w:rPr>
          <w:sz w:val="24"/>
        </w:rPr>
        <w:t>TELECOMMUNICATIONS</w:t>
      </w:r>
      <w:r>
        <w:rPr>
          <w:spacing w:val="75"/>
          <w:sz w:val="24"/>
        </w:rPr>
        <w:t xml:space="preserve"> </w:t>
      </w:r>
      <w:r>
        <w:rPr>
          <w:sz w:val="24"/>
        </w:rPr>
        <w:t>AND</w:t>
      </w:r>
      <w:r>
        <w:rPr>
          <w:spacing w:val="75"/>
          <w:sz w:val="24"/>
        </w:rPr>
        <w:t xml:space="preserve"> </w:t>
      </w:r>
      <w:r>
        <w:rPr>
          <w:spacing w:val="-2"/>
          <w:sz w:val="24"/>
        </w:rPr>
        <w:t>VIDEO</w:t>
      </w:r>
    </w:p>
    <w:p w14:paraId="66643201" w14:textId="77777777" w:rsidR="00654DBD" w:rsidRDefault="0008649B">
      <w:pPr>
        <w:pStyle w:val="BodyText"/>
        <w:ind w:left="1579" w:right="699"/>
        <w:jc w:val="both"/>
      </w:pPr>
      <w:r>
        <w:t>SURVEILLANCE SERVICES OR EQUIPMENT. In accordance with § 200.216, recipients and subrecipients are prohibited from obligating or expending loan or grant funds to: Procure or obtain; Extend or renew a contract to procure or obtain; or Enter into a contract (or extend or renew a contract) to procure or obtain equipment, services, or systems that uses covered telecommunications equipment or services as a substantial or essential component of any system, or as critical technology as part of any system. As described in Public Law 115-232, section 889, covered telecommunications equipment</w:t>
      </w:r>
      <w:r>
        <w:rPr>
          <w:spacing w:val="-10"/>
        </w:rPr>
        <w:t xml:space="preserve"> </w:t>
      </w:r>
      <w:r>
        <w:t>is</w:t>
      </w:r>
      <w:r>
        <w:rPr>
          <w:spacing w:val="-10"/>
        </w:rPr>
        <w:t xml:space="preserve"> </w:t>
      </w:r>
      <w:r>
        <w:t>telecommunications</w:t>
      </w:r>
      <w:r>
        <w:rPr>
          <w:spacing w:val="-10"/>
        </w:rPr>
        <w:t xml:space="preserve"> </w:t>
      </w:r>
      <w:r>
        <w:t>equipment</w:t>
      </w:r>
      <w:r>
        <w:rPr>
          <w:spacing w:val="-10"/>
        </w:rPr>
        <w:t xml:space="preserve"> </w:t>
      </w:r>
      <w:r>
        <w:t>produced</w:t>
      </w:r>
      <w:r>
        <w:rPr>
          <w:spacing w:val="-10"/>
        </w:rPr>
        <w:t xml:space="preserve"> </w:t>
      </w:r>
      <w:r>
        <w:t>by</w:t>
      </w:r>
      <w:r>
        <w:rPr>
          <w:spacing w:val="-10"/>
        </w:rPr>
        <w:t xml:space="preserve"> </w:t>
      </w:r>
      <w:r>
        <w:t>Huawei</w:t>
      </w:r>
      <w:r>
        <w:rPr>
          <w:spacing w:val="-10"/>
        </w:rPr>
        <w:t xml:space="preserve"> </w:t>
      </w:r>
      <w:r>
        <w:t>Technologies Company or ZTE Corporation (or any subsidiary or affiliate of such entities).</w:t>
      </w:r>
    </w:p>
    <w:p w14:paraId="2CDF2FD3" w14:textId="77777777" w:rsidR="00654DBD" w:rsidRDefault="0008649B">
      <w:pPr>
        <w:pStyle w:val="ListParagraph"/>
        <w:numPr>
          <w:ilvl w:val="0"/>
          <w:numId w:val="1"/>
        </w:numPr>
        <w:tabs>
          <w:tab w:val="left" w:pos="2372"/>
        </w:tabs>
        <w:spacing w:line="235" w:lineRule="auto"/>
        <w:ind w:left="2371" w:right="1401"/>
        <w:rPr>
          <w:sz w:val="24"/>
        </w:rPr>
      </w:pPr>
      <w:r>
        <w:rPr>
          <w:sz w:val="24"/>
        </w:rPr>
        <w:t>For the purpose of public safety, security of government facilities,</w:t>
      </w:r>
      <w:r>
        <w:rPr>
          <w:spacing w:val="-6"/>
          <w:sz w:val="24"/>
        </w:rPr>
        <w:t xml:space="preserve"> </w:t>
      </w:r>
      <w:r>
        <w:rPr>
          <w:sz w:val="24"/>
        </w:rPr>
        <w:t>physical</w:t>
      </w:r>
      <w:r>
        <w:rPr>
          <w:spacing w:val="-6"/>
          <w:sz w:val="24"/>
        </w:rPr>
        <w:t xml:space="preserve"> </w:t>
      </w:r>
      <w:r>
        <w:rPr>
          <w:sz w:val="24"/>
        </w:rPr>
        <w:t>security</w:t>
      </w:r>
      <w:r>
        <w:rPr>
          <w:spacing w:val="-7"/>
          <w:sz w:val="24"/>
        </w:rPr>
        <w:t xml:space="preserve"> </w:t>
      </w:r>
      <w:r>
        <w:rPr>
          <w:sz w:val="24"/>
        </w:rPr>
        <w:t>surveillance</w:t>
      </w:r>
      <w:r>
        <w:rPr>
          <w:spacing w:val="-6"/>
          <w:sz w:val="24"/>
        </w:rPr>
        <w:t xml:space="preserve"> </w:t>
      </w:r>
      <w:r>
        <w:rPr>
          <w:sz w:val="24"/>
        </w:rPr>
        <w:t>of</w:t>
      </w:r>
      <w:r>
        <w:rPr>
          <w:spacing w:val="-6"/>
          <w:sz w:val="24"/>
        </w:rPr>
        <w:t xml:space="preserve"> </w:t>
      </w:r>
      <w:r>
        <w:rPr>
          <w:sz w:val="24"/>
        </w:rPr>
        <w:t>critical</w:t>
      </w:r>
      <w:r>
        <w:rPr>
          <w:spacing w:val="-6"/>
          <w:sz w:val="24"/>
        </w:rPr>
        <w:t xml:space="preserve"> </w:t>
      </w:r>
      <w:r>
        <w:rPr>
          <w:sz w:val="24"/>
        </w:rPr>
        <w:t>infrastructure, and other national security purposes, video surveillance and telecommunications equipment produced by Hytera Communications Corporation, Hangzhou Hikvision Digital Technology Company, or Dahua Technology Company (or any subsidiary or affiliate of such entities).</w:t>
      </w:r>
    </w:p>
    <w:p w14:paraId="093A74DE" w14:textId="77777777" w:rsidR="00654DBD" w:rsidRDefault="0008649B">
      <w:pPr>
        <w:pStyle w:val="ListParagraph"/>
        <w:numPr>
          <w:ilvl w:val="0"/>
          <w:numId w:val="1"/>
        </w:numPr>
        <w:tabs>
          <w:tab w:val="left" w:pos="2372"/>
        </w:tabs>
        <w:spacing w:line="235" w:lineRule="auto"/>
        <w:ind w:left="2371" w:right="1454"/>
        <w:rPr>
          <w:sz w:val="24"/>
        </w:rPr>
      </w:pPr>
      <w:r>
        <w:rPr>
          <w:sz w:val="24"/>
        </w:rPr>
        <w:t>Telecommunications</w:t>
      </w:r>
      <w:r>
        <w:rPr>
          <w:spacing w:val="-7"/>
          <w:sz w:val="24"/>
        </w:rPr>
        <w:t xml:space="preserve"> </w:t>
      </w:r>
      <w:r>
        <w:rPr>
          <w:sz w:val="24"/>
        </w:rPr>
        <w:t>or</w:t>
      </w:r>
      <w:r>
        <w:rPr>
          <w:spacing w:val="-7"/>
          <w:sz w:val="24"/>
        </w:rPr>
        <w:t xml:space="preserve"> </w:t>
      </w:r>
      <w:r>
        <w:rPr>
          <w:sz w:val="24"/>
        </w:rPr>
        <w:t>video</w:t>
      </w:r>
      <w:r>
        <w:rPr>
          <w:spacing w:val="-7"/>
          <w:sz w:val="24"/>
        </w:rPr>
        <w:t xml:space="preserve"> </w:t>
      </w:r>
      <w:r>
        <w:rPr>
          <w:sz w:val="24"/>
        </w:rPr>
        <w:t>surveillance</w:t>
      </w:r>
      <w:r>
        <w:rPr>
          <w:spacing w:val="-7"/>
          <w:sz w:val="24"/>
        </w:rPr>
        <w:t xml:space="preserve"> </w:t>
      </w:r>
      <w:r>
        <w:rPr>
          <w:sz w:val="24"/>
        </w:rPr>
        <w:t>services</w:t>
      </w:r>
      <w:r>
        <w:rPr>
          <w:spacing w:val="-7"/>
          <w:sz w:val="24"/>
        </w:rPr>
        <w:t xml:space="preserve"> </w:t>
      </w:r>
      <w:r>
        <w:rPr>
          <w:sz w:val="24"/>
        </w:rPr>
        <w:t>provided</w:t>
      </w:r>
      <w:r>
        <w:rPr>
          <w:spacing w:val="-7"/>
          <w:sz w:val="24"/>
        </w:rPr>
        <w:t xml:space="preserve"> </w:t>
      </w:r>
      <w:r>
        <w:rPr>
          <w:sz w:val="24"/>
        </w:rPr>
        <w:t>by such entities or using such equipment.</w:t>
      </w:r>
    </w:p>
    <w:p w14:paraId="22A21981" w14:textId="77777777" w:rsidR="00654DBD" w:rsidRDefault="00654DBD">
      <w:pPr>
        <w:spacing w:line="235" w:lineRule="auto"/>
        <w:rPr>
          <w:sz w:val="24"/>
        </w:rPr>
        <w:sectPr w:rsidR="00654DBD">
          <w:pgSz w:w="12240" w:h="15840"/>
          <w:pgMar w:top="1320" w:right="1080" w:bottom="1340" w:left="1200" w:header="0" w:footer="1146" w:gutter="0"/>
          <w:cols w:space="720"/>
        </w:sectPr>
      </w:pPr>
    </w:p>
    <w:p w14:paraId="3FB92DD3" w14:textId="77777777" w:rsidR="00654DBD" w:rsidRDefault="0008649B">
      <w:pPr>
        <w:pStyle w:val="ListParagraph"/>
        <w:numPr>
          <w:ilvl w:val="0"/>
          <w:numId w:val="1"/>
        </w:numPr>
        <w:tabs>
          <w:tab w:val="left" w:pos="2372"/>
        </w:tabs>
        <w:spacing w:before="80" w:line="235" w:lineRule="auto"/>
        <w:ind w:left="2371" w:right="1494"/>
        <w:rPr>
          <w:sz w:val="24"/>
        </w:rPr>
      </w:pPr>
      <w:r>
        <w:rPr>
          <w:sz w:val="24"/>
        </w:rPr>
        <w:lastRenderedPageBreak/>
        <w:t>Telecommunications or video surveillance equipment or services</w:t>
      </w:r>
      <w:r>
        <w:rPr>
          <w:spacing w:val="-4"/>
          <w:sz w:val="24"/>
        </w:rPr>
        <w:t xml:space="preserve"> </w:t>
      </w:r>
      <w:r>
        <w:rPr>
          <w:sz w:val="24"/>
        </w:rPr>
        <w:t>produced</w:t>
      </w:r>
      <w:r>
        <w:rPr>
          <w:spacing w:val="-4"/>
          <w:sz w:val="24"/>
        </w:rPr>
        <w:t xml:space="preserve"> </w:t>
      </w:r>
      <w:r>
        <w:rPr>
          <w:sz w:val="24"/>
        </w:rPr>
        <w:t>or</w:t>
      </w:r>
      <w:r>
        <w:rPr>
          <w:spacing w:val="-4"/>
          <w:sz w:val="24"/>
        </w:rPr>
        <w:t xml:space="preserve"> </w:t>
      </w:r>
      <w:r>
        <w:rPr>
          <w:sz w:val="24"/>
        </w:rPr>
        <w:t>provided</w:t>
      </w:r>
      <w:r>
        <w:rPr>
          <w:spacing w:val="-4"/>
          <w:sz w:val="24"/>
        </w:rPr>
        <w:t xml:space="preserve"> </w:t>
      </w:r>
      <w:r>
        <w:rPr>
          <w:sz w:val="24"/>
        </w:rPr>
        <w:t>by</w:t>
      </w:r>
      <w:r>
        <w:rPr>
          <w:spacing w:val="-4"/>
          <w:sz w:val="24"/>
        </w:rPr>
        <w:t xml:space="preserve"> </w:t>
      </w:r>
      <w:r>
        <w:rPr>
          <w:sz w:val="24"/>
        </w:rPr>
        <w:t>an</w:t>
      </w:r>
      <w:r>
        <w:rPr>
          <w:spacing w:val="-4"/>
          <w:sz w:val="24"/>
        </w:rPr>
        <w:t xml:space="preserve"> </w:t>
      </w:r>
      <w:r>
        <w:rPr>
          <w:sz w:val="24"/>
        </w:rPr>
        <w:t>entity</w:t>
      </w:r>
      <w:r>
        <w:rPr>
          <w:spacing w:val="-4"/>
          <w:sz w:val="24"/>
        </w:rPr>
        <w:t xml:space="preserve"> </w:t>
      </w:r>
      <w:r>
        <w:rPr>
          <w:sz w:val="24"/>
        </w:rPr>
        <w:t>that</w:t>
      </w:r>
      <w:r>
        <w:rPr>
          <w:spacing w:val="-5"/>
          <w:sz w:val="24"/>
        </w:rPr>
        <w:t xml:space="preserve"> </w:t>
      </w:r>
      <w:r>
        <w:rPr>
          <w:sz w:val="24"/>
        </w:rPr>
        <w:t>the</w:t>
      </w:r>
      <w:r>
        <w:rPr>
          <w:spacing w:val="-4"/>
          <w:sz w:val="24"/>
        </w:rPr>
        <w:t xml:space="preserve"> </w:t>
      </w:r>
      <w:r>
        <w:rPr>
          <w:sz w:val="24"/>
        </w:rPr>
        <w:t>Secretary</w:t>
      </w:r>
      <w:r>
        <w:rPr>
          <w:spacing w:val="-4"/>
          <w:sz w:val="24"/>
        </w:rPr>
        <w:t xml:space="preserve"> </w:t>
      </w:r>
      <w:r>
        <w:rPr>
          <w:sz w:val="24"/>
        </w:rPr>
        <w:t>of Defense, in consultation with the Director of the National Intelligence or the Director of the Federal Bureau of Investigation, reasonably believes to be an entity owned or controlled by, or otherwise connected to, the government of a covered foreign country.</w:t>
      </w:r>
    </w:p>
    <w:p w14:paraId="3E1FC7D3" w14:textId="77777777" w:rsidR="00654DBD" w:rsidRDefault="0008649B">
      <w:pPr>
        <w:pStyle w:val="ListParagraph"/>
        <w:numPr>
          <w:ilvl w:val="0"/>
          <w:numId w:val="1"/>
        </w:numPr>
        <w:tabs>
          <w:tab w:val="left" w:pos="2431"/>
          <w:tab w:val="left" w:pos="2432"/>
        </w:tabs>
        <w:spacing w:line="235" w:lineRule="auto"/>
        <w:ind w:left="2371" w:right="1488"/>
        <w:rPr>
          <w:sz w:val="24"/>
        </w:rPr>
      </w:pPr>
      <w:r>
        <w:tab/>
      </w:r>
      <w:r>
        <w:rPr>
          <w:sz w:val="24"/>
        </w:rPr>
        <w:t>In implementing the prohibition under Public Law 115-232, section 889, subsection (f), paragraph (1), heads of executive agencies administering loan, grant, or subsidy programs shall prioritize available funding and technical support to assist affected businesses, institutions and organizations as is reasonably necessary for those affected entities to transition from covered communications equipment and services, to procure</w:t>
      </w:r>
      <w:r>
        <w:rPr>
          <w:spacing w:val="-5"/>
          <w:sz w:val="24"/>
        </w:rPr>
        <w:t xml:space="preserve"> </w:t>
      </w:r>
      <w:r>
        <w:rPr>
          <w:sz w:val="24"/>
        </w:rPr>
        <w:t>replacement</w:t>
      </w:r>
      <w:r>
        <w:rPr>
          <w:spacing w:val="-5"/>
          <w:sz w:val="24"/>
        </w:rPr>
        <w:t xml:space="preserve"> </w:t>
      </w:r>
      <w:r>
        <w:rPr>
          <w:sz w:val="24"/>
        </w:rPr>
        <w:t>equipment</w:t>
      </w:r>
      <w:r>
        <w:rPr>
          <w:spacing w:val="-5"/>
          <w:sz w:val="24"/>
        </w:rPr>
        <w:t xml:space="preserve"> </w:t>
      </w:r>
      <w:r>
        <w:rPr>
          <w:sz w:val="24"/>
        </w:rPr>
        <w:t>and</w:t>
      </w:r>
      <w:r>
        <w:rPr>
          <w:spacing w:val="-5"/>
          <w:sz w:val="24"/>
        </w:rPr>
        <w:t xml:space="preserve"> </w:t>
      </w:r>
      <w:r>
        <w:rPr>
          <w:sz w:val="24"/>
        </w:rPr>
        <w:t>services,</w:t>
      </w:r>
      <w:r>
        <w:rPr>
          <w:spacing w:val="-5"/>
          <w:sz w:val="24"/>
        </w:rPr>
        <w:t xml:space="preserve"> </w:t>
      </w:r>
      <w:r>
        <w:rPr>
          <w:sz w:val="24"/>
        </w:rPr>
        <w:t>and</w:t>
      </w:r>
      <w:r>
        <w:rPr>
          <w:spacing w:val="-5"/>
          <w:sz w:val="24"/>
        </w:rPr>
        <w:t xml:space="preserve"> </w:t>
      </w:r>
      <w:r>
        <w:rPr>
          <w:sz w:val="24"/>
        </w:rPr>
        <w:t>to</w:t>
      </w:r>
      <w:r>
        <w:rPr>
          <w:spacing w:val="-5"/>
          <w:sz w:val="24"/>
        </w:rPr>
        <w:t xml:space="preserve"> </w:t>
      </w:r>
      <w:r>
        <w:rPr>
          <w:sz w:val="24"/>
        </w:rPr>
        <w:t>ensure</w:t>
      </w:r>
      <w:r>
        <w:rPr>
          <w:spacing w:val="-5"/>
          <w:sz w:val="24"/>
        </w:rPr>
        <w:t xml:space="preserve"> </w:t>
      </w:r>
      <w:r>
        <w:rPr>
          <w:sz w:val="24"/>
        </w:rPr>
        <w:t>that communications service to users and customers is sustained.</w:t>
      </w:r>
    </w:p>
    <w:p w14:paraId="6441D120" w14:textId="77777777" w:rsidR="00654DBD" w:rsidRDefault="0008649B">
      <w:pPr>
        <w:pStyle w:val="ListParagraph"/>
        <w:numPr>
          <w:ilvl w:val="2"/>
          <w:numId w:val="2"/>
        </w:numPr>
        <w:tabs>
          <w:tab w:val="left" w:pos="1580"/>
        </w:tabs>
        <w:spacing w:line="267" w:lineRule="exact"/>
        <w:rPr>
          <w:sz w:val="24"/>
        </w:rPr>
      </w:pPr>
      <w:r>
        <w:rPr>
          <w:sz w:val="24"/>
        </w:rPr>
        <w:t xml:space="preserve">PROCUREMENT OF RECOVERED MATERIALS. In </w:t>
      </w:r>
      <w:r>
        <w:rPr>
          <w:spacing w:val="-2"/>
          <w:sz w:val="24"/>
        </w:rPr>
        <w:t>accordance</w:t>
      </w:r>
    </w:p>
    <w:p w14:paraId="4C00B2E8" w14:textId="77777777" w:rsidR="00654DBD" w:rsidRDefault="0008649B">
      <w:pPr>
        <w:pStyle w:val="BodyText"/>
        <w:spacing w:line="235" w:lineRule="auto"/>
        <w:ind w:left="1579" w:right="1406"/>
      </w:pPr>
      <w:r>
        <w:t>with</w:t>
      </w:r>
      <w:r>
        <w:rPr>
          <w:spacing w:val="-3"/>
        </w:rPr>
        <w:t xml:space="preserve"> </w:t>
      </w:r>
      <w:r>
        <w:t>§</w:t>
      </w:r>
      <w:r>
        <w:rPr>
          <w:spacing w:val="-3"/>
        </w:rPr>
        <w:t xml:space="preserve"> </w:t>
      </w:r>
      <w:r>
        <w:t>200.323,</w:t>
      </w:r>
      <w:r>
        <w:rPr>
          <w:spacing w:val="-3"/>
        </w:rPr>
        <w:t xml:space="preserve"> </w:t>
      </w:r>
      <w:r>
        <w:t>a</w:t>
      </w:r>
      <w:r>
        <w:rPr>
          <w:spacing w:val="-3"/>
        </w:rPr>
        <w:t xml:space="preserve"> </w:t>
      </w:r>
      <w:r>
        <w:t>non-Federal</w:t>
      </w:r>
      <w:r>
        <w:rPr>
          <w:spacing w:val="-3"/>
        </w:rPr>
        <w:t xml:space="preserve"> </w:t>
      </w:r>
      <w:r>
        <w:t>entity</w:t>
      </w:r>
      <w:r>
        <w:rPr>
          <w:spacing w:val="-3"/>
        </w:rPr>
        <w:t xml:space="preserve"> </w:t>
      </w:r>
      <w:r>
        <w:t>that</w:t>
      </w:r>
      <w:r>
        <w:rPr>
          <w:spacing w:val="-3"/>
        </w:rPr>
        <w:t xml:space="preserve"> </w:t>
      </w:r>
      <w:r>
        <w:t>is</w:t>
      </w:r>
      <w:r>
        <w:rPr>
          <w:spacing w:val="-3"/>
        </w:rPr>
        <w:t xml:space="preserve"> </w:t>
      </w:r>
      <w:r>
        <w:t>a</w:t>
      </w:r>
      <w:r>
        <w:rPr>
          <w:spacing w:val="-3"/>
        </w:rPr>
        <w:t xml:space="preserve"> </w:t>
      </w:r>
      <w:r>
        <w:t>state</w:t>
      </w:r>
      <w:r>
        <w:rPr>
          <w:spacing w:val="-3"/>
        </w:rPr>
        <w:t xml:space="preserve"> </w:t>
      </w:r>
      <w:r>
        <w:t>agency</w:t>
      </w:r>
      <w:r>
        <w:rPr>
          <w:spacing w:val="-3"/>
        </w:rPr>
        <w:t xml:space="preserve"> </w:t>
      </w:r>
      <w:r>
        <w:t>or</w:t>
      </w:r>
      <w:r>
        <w:rPr>
          <w:spacing w:val="-3"/>
        </w:rPr>
        <w:t xml:space="preserve"> </w:t>
      </w:r>
      <w:r>
        <w:t>agency</w:t>
      </w:r>
      <w:r>
        <w:rPr>
          <w:spacing w:val="-3"/>
        </w:rPr>
        <w:t xml:space="preserve"> </w:t>
      </w:r>
      <w:r>
        <w:t>of</w:t>
      </w:r>
      <w:r>
        <w:rPr>
          <w:spacing w:val="-3"/>
        </w:rPr>
        <w:t xml:space="preserve"> </w:t>
      </w:r>
      <w:r>
        <w:t>a political subdivision of a state and its contractors must comply with section 6002 of the Solid Waste Disposal Act, as amended by the Resource Conservation and Recovery Act. The requirements of Section 6002 include procuring only items designated in guidelines of the Environmental Protection Agency (EPA) at 40 CFR part 247 that contain the highest percentage of recovered materials practicable, consistent with maintaining a satisfactory level of competition, where the purchase price of the item exceeds $10,000 or the value of the quantity acquired during the preceding fiscal year exceeded $10,000; procuring solid waste management services in a manner that maximizes energy and resource recovery; and establishing an affirmative procurement program for procurement of recovered materials identified in the EPA guidelines.</w:t>
      </w:r>
    </w:p>
    <w:p w14:paraId="51DC58E7" w14:textId="77777777" w:rsidR="00654DBD" w:rsidRDefault="0008649B">
      <w:pPr>
        <w:pStyle w:val="ListParagraph"/>
        <w:numPr>
          <w:ilvl w:val="2"/>
          <w:numId w:val="2"/>
        </w:numPr>
        <w:tabs>
          <w:tab w:val="left" w:pos="1580"/>
        </w:tabs>
        <w:spacing w:line="266" w:lineRule="exact"/>
        <w:rPr>
          <w:sz w:val="24"/>
        </w:rPr>
      </w:pPr>
      <w:r>
        <w:rPr>
          <w:sz w:val="24"/>
        </w:rPr>
        <w:t xml:space="preserve">DOMESTIC PREFERENCES FOR PROCUREMENTS. In </w:t>
      </w:r>
      <w:r>
        <w:rPr>
          <w:spacing w:val="-2"/>
          <w:sz w:val="24"/>
        </w:rPr>
        <w:t>accordance</w:t>
      </w:r>
    </w:p>
    <w:p w14:paraId="0D4B81F8" w14:textId="77777777" w:rsidR="00654DBD" w:rsidRDefault="0008649B">
      <w:pPr>
        <w:pStyle w:val="BodyText"/>
        <w:spacing w:before="1" w:line="235" w:lineRule="auto"/>
        <w:ind w:left="1579" w:right="1392"/>
      </w:pPr>
      <w:r>
        <w:t xml:space="preserve">with § 200.322, as appropriate and to the extent consistent with law, the non-Federal entity should, to the greatest extent practicable under a </w:t>
      </w:r>
      <w:proofErr w:type="gramStart"/>
      <w:r>
        <w:t>Federal</w:t>
      </w:r>
      <w:proofErr w:type="gramEnd"/>
      <w:r>
        <w:t xml:space="preserve"> award, provide a preference for the purchase, acquisition, or use of</w:t>
      </w:r>
      <w:r>
        <w:rPr>
          <w:spacing w:val="-4"/>
        </w:rPr>
        <w:t xml:space="preserve"> </w:t>
      </w:r>
      <w:r>
        <w:t>goods,</w:t>
      </w:r>
      <w:r>
        <w:rPr>
          <w:spacing w:val="-4"/>
        </w:rPr>
        <w:t xml:space="preserve"> </w:t>
      </w:r>
      <w:r>
        <w:t>products,</w:t>
      </w:r>
      <w:r>
        <w:rPr>
          <w:spacing w:val="-4"/>
        </w:rPr>
        <w:t xml:space="preserve"> </w:t>
      </w:r>
      <w:r>
        <w:t>or</w:t>
      </w:r>
      <w:r>
        <w:rPr>
          <w:spacing w:val="-4"/>
        </w:rPr>
        <w:t xml:space="preserve"> </w:t>
      </w:r>
      <w:r>
        <w:t>materials</w:t>
      </w:r>
      <w:r>
        <w:rPr>
          <w:spacing w:val="-4"/>
        </w:rPr>
        <w:t xml:space="preserve"> </w:t>
      </w:r>
      <w:r>
        <w:t>produced</w:t>
      </w:r>
      <w:r>
        <w:rPr>
          <w:spacing w:val="-4"/>
        </w:rPr>
        <w:t xml:space="preserve"> </w:t>
      </w:r>
      <w:r>
        <w:t>in</w:t>
      </w:r>
      <w:r>
        <w:rPr>
          <w:spacing w:val="-4"/>
        </w:rPr>
        <w:t xml:space="preserve"> </w:t>
      </w:r>
      <w:r>
        <w:t>the</w:t>
      </w:r>
      <w:r>
        <w:rPr>
          <w:spacing w:val="-4"/>
        </w:rPr>
        <w:t xml:space="preserve"> </w:t>
      </w:r>
      <w:r>
        <w:t>United</w:t>
      </w:r>
      <w:r>
        <w:rPr>
          <w:spacing w:val="-4"/>
        </w:rPr>
        <w:t xml:space="preserve"> </w:t>
      </w:r>
      <w:r>
        <w:t>States</w:t>
      </w:r>
      <w:r>
        <w:rPr>
          <w:spacing w:val="-4"/>
        </w:rPr>
        <w:t xml:space="preserve"> </w:t>
      </w:r>
      <w:r>
        <w:t>(including but</w:t>
      </w:r>
      <w:r>
        <w:rPr>
          <w:spacing w:val="-3"/>
        </w:rPr>
        <w:t xml:space="preserve"> </w:t>
      </w:r>
      <w:r>
        <w:t>not</w:t>
      </w:r>
      <w:r>
        <w:rPr>
          <w:spacing w:val="-3"/>
        </w:rPr>
        <w:t xml:space="preserve"> </w:t>
      </w:r>
      <w:r>
        <w:t>limited</w:t>
      </w:r>
      <w:r>
        <w:rPr>
          <w:spacing w:val="-3"/>
        </w:rPr>
        <w:t xml:space="preserve"> </w:t>
      </w:r>
      <w:r>
        <w:t>to</w:t>
      </w:r>
      <w:r>
        <w:rPr>
          <w:spacing w:val="-3"/>
        </w:rPr>
        <w:t xml:space="preserve"> </w:t>
      </w:r>
      <w:r>
        <w:t>iron,</w:t>
      </w:r>
      <w:r>
        <w:rPr>
          <w:spacing w:val="-3"/>
        </w:rPr>
        <w:t xml:space="preserve"> </w:t>
      </w:r>
      <w:r>
        <w:t>aluminum,</w:t>
      </w:r>
      <w:r>
        <w:rPr>
          <w:spacing w:val="-3"/>
        </w:rPr>
        <w:t xml:space="preserve"> </w:t>
      </w:r>
      <w:r>
        <w:t>steel,</w:t>
      </w:r>
      <w:r>
        <w:rPr>
          <w:spacing w:val="-3"/>
        </w:rPr>
        <w:t xml:space="preserve"> </w:t>
      </w:r>
      <w:r>
        <w:t>cement,</w:t>
      </w:r>
      <w:r>
        <w:rPr>
          <w:spacing w:val="-3"/>
        </w:rPr>
        <w:t xml:space="preserve"> </w:t>
      </w:r>
      <w:r>
        <w:t>and</w:t>
      </w:r>
      <w:r>
        <w:rPr>
          <w:spacing w:val="-3"/>
        </w:rPr>
        <w:t xml:space="preserve"> </w:t>
      </w:r>
      <w:r>
        <w:t>other</w:t>
      </w:r>
      <w:r>
        <w:rPr>
          <w:spacing w:val="-3"/>
        </w:rPr>
        <w:t xml:space="preserve"> </w:t>
      </w:r>
      <w:r>
        <w:t>manufactured products). The requirements of this section must be included in all subawards including all contracts and purchase orders for work or products under this award. For purposes of this section:</w:t>
      </w:r>
    </w:p>
    <w:p w14:paraId="24C5B7B9" w14:textId="77777777" w:rsidR="00654DBD" w:rsidRDefault="0008649B">
      <w:pPr>
        <w:pStyle w:val="ListParagraph"/>
        <w:numPr>
          <w:ilvl w:val="3"/>
          <w:numId w:val="2"/>
        </w:numPr>
        <w:tabs>
          <w:tab w:val="left" w:pos="2372"/>
        </w:tabs>
        <w:spacing w:line="235" w:lineRule="auto"/>
        <w:ind w:left="2371" w:right="1687"/>
        <w:rPr>
          <w:sz w:val="24"/>
        </w:rPr>
      </w:pPr>
      <w:r>
        <w:rPr>
          <w:sz w:val="24"/>
        </w:rPr>
        <w:t>“Produced in the United States” means, for iron and steel products, that all manufacturing processes, from the initial melting</w:t>
      </w:r>
      <w:r>
        <w:rPr>
          <w:spacing w:val="-5"/>
          <w:sz w:val="24"/>
        </w:rPr>
        <w:t xml:space="preserve"> </w:t>
      </w:r>
      <w:r>
        <w:rPr>
          <w:sz w:val="24"/>
        </w:rPr>
        <w:t>stage</w:t>
      </w:r>
      <w:r>
        <w:rPr>
          <w:spacing w:val="-5"/>
          <w:sz w:val="24"/>
        </w:rPr>
        <w:t xml:space="preserve"> </w:t>
      </w:r>
      <w:r>
        <w:rPr>
          <w:sz w:val="24"/>
        </w:rPr>
        <w:t>through</w:t>
      </w:r>
      <w:r>
        <w:rPr>
          <w:spacing w:val="-5"/>
          <w:sz w:val="24"/>
        </w:rPr>
        <w:t xml:space="preserve"> </w:t>
      </w:r>
      <w:r>
        <w:rPr>
          <w:sz w:val="24"/>
        </w:rPr>
        <w:t>the</w:t>
      </w:r>
      <w:r>
        <w:rPr>
          <w:spacing w:val="-5"/>
          <w:sz w:val="24"/>
        </w:rPr>
        <w:t xml:space="preserve"> </w:t>
      </w:r>
      <w:r>
        <w:rPr>
          <w:sz w:val="24"/>
        </w:rPr>
        <w:t>application</w:t>
      </w:r>
      <w:r>
        <w:rPr>
          <w:spacing w:val="-5"/>
          <w:sz w:val="24"/>
        </w:rPr>
        <w:t xml:space="preserve"> </w:t>
      </w:r>
      <w:r>
        <w:rPr>
          <w:sz w:val="24"/>
        </w:rPr>
        <w:t>of</w:t>
      </w:r>
      <w:r>
        <w:rPr>
          <w:spacing w:val="-5"/>
          <w:sz w:val="24"/>
        </w:rPr>
        <w:t xml:space="preserve"> </w:t>
      </w:r>
      <w:r>
        <w:rPr>
          <w:sz w:val="24"/>
        </w:rPr>
        <w:t>coatings,</w:t>
      </w:r>
      <w:r>
        <w:rPr>
          <w:spacing w:val="-5"/>
          <w:sz w:val="24"/>
        </w:rPr>
        <w:t xml:space="preserve"> </w:t>
      </w:r>
      <w:r>
        <w:rPr>
          <w:sz w:val="24"/>
        </w:rPr>
        <w:t>occurred</w:t>
      </w:r>
      <w:r>
        <w:rPr>
          <w:spacing w:val="-5"/>
          <w:sz w:val="24"/>
        </w:rPr>
        <w:t xml:space="preserve"> </w:t>
      </w:r>
      <w:r>
        <w:rPr>
          <w:sz w:val="24"/>
        </w:rPr>
        <w:t>in the United States.</w:t>
      </w:r>
    </w:p>
    <w:p w14:paraId="502609A0" w14:textId="77777777" w:rsidR="00654DBD" w:rsidRDefault="0008649B">
      <w:pPr>
        <w:pStyle w:val="ListParagraph"/>
        <w:numPr>
          <w:ilvl w:val="3"/>
          <w:numId w:val="2"/>
        </w:numPr>
        <w:tabs>
          <w:tab w:val="left" w:pos="2372"/>
        </w:tabs>
        <w:spacing w:line="235" w:lineRule="auto"/>
        <w:ind w:left="2371" w:right="1714"/>
        <w:rPr>
          <w:sz w:val="24"/>
        </w:rPr>
      </w:pPr>
      <w:r>
        <w:rPr>
          <w:sz w:val="24"/>
        </w:rPr>
        <w:t>“Manufactured products” means items and construction materials</w:t>
      </w:r>
      <w:r>
        <w:rPr>
          <w:spacing w:val="-4"/>
          <w:sz w:val="24"/>
        </w:rPr>
        <w:t xml:space="preserve"> </w:t>
      </w:r>
      <w:r>
        <w:rPr>
          <w:sz w:val="24"/>
        </w:rPr>
        <w:t>composed</w:t>
      </w:r>
      <w:r>
        <w:rPr>
          <w:spacing w:val="-4"/>
          <w:sz w:val="24"/>
        </w:rPr>
        <w:t xml:space="preserve"> </w:t>
      </w:r>
      <w:r>
        <w:rPr>
          <w:sz w:val="24"/>
        </w:rPr>
        <w:t>in</w:t>
      </w:r>
      <w:r>
        <w:rPr>
          <w:spacing w:val="-4"/>
          <w:sz w:val="24"/>
        </w:rPr>
        <w:t xml:space="preserve"> </w:t>
      </w:r>
      <w:r>
        <w:rPr>
          <w:sz w:val="24"/>
        </w:rPr>
        <w:t>whole</w:t>
      </w:r>
      <w:r>
        <w:rPr>
          <w:spacing w:val="-4"/>
          <w:sz w:val="24"/>
        </w:rPr>
        <w:t xml:space="preserve"> </w:t>
      </w:r>
      <w:r>
        <w:rPr>
          <w:sz w:val="24"/>
        </w:rPr>
        <w:t>or</w:t>
      </w:r>
      <w:r>
        <w:rPr>
          <w:spacing w:val="-4"/>
          <w:sz w:val="24"/>
        </w:rPr>
        <w:t xml:space="preserve"> </w:t>
      </w:r>
      <w:r>
        <w:rPr>
          <w:sz w:val="24"/>
        </w:rPr>
        <w:t>in</w:t>
      </w:r>
      <w:r>
        <w:rPr>
          <w:spacing w:val="-4"/>
          <w:sz w:val="24"/>
        </w:rPr>
        <w:t xml:space="preserve"> </w:t>
      </w:r>
      <w:r>
        <w:rPr>
          <w:sz w:val="24"/>
        </w:rPr>
        <w:t>part</w:t>
      </w:r>
      <w:r>
        <w:rPr>
          <w:spacing w:val="-5"/>
          <w:sz w:val="24"/>
        </w:rPr>
        <w:t xml:space="preserve"> </w:t>
      </w:r>
      <w:r>
        <w:rPr>
          <w:sz w:val="24"/>
        </w:rPr>
        <w:t>of</w:t>
      </w:r>
      <w:r>
        <w:rPr>
          <w:spacing w:val="-4"/>
          <w:sz w:val="24"/>
        </w:rPr>
        <w:t xml:space="preserve"> </w:t>
      </w:r>
      <w:r>
        <w:rPr>
          <w:sz w:val="24"/>
        </w:rPr>
        <w:t>non-ferrous</w:t>
      </w:r>
      <w:r>
        <w:rPr>
          <w:spacing w:val="-4"/>
          <w:sz w:val="24"/>
        </w:rPr>
        <w:t xml:space="preserve"> </w:t>
      </w:r>
      <w:r>
        <w:rPr>
          <w:sz w:val="24"/>
        </w:rPr>
        <w:t>metals</w:t>
      </w:r>
    </w:p>
    <w:p w14:paraId="5E4C1BA9" w14:textId="77777777" w:rsidR="00654DBD" w:rsidRDefault="00654DBD">
      <w:pPr>
        <w:spacing w:line="235" w:lineRule="auto"/>
        <w:rPr>
          <w:sz w:val="24"/>
        </w:rPr>
        <w:sectPr w:rsidR="00654DBD">
          <w:pgSz w:w="12240" w:h="15840"/>
          <w:pgMar w:top="1300" w:right="1080" w:bottom="1340" w:left="1200" w:header="0" w:footer="1146" w:gutter="0"/>
          <w:cols w:space="720"/>
        </w:sectPr>
      </w:pPr>
    </w:p>
    <w:p w14:paraId="28CE08C0" w14:textId="77777777" w:rsidR="00654DBD" w:rsidRDefault="0008649B">
      <w:pPr>
        <w:pStyle w:val="BodyText"/>
        <w:spacing w:before="80" w:line="235" w:lineRule="auto"/>
        <w:ind w:left="2371" w:right="1406"/>
      </w:pPr>
      <w:r>
        <w:lastRenderedPageBreak/>
        <w:t>such</w:t>
      </w:r>
      <w:r>
        <w:rPr>
          <w:spacing w:val="-5"/>
        </w:rPr>
        <w:t xml:space="preserve"> </w:t>
      </w:r>
      <w:r>
        <w:t>as</w:t>
      </w:r>
      <w:r>
        <w:rPr>
          <w:spacing w:val="-5"/>
        </w:rPr>
        <w:t xml:space="preserve"> </w:t>
      </w:r>
      <w:r>
        <w:t>aluminum;</w:t>
      </w:r>
      <w:r>
        <w:rPr>
          <w:spacing w:val="-5"/>
        </w:rPr>
        <w:t xml:space="preserve"> </w:t>
      </w:r>
      <w:r>
        <w:t>plastics</w:t>
      </w:r>
      <w:r>
        <w:rPr>
          <w:spacing w:val="-5"/>
        </w:rPr>
        <w:t xml:space="preserve"> </w:t>
      </w:r>
      <w:r>
        <w:t>and</w:t>
      </w:r>
      <w:r>
        <w:rPr>
          <w:spacing w:val="-5"/>
        </w:rPr>
        <w:t xml:space="preserve"> </w:t>
      </w:r>
      <w:r>
        <w:t>polymer-based</w:t>
      </w:r>
      <w:r>
        <w:rPr>
          <w:spacing w:val="-5"/>
        </w:rPr>
        <w:t xml:space="preserve"> </w:t>
      </w:r>
      <w:r>
        <w:t>products</w:t>
      </w:r>
      <w:r>
        <w:rPr>
          <w:spacing w:val="-5"/>
        </w:rPr>
        <w:t xml:space="preserve"> </w:t>
      </w:r>
      <w:r>
        <w:t>such</w:t>
      </w:r>
      <w:r>
        <w:rPr>
          <w:spacing w:val="-5"/>
        </w:rPr>
        <w:t xml:space="preserve"> </w:t>
      </w:r>
      <w:r>
        <w:t>as polyvinyl chloride pipe; aggregates such as concrete; glass, including optical fiber; and lumber.</w:t>
      </w:r>
    </w:p>
    <w:p w14:paraId="033265E0" w14:textId="77777777" w:rsidR="00654DBD" w:rsidRDefault="00654DBD">
      <w:pPr>
        <w:pStyle w:val="BodyText"/>
        <w:rPr>
          <w:sz w:val="20"/>
        </w:rPr>
      </w:pPr>
    </w:p>
    <w:p w14:paraId="3F7AF7B9" w14:textId="77777777" w:rsidR="00654DBD" w:rsidRDefault="00654DBD">
      <w:pPr>
        <w:pStyle w:val="BodyText"/>
        <w:rPr>
          <w:sz w:val="20"/>
        </w:rPr>
      </w:pPr>
    </w:p>
    <w:p w14:paraId="6B7E5AA2" w14:textId="77777777" w:rsidR="00654DBD" w:rsidRDefault="00654DBD">
      <w:pPr>
        <w:pStyle w:val="BodyText"/>
        <w:spacing w:before="8" w:after="1"/>
        <w:rPr>
          <w:sz w:val="19"/>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4"/>
        <w:gridCol w:w="6186"/>
      </w:tblGrid>
      <w:tr w:rsidR="00654DBD" w14:paraId="690AA034" w14:textId="77777777">
        <w:trPr>
          <w:trHeight w:val="282"/>
        </w:trPr>
        <w:tc>
          <w:tcPr>
            <w:tcW w:w="3164" w:type="dxa"/>
            <w:shd w:val="clear" w:color="auto" w:fill="D8D8D8"/>
          </w:tcPr>
          <w:p w14:paraId="6967F54E" w14:textId="77777777" w:rsidR="00654DBD" w:rsidRDefault="0008649B">
            <w:pPr>
              <w:pStyle w:val="TableParagraph"/>
              <w:spacing w:before="7" w:line="256" w:lineRule="exact"/>
              <w:ind w:left="6"/>
              <w:rPr>
                <w:b/>
                <w:sz w:val="24"/>
              </w:rPr>
            </w:pPr>
            <w:r>
              <w:rPr>
                <w:b/>
                <w:spacing w:val="-2"/>
                <w:sz w:val="24"/>
              </w:rPr>
              <w:t>Provision</w:t>
            </w:r>
          </w:p>
        </w:tc>
        <w:tc>
          <w:tcPr>
            <w:tcW w:w="6186" w:type="dxa"/>
            <w:shd w:val="clear" w:color="auto" w:fill="D8D8D8"/>
          </w:tcPr>
          <w:p w14:paraId="543AA64C" w14:textId="77777777" w:rsidR="00654DBD" w:rsidRDefault="0008649B">
            <w:pPr>
              <w:pStyle w:val="TableParagraph"/>
              <w:spacing w:before="7" w:line="256" w:lineRule="exact"/>
              <w:ind w:left="5"/>
              <w:rPr>
                <w:b/>
                <w:sz w:val="24"/>
              </w:rPr>
            </w:pPr>
            <w:r>
              <w:rPr>
                <w:b/>
                <w:spacing w:val="-2"/>
                <w:sz w:val="24"/>
              </w:rPr>
              <w:t>Citation</w:t>
            </w:r>
          </w:p>
        </w:tc>
      </w:tr>
      <w:tr w:rsidR="00654DBD" w14:paraId="05AF9504" w14:textId="77777777">
        <w:trPr>
          <w:trHeight w:val="382"/>
        </w:trPr>
        <w:tc>
          <w:tcPr>
            <w:tcW w:w="3164" w:type="dxa"/>
          </w:tcPr>
          <w:p w14:paraId="57B0C8A0" w14:textId="77777777" w:rsidR="00654DBD" w:rsidRDefault="0008649B">
            <w:pPr>
              <w:pStyle w:val="TableParagraph"/>
              <w:spacing w:before="7"/>
              <w:ind w:left="6"/>
              <w:rPr>
                <w:sz w:val="24"/>
              </w:rPr>
            </w:pPr>
            <w:r>
              <w:rPr>
                <w:sz w:val="24"/>
              </w:rPr>
              <w:t xml:space="preserve">Recipient </w:t>
            </w:r>
            <w:r>
              <w:rPr>
                <w:spacing w:val="-2"/>
                <w:sz w:val="24"/>
              </w:rPr>
              <w:t>Termination</w:t>
            </w:r>
          </w:p>
        </w:tc>
        <w:tc>
          <w:tcPr>
            <w:tcW w:w="6186" w:type="dxa"/>
          </w:tcPr>
          <w:p w14:paraId="340D84E2" w14:textId="77777777" w:rsidR="00654DBD" w:rsidRDefault="0008649B">
            <w:pPr>
              <w:pStyle w:val="TableParagraph"/>
              <w:spacing w:before="7"/>
              <w:ind w:left="5"/>
              <w:rPr>
                <w:sz w:val="24"/>
              </w:rPr>
            </w:pPr>
            <w:r>
              <w:rPr>
                <w:sz w:val="24"/>
              </w:rPr>
              <w:t xml:space="preserve">2 CFR Part 200 Appendix </w:t>
            </w:r>
            <w:r>
              <w:rPr>
                <w:spacing w:val="-5"/>
                <w:sz w:val="24"/>
              </w:rPr>
              <w:t>II</w:t>
            </w:r>
          </w:p>
        </w:tc>
      </w:tr>
      <w:tr w:rsidR="00654DBD" w14:paraId="27D525C0" w14:textId="77777777">
        <w:trPr>
          <w:trHeight w:val="1662"/>
        </w:trPr>
        <w:tc>
          <w:tcPr>
            <w:tcW w:w="3164" w:type="dxa"/>
          </w:tcPr>
          <w:p w14:paraId="3BF475CC" w14:textId="77777777" w:rsidR="00654DBD" w:rsidRDefault="00654DBD">
            <w:pPr>
              <w:pStyle w:val="TableParagraph"/>
              <w:spacing w:before="2"/>
              <w:rPr>
                <w:sz w:val="25"/>
              </w:rPr>
            </w:pPr>
          </w:p>
          <w:p w14:paraId="2C57E78E" w14:textId="77777777" w:rsidR="00654DBD" w:rsidRDefault="0008649B">
            <w:pPr>
              <w:pStyle w:val="TableParagraph"/>
              <w:ind w:left="6"/>
              <w:rPr>
                <w:sz w:val="24"/>
              </w:rPr>
            </w:pPr>
            <w:r>
              <w:rPr>
                <w:sz w:val="24"/>
              </w:rPr>
              <w:t xml:space="preserve">Equal Employment </w:t>
            </w:r>
            <w:r>
              <w:rPr>
                <w:spacing w:val="-2"/>
                <w:sz w:val="24"/>
              </w:rPr>
              <w:t>Opportunity</w:t>
            </w:r>
          </w:p>
        </w:tc>
        <w:tc>
          <w:tcPr>
            <w:tcW w:w="6186" w:type="dxa"/>
          </w:tcPr>
          <w:p w14:paraId="435B0143" w14:textId="77777777" w:rsidR="00654DBD" w:rsidRDefault="0008649B">
            <w:pPr>
              <w:pStyle w:val="TableParagraph"/>
              <w:spacing w:before="7"/>
              <w:ind w:left="5"/>
              <w:rPr>
                <w:sz w:val="24"/>
              </w:rPr>
            </w:pPr>
            <w:r>
              <w:rPr>
                <w:sz w:val="24"/>
              </w:rPr>
              <w:t xml:space="preserve">E.O. 11246, "Equal Employment Opportunity," as amended </w:t>
            </w:r>
            <w:r>
              <w:rPr>
                <w:spacing w:val="-5"/>
                <w:sz w:val="24"/>
              </w:rPr>
              <w:t>by</w:t>
            </w:r>
          </w:p>
          <w:p w14:paraId="154C368B" w14:textId="77777777" w:rsidR="00654DBD" w:rsidRDefault="0008649B">
            <w:pPr>
              <w:pStyle w:val="TableParagraph"/>
              <w:spacing w:line="270" w:lineRule="atLeast"/>
              <w:ind w:left="18"/>
              <w:rPr>
                <w:sz w:val="24"/>
              </w:rPr>
            </w:pPr>
            <w:r>
              <w:rPr>
                <w:sz w:val="24"/>
              </w:rPr>
              <w:t>E.O.</w:t>
            </w:r>
            <w:r>
              <w:rPr>
                <w:spacing w:val="-6"/>
                <w:sz w:val="24"/>
              </w:rPr>
              <w:t xml:space="preserve"> </w:t>
            </w:r>
            <w:r>
              <w:rPr>
                <w:sz w:val="24"/>
              </w:rPr>
              <w:t>11375,</w:t>
            </w:r>
            <w:r>
              <w:rPr>
                <w:spacing w:val="-6"/>
                <w:sz w:val="24"/>
              </w:rPr>
              <w:t xml:space="preserve"> </w:t>
            </w:r>
            <w:r>
              <w:rPr>
                <w:sz w:val="24"/>
              </w:rPr>
              <w:t>"Amending</w:t>
            </w:r>
            <w:r>
              <w:rPr>
                <w:spacing w:val="-6"/>
                <w:sz w:val="24"/>
              </w:rPr>
              <w:t xml:space="preserve"> </w:t>
            </w:r>
            <w:r>
              <w:rPr>
                <w:sz w:val="24"/>
              </w:rPr>
              <w:t>Executive</w:t>
            </w:r>
            <w:r>
              <w:rPr>
                <w:spacing w:val="-6"/>
                <w:sz w:val="24"/>
              </w:rPr>
              <w:t xml:space="preserve"> </w:t>
            </w:r>
            <w:r>
              <w:rPr>
                <w:sz w:val="24"/>
              </w:rPr>
              <w:t>Order</w:t>
            </w:r>
            <w:r>
              <w:rPr>
                <w:spacing w:val="-6"/>
                <w:sz w:val="24"/>
              </w:rPr>
              <w:t xml:space="preserve"> </w:t>
            </w:r>
            <w:r>
              <w:rPr>
                <w:sz w:val="24"/>
              </w:rPr>
              <w:t>11246</w:t>
            </w:r>
            <w:r>
              <w:rPr>
                <w:spacing w:val="-6"/>
                <w:sz w:val="24"/>
              </w:rPr>
              <w:t xml:space="preserve"> </w:t>
            </w:r>
            <w:r>
              <w:rPr>
                <w:sz w:val="24"/>
              </w:rPr>
              <w:t>Relating</w:t>
            </w:r>
            <w:r>
              <w:rPr>
                <w:spacing w:val="-6"/>
                <w:sz w:val="24"/>
              </w:rPr>
              <w:t xml:space="preserve"> </w:t>
            </w:r>
            <w:r>
              <w:rPr>
                <w:sz w:val="24"/>
              </w:rPr>
              <w:t>to Equal Employment Opportunity," and as supplemented by regulations at 41 CFR part 60, "Office of Federal Contract Compliance Programs, Equal Employment Opportunity, Department of Labor."</w:t>
            </w:r>
          </w:p>
        </w:tc>
      </w:tr>
      <w:tr w:rsidR="00654DBD" w14:paraId="115790DC" w14:textId="77777777">
        <w:trPr>
          <w:trHeight w:val="282"/>
        </w:trPr>
        <w:tc>
          <w:tcPr>
            <w:tcW w:w="3164" w:type="dxa"/>
          </w:tcPr>
          <w:p w14:paraId="3715F385" w14:textId="77777777" w:rsidR="00654DBD" w:rsidRDefault="0008649B">
            <w:pPr>
              <w:pStyle w:val="TableParagraph"/>
              <w:spacing w:before="7" w:line="256" w:lineRule="exact"/>
              <w:ind w:left="6"/>
              <w:rPr>
                <w:sz w:val="24"/>
              </w:rPr>
            </w:pPr>
            <w:r>
              <w:rPr>
                <w:sz w:val="24"/>
              </w:rPr>
              <w:t xml:space="preserve">Clean Air </w:t>
            </w:r>
            <w:r>
              <w:rPr>
                <w:spacing w:val="-5"/>
                <w:sz w:val="24"/>
              </w:rPr>
              <w:t>Act</w:t>
            </w:r>
          </w:p>
        </w:tc>
        <w:tc>
          <w:tcPr>
            <w:tcW w:w="6186" w:type="dxa"/>
          </w:tcPr>
          <w:p w14:paraId="602BF4B4" w14:textId="77777777" w:rsidR="00654DBD" w:rsidRDefault="0008649B">
            <w:pPr>
              <w:pStyle w:val="TableParagraph"/>
              <w:spacing w:before="7" w:line="256" w:lineRule="exact"/>
              <w:ind w:left="5"/>
              <w:rPr>
                <w:sz w:val="24"/>
              </w:rPr>
            </w:pPr>
            <w:r>
              <w:rPr>
                <w:sz w:val="24"/>
              </w:rPr>
              <w:t xml:space="preserve">42 U.S.C. </w:t>
            </w:r>
            <w:r>
              <w:rPr>
                <w:spacing w:val="-4"/>
                <w:sz w:val="24"/>
              </w:rPr>
              <w:t>7401</w:t>
            </w:r>
          </w:p>
        </w:tc>
      </w:tr>
      <w:tr w:rsidR="00654DBD" w14:paraId="739CCD19" w14:textId="77777777">
        <w:trPr>
          <w:trHeight w:val="661"/>
        </w:trPr>
        <w:tc>
          <w:tcPr>
            <w:tcW w:w="3164" w:type="dxa"/>
          </w:tcPr>
          <w:p w14:paraId="675CF7E0" w14:textId="77777777" w:rsidR="00654DBD" w:rsidRDefault="0008649B">
            <w:pPr>
              <w:pStyle w:val="TableParagraph"/>
              <w:spacing w:before="7"/>
              <w:ind w:left="19" w:hanging="13"/>
              <w:rPr>
                <w:sz w:val="24"/>
              </w:rPr>
            </w:pPr>
            <w:r>
              <w:rPr>
                <w:sz w:val="24"/>
              </w:rPr>
              <w:t>Federal</w:t>
            </w:r>
            <w:r>
              <w:rPr>
                <w:spacing w:val="-13"/>
                <w:sz w:val="24"/>
              </w:rPr>
              <w:t xml:space="preserve"> </w:t>
            </w:r>
            <w:r>
              <w:rPr>
                <w:sz w:val="24"/>
              </w:rPr>
              <w:t>Water</w:t>
            </w:r>
            <w:r>
              <w:rPr>
                <w:spacing w:val="-13"/>
                <w:sz w:val="24"/>
              </w:rPr>
              <w:t xml:space="preserve"> </w:t>
            </w:r>
            <w:r>
              <w:rPr>
                <w:sz w:val="24"/>
              </w:rPr>
              <w:t>Pollution</w:t>
            </w:r>
            <w:r>
              <w:rPr>
                <w:spacing w:val="-13"/>
                <w:sz w:val="24"/>
              </w:rPr>
              <w:t xml:space="preserve"> </w:t>
            </w:r>
            <w:r>
              <w:rPr>
                <w:sz w:val="24"/>
              </w:rPr>
              <w:t xml:space="preserve">Control </w:t>
            </w:r>
            <w:r>
              <w:rPr>
                <w:spacing w:val="-4"/>
                <w:sz w:val="24"/>
              </w:rPr>
              <w:t>Act</w:t>
            </w:r>
          </w:p>
        </w:tc>
        <w:tc>
          <w:tcPr>
            <w:tcW w:w="6186" w:type="dxa"/>
          </w:tcPr>
          <w:p w14:paraId="749E2FCD" w14:textId="77777777" w:rsidR="00654DBD" w:rsidRDefault="0008649B">
            <w:pPr>
              <w:pStyle w:val="TableParagraph"/>
              <w:spacing w:before="7"/>
              <w:ind w:left="5"/>
              <w:rPr>
                <w:sz w:val="24"/>
              </w:rPr>
            </w:pPr>
            <w:r>
              <w:rPr>
                <w:sz w:val="24"/>
              </w:rPr>
              <w:t xml:space="preserve">33 U.S.C. </w:t>
            </w:r>
            <w:r>
              <w:rPr>
                <w:spacing w:val="-4"/>
                <w:sz w:val="24"/>
              </w:rPr>
              <w:t>1251</w:t>
            </w:r>
          </w:p>
        </w:tc>
      </w:tr>
      <w:tr w:rsidR="00654DBD" w14:paraId="2E2D057C" w14:textId="77777777">
        <w:trPr>
          <w:trHeight w:val="282"/>
        </w:trPr>
        <w:tc>
          <w:tcPr>
            <w:tcW w:w="3164" w:type="dxa"/>
          </w:tcPr>
          <w:p w14:paraId="61751B36" w14:textId="77777777" w:rsidR="00654DBD" w:rsidRDefault="0008649B">
            <w:pPr>
              <w:pStyle w:val="TableParagraph"/>
              <w:spacing w:before="7" w:line="256" w:lineRule="exact"/>
              <w:ind w:left="6"/>
              <w:rPr>
                <w:sz w:val="24"/>
              </w:rPr>
            </w:pPr>
            <w:r>
              <w:rPr>
                <w:sz w:val="24"/>
              </w:rPr>
              <w:t xml:space="preserve">Energy </w:t>
            </w:r>
            <w:r>
              <w:rPr>
                <w:spacing w:val="-2"/>
                <w:sz w:val="24"/>
              </w:rPr>
              <w:t>Efficiency</w:t>
            </w:r>
          </w:p>
        </w:tc>
        <w:tc>
          <w:tcPr>
            <w:tcW w:w="6186" w:type="dxa"/>
          </w:tcPr>
          <w:p w14:paraId="64A1CC71" w14:textId="77777777" w:rsidR="00654DBD" w:rsidRDefault="0008649B">
            <w:pPr>
              <w:pStyle w:val="TableParagraph"/>
              <w:spacing w:before="7" w:line="256" w:lineRule="exact"/>
              <w:ind w:left="5"/>
              <w:rPr>
                <w:sz w:val="24"/>
              </w:rPr>
            </w:pPr>
            <w:r>
              <w:rPr>
                <w:sz w:val="24"/>
              </w:rPr>
              <w:t xml:space="preserve">2 CFR Part 200 Appendix </w:t>
            </w:r>
            <w:r>
              <w:rPr>
                <w:spacing w:val="-5"/>
                <w:sz w:val="24"/>
              </w:rPr>
              <w:t>II</w:t>
            </w:r>
          </w:p>
        </w:tc>
      </w:tr>
      <w:tr w:rsidR="00654DBD" w14:paraId="42781C42" w14:textId="77777777">
        <w:trPr>
          <w:trHeight w:val="282"/>
        </w:trPr>
        <w:tc>
          <w:tcPr>
            <w:tcW w:w="3164" w:type="dxa"/>
          </w:tcPr>
          <w:p w14:paraId="1038383F" w14:textId="77777777" w:rsidR="00654DBD" w:rsidRDefault="0008649B">
            <w:pPr>
              <w:pStyle w:val="TableParagraph"/>
              <w:spacing w:before="7" w:line="256" w:lineRule="exact"/>
              <w:ind w:left="6"/>
              <w:rPr>
                <w:sz w:val="24"/>
              </w:rPr>
            </w:pPr>
            <w:r>
              <w:rPr>
                <w:sz w:val="24"/>
              </w:rPr>
              <w:t xml:space="preserve">Copeland “Anti- Kickback” </w:t>
            </w:r>
            <w:r>
              <w:rPr>
                <w:spacing w:val="-5"/>
                <w:sz w:val="24"/>
              </w:rPr>
              <w:t>Act</w:t>
            </w:r>
          </w:p>
        </w:tc>
        <w:tc>
          <w:tcPr>
            <w:tcW w:w="6186" w:type="dxa"/>
          </w:tcPr>
          <w:p w14:paraId="57D28654" w14:textId="77777777" w:rsidR="00654DBD" w:rsidRDefault="0008649B">
            <w:pPr>
              <w:pStyle w:val="TableParagraph"/>
              <w:spacing w:before="7" w:line="256" w:lineRule="exact"/>
              <w:ind w:left="5"/>
              <w:rPr>
                <w:sz w:val="24"/>
              </w:rPr>
            </w:pPr>
            <w:r>
              <w:rPr>
                <w:sz w:val="24"/>
              </w:rPr>
              <w:t xml:space="preserve">18 U.S.C. 874 and 40 U.S.C. </w:t>
            </w:r>
            <w:r>
              <w:rPr>
                <w:spacing w:val="-4"/>
                <w:sz w:val="24"/>
              </w:rPr>
              <w:t>276C</w:t>
            </w:r>
          </w:p>
        </w:tc>
      </w:tr>
      <w:tr w:rsidR="00654DBD" w14:paraId="66E525B3" w14:textId="77777777">
        <w:trPr>
          <w:trHeight w:val="558"/>
        </w:trPr>
        <w:tc>
          <w:tcPr>
            <w:tcW w:w="3164" w:type="dxa"/>
          </w:tcPr>
          <w:p w14:paraId="14E0DE5B" w14:textId="77777777" w:rsidR="00654DBD" w:rsidRDefault="0008649B">
            <w:pPr>
              <w:pStyle w:val="TableParagraph"/>
              <w:spacing w:line="270" w:lineRule="atLeast"/>
              <w:ind w:left="18" w:right="1164" w:hanging="13"/>
              <w:rPr>
                <w:sz w:val="24"/>
              </w:rPr>
            </w:pPr>
            <w:r>
              <w:rPr>
                <w:sz w:val="24"/>
              </w:rPr>
              <w:t>Byrd</w:t>
            </w:r>
            <w:r>
              <w:rPr>
                <w:spacing w:val="-15"/>
                <w:sz w:val="24"/>
              </w:rPr>
              <w:t xml:space="preserve"> </w:t>
            </w:r>
            <w:r>
              <w:rPr>
                <w:sz w:val="24"/>
              </w:rPr>
              <w:t xml:space="preserve">Anti-Lobbying </w:t>
            </w:r>
            <w:r>
              <w:rPr>
                <w:spacing w:val="-2"/>
                <w:sz w:val="24"/>
              </w:rPr>
              <w:t>Amendment</w:t>
            </w:r>
          </w:p>
        </w:tc>
        <w:tc>
          <w:tcPr>
            <w:tcW w:w="6186" w:type="dxa"/>
          </w:tcPr>
          <w:p w14:paraId="11BEFC63" w14:textId="77777777" w:rsidR="00654DBD" w:rsidRDefault="0008649B">
            <w:pPr>
              <w:pStyle w:val="TableParagraph"/>
              <w:spacing w:before="7"/>
              <w:ind w:left="5"/>
              <w:rPr>
                <w:sz w:val="24"/>
              </w:rPr>
            </w:pPr>
            <w:r>
              <w:rPr>
                <w:sz w:val="24"/>
              </w:rPr>
              <w:t xml:space="preserve">31 U.S.C. </w:t>
            </w:r>
            <w:r>
              <w:rPr>
                <w:spacing w:val="-4"/>
                <w:sz w:val="24"/>
              </w:rPr>
              <w:t>1352</w:t>
            </w:r>
          </w:p>
        </w:tc>
      </w:tr>
      <w:tr w:rsidR="00654DBD" w14:paraId="1539EAF6" w14:textId="77777777">
        <w:trPr>
          <w:trHeight w:val="282"/>
        </w:trPr>
        <w:tc>
          <w:tcPr>
            <w:tcW w:w="3164" w:type="dxa"/>
          </w:tcPr>
          <w:p w14:paraId="7FE425A8" w14:textId="77777777" w:rsidR="00654DBD" w:rsidRDefault="0008649B">
            <w:pPr>
              <w:pStyle w:val="TableParagraph"/>
              <w:spacing w:before="7" w:line="256" w:lineRule="exact"/>
              <w:ind w:left="6"/>
              <w:rPr>
                <w:sz w:val="24"/>
              </w:rPr>
            </w:pPr>
            <w:r>
              <w:rPr>
                <w:sz w:val="24"/>
              </w:rPr>
              <w:t xml:space="preserve">Debarment and </w:t>
            </w:r>
            <w:r>
              <w:rPr>
                <w:spacing w:val="-2"/>
                <w:sz w:val="24"/>
              </w:rPr>
              <w:t>Suspension</w:t>
            </w:r>
          </w:p>
        </w:tc>
        <w:tc>
          <w:tcPr>
            <w:tcW w:w="6186" w:type="dxa"/>
          </w:tcPr>
          <w:p w14:paraId="6E8591DE" w14:textId="77777777" w:rsidR="00654DBD" w:rsidRDefault="0008649B">
            <w:pPr>
              <w:pStyle w:val="TableParagraph"/>
              <w:spacing w:before="7" w:line="256" w:lineRule="exact"/>
              <w:ind w:left="5"/>
              <w:rPr>
                <w:sz w:val="24"/>
              </w:rPr>
            </w:pPr>
            <w:r>
              <w:rPr>
                <w:sz w:val="24"/>
              </w:rPr>
              <w:t xml:space="preserve">Executive Orders 12549 and </w:t>
            </w:r>
            <w:r>
              <w:rPr>
                <w:spacing w:val="-2"/>
                <w:sz w:val="24"/>
              </w:rPr>
              <w:t>12689</w:t>
            </w:r>
          </w:p>
        </w:tc>
      </w:tr>
      <w:tr w:rsidR="00654DBD" w14:paraId="52C8DC18" w14:textId="77777777">
        <w:trPr>
          <w:trHeight w:val="282"/>
        </w:trPr>
        <w:tc>
          <w:tcPr>
            <w:tcW w:w="3164" w:type="dxa"/>
          </w:tcPr>
          <w:p w14:paraId="69F795D6" w14:textId="77777777" w:rsidR="00654DBD" w:rsidRDefault="0008649B">
            <w:pPr>
              <w:pStyle w:val="TableParagraph"/>
              <w:spacing w:before="7" w:line="256" w:lineRule="exact"/>
              <w:ind w:left="6"/>
              <w:rPr>
                <w:sz w:val="24"/>
              </w:rPr>
            </w:pPr>
            <w:r>
              <w:rPr>
                <w:spacing w:val="-2"/>
                <w:sz w:val="24"/>
              </w:rPr>
              <w:t>Recycling</w:t>
            </w:r>
          </w:p>
        </w:tc>
        <w:tc>
          <w:tcPr>
            <w:tcW w:w="6186" w:type="dxa"/>
          </w:tcPr>
          <w:p w14:paraId="5A3C34F7" w14:textId="77777777" w:rsidR="00654DBD" w:rsidRDefault="0008649B">
            <w:pPr>
              <w:pStyle w:val="TableParagraph"/>
              <w:spacing w:before="7" w:line="256" w:lineRule="exact"/>
              <w:ind w:left="5"/>
              <w:rPr>
                <w:sz w:val="24"/>
              </w:rPr>
            </w:pPr>
            <w:r>
              <w:rPr>
                <w:sz w:val="24"/>
              </w:rPr>
              <w:t xml:space="preserve">2 CFR Part 200 Appendix </w:t>
            </w:r>
            <w:r>
              <w:rPr>
                <w:spacing w:val="-5"/>
                <w:sz w:val="24"/>
              </w:rPr>
              <w:t>II</w:t>
            </w:r>
          </w:p>
        </w:tc>
      </w:tr>
      <w:tr w:rsidR="00654DBD" w14:paraId="3E2FFB4E" w14:textId="77777777">
        <w:trPr>
          <w:trHeight w:val="282"/>
        </w:trPr>
        <w:tc>
          <w:tcPr>
            <w:tcW w:w="3164" w:type="dxa"/>
          </w:tcPr>
          <w:p w14:paraId="7EB061ED" w14:textId="77777777" w:rsidR="00654DBD" w:rsidRDefault="0008649B">
            <w:pPr>
              <w:pStyle w:val="TableParagraph"/>
              <w:spacing w:before="7" w:line="256" w:lineRule="exact"/>
              <w:ind w:left="6"/>
              <w:rPr>
                <w:sz w:val="24"/>
              </w:rPr>
            </w:pPr>
            <w:r>
              <w:rPr>
                <w:sz w:val="24"/>
              </w:rPr>
              <w:t xml:space="preserve">Davis-Bacon </w:t>
            </w:r>
            <w:r>
              <w:rPr>
                <w:spacing w:val="-5"/>
                <w:sz w:val="24"/>
              </w:rPr>
              <w:t>Act</w:t>
            </w:r>
          </w:p>
        </w:tc>
        <w:tc>
          <w:tcPr>
            <w:tcW w:w="6186" w:type="dxa"/>
          </w:tcPr>
          <w:p w14:paraId="4FA9BFCD" w14:textId="77777777" w:rsidR="00654DBD" w:rsidRDefault="0008649B">
            <w:pPr>
              <w:pStyle w:val="TableParagraph"/>
              <w:spacing w:before="7" w:line="256" w:lineRule="exact"/>
              <w:ind w:left="5"/>
              <w:rPr>
                <w:sz w:val="24"/>
              </w:rPr>
            </w:pPr>
            <w:r>
              <w:rPr>
                <w:sz w:val="24"/>
              </w:rPr>
              <w:t>40 U.S.C. 276a to a-</w:t>
            </w:r>
            <w:r>
              <w:rPr>
                <w:spacing w:val="-10"/>
                <w:sz w:val="24"/>
              </w:rPr>
              <w:t>7</w:t>
            </w:r>
          </w:p>
        </w:tc>
      </w:tr>
      <w:tr w:rsidR="00654DBD" w14:paraId="15721288" w14:textId="77777777">
        <w:trPr>
          <w:trHeight w:val="565"/>
        </w:trPr>
        <w:tc>
          <w:tcPr>
            <w:tcW w:w="3164" w:type="dxa"/>
          </w:tcPr>
          <w:p w14:paraId="51C8C563" w14:textId="77777777" w:rsidR="00654DBD" w:rsidRDefault="0008649B">
            <w:pPr>
              <w:pStyle w:val="TableParagraph"/>
              <w:spacing w:line="270" w:lineRule="atLeast"/>
              <w:ind w:left="18" w:right="108" w:hanging="13"/>
              <w:rPr>
                <w:sz w:val="24"/>
              </w:rPr>
            </w:pPr>
            <w:r>
              <w:rPr>
                <w:sz w:val="24"/>
              </w:rPr>
              <w:t>Contract</w:t>
            </w:r>
            <w:r>
              <w:rPr>
                <w:spacing w:val="-13"/>
                <w:sz w:val="24"/>
              </w:rPr>
              <w:t xml:space="preserve"> </w:t>
            </w:r>
            <w:r>
              <w:rPr>
                <w:sz w:val="24"/>
              </w:rPr>
              <w:t>Work</w:t>
            </w:r>
            <w:r>
              <w:rPr>
                <w:spacing w:val="-13"/>
                <w:sz w:val="24"/>
              </w:rPr>
              <w:t xml:space="preserve"> </w:t>
            </w:r>
            <w:r>
              <w:rPr>
                <w:sz w:val="24"/>
              </w:rPr>
              <w:t>Hours</w:t>
            </w:r>
            <w:r>
              <w:rPr>
                <w:spacing w:val="-13"/>
                <w:sz w:val="24"/>
              </w:rPr>
              <w:t xml:space="preserve"> </w:t>
            </w:r>
            <w:r>
              <w:rPr>
                <w:sz w:val="24"/>
              </w:rPr>
              <w:t>and Safety Standards Act</w:t>
            </w:r>
          </w:p>
        </w:tc>
        <w:tc>
          <w:tcPr>
            <w:tcW w:w="6186" w:type="dxa"/>
          </w:tcPr>
          <w:p w14:paraId="1E494FF1" w14:textId="77777777" w:rsidR="00654DBD" w:rsidRDefault="00654DBD">
            <w:pPr>
              <w:pStyle w:val="TableParagraph"/>
              <w:spacing w:before="2"/>
              <w:rPr>
                <w:sz w:val="25"/>
              </w:rPr>
            </w:pPr>
          </w:p>
          <w:p w14:paraId="7D8C9661" w14:textId="77777777" w:rsidR="00654DBD" w:rsidRDefault="0008649B">
            <w:pPr>
              <w:pStyle w:val="TableParagraph"/>
              <w:spacing w:line="256" w:lineRule="exact"/>
              <w:ind w:left="5"/>
              <w:rPr>
                <w:sz w:val="24"/>
              </w:rPr>
            </w:pPr>
            <w:r>
              <w:rPr>
                <w:sz w:val="24"/>
              </w:rPr>
              <w:t>40 U.S.C. 327-</w:t>
            </w:r>
            <w:r>
              <w:rPr>
                <w:spacing w:val="-5"/>
                <w:sz w:val="24"/>
              </w:rPr>
              <w:t>333</w:t>
            </w:r>
          </w:p>
        </w:tc>
      </w:tr>
      <w:tr w:rsidR="00654DBD" w14:paraId="1A53ABC5" w14:textId="77777777">
        <w:trPr>
          <w:trHeight w:val="565"/>
        </w:trPr>
        <w:tc>
          <w:tcPr>
            <w:tcW w:w="3164" w:type="dxa"/>
          </w:tcPr>
          <w:p w14:paraId="543DB8A8" w14:textId="77777777" w:rsidR="00654DBD" w:rsidRDefault="0008649B">
            <w:pPr>
              <w:pStyle w:val="TableParagraph"/>
              <w:spacing w:line="270" w:lineRule="atLeast"/>
              <w:ind w:left="18" w:right="16" w:hanging="13"/>
              <w:rPr>
                <w:sz w:val="24"/>
              </w:rPr>
            </w:pPr>
            <w:r>
              <w:rPr>
                <w:sz w:val="24"/>
              </w:rPr>
              <w:t>Rights to Inventions Made Under</w:t>
            </w:r>
            <w:r>
              <w:rPr>
                <w:spacing w:val="-10"/>
                <w:sz w:val="24"/>
              </w:rPr>
              <w:t xml:space="preserve"> </w:t>
            </w:r>
            <w:r>
              <w:rPr>
                <w:sz w:val="24"/>
              </w:rPr>
              <w:t>a</w:t>
            </w:r>
            <w:r>
              <w:rPr>
                <w:spacing w:val="-10"/>
                <w:sz w:val="24"/>
              </w:rPr>
              <w:t xml:space="preserve"> </w:t>
            </w:r>
            <w:r>
              <w:rPr>
                <w:sz w:val="24"/>
              </w:rPr>
              <w:t>Contract</w:t>
            </w:r>
            <w:r>
              <w:rPr>
                <w:spacing w:val="-10"/>
                <w:sz w:val="24"/>
              </w:rPr>
              <w:t xml:space="preserve"> </w:t>
            </w:r>
            <w:r>
              <w:rPr>
                <w:sz w:val="24"/>
              </w:rPr>
              <w:t>or</w:t>
            </w:r>
            <w:r>
              <w:rPr>
                <w:spacing w:val="-10"/>
                <w:sz w:val="24"/>
              </w:rPr>
              <w:t xml:space="preserve"> </w:t>
            </w:r>
            <w:r>
              <w:rPr>
                <w:sz w:val="24"/>
              </w:rPr>
              <w:t>Agreement</w:t>
            </w:r>
          </w:p>
        </w:tc>
        <w:tc>
          <w:tcPr>
            <w:tcW w:w="6186" w:type="dxa"/>
          </w:tcPr>
          <w:p w14:paraId="5EE1E949" w14:textId="77777777" w:rsidR="00654DBD" w:rsidRDefault="00654DBD">
            <w:pPr>
              <w:pStyle w:val="TableParagraph"/>
              <w:spacing w:before="2"/>
              <w:rPr>
                <w:sz w:val="25"/>
              </w:rPr>
            </w:pPr>
          </w:p>
          <w:p w14:paraId="1BBF70B6" w14:textId="77777777" w:rsidR="00654DBD" w:rsidRDefault="0008649B">
            <w:pPr>
              <w:pStyle w:val="TableParagraph"/>
              <w:spacing w:line="256" w:lineRule="exact"/>
              <w:ind w:left="5"/>
              <w:rPr>
                <w:sz w:val="24"/>
              </w:rPr>
            </w:pPr>
            <w:r>
              <w:rPr>
                <w:sz w:val="24"/>
              </w:rPr>
              <w:t xml:space="preserve">37 CFR part </w:t>
            </w:r>
            <w:r>
              <w:rPr>
                <w:spacing w:val="-5"/>
                <w:sz w:val="24"/>
              </w:rPr>
              <w:t>401</w:t>
            </w:r>
          </w:p>
        </w:tc>
      </w:tr>
      <w:tr w:rsidR="00654DBD" w14:paraId="7E3B6172" w14:textId="77777777">
        <w:trPr>
          <w:trHeight w:val="282"/>
        </w:trPr>
        <w:tc>
          <w:tcPr>
            <w:tcW w:w="3164" w:type="dxa"/>
          </w:tcPr>
          <w:p w14:paraId="16F15A25" w14:textId="77777777" w:rsidR="00654DBD" w:rsidRDefault="0008649B">
            <w:pPr>
              <w:pStyle w:val="TableParagraph"/>
              <w:spacing w:before="7" w:line="256" w:lineRule="exact"/>
              <w:ind w:left="6"/>
              <w:rPr>
                <w:sz w:val="24"/>
              </w:rPr>
            </w:pPr>
            <w:r>
              <w:rPr>
                <w:sz w:val="24"/>
              </w:rPr>
              <w:t xml:space="preserve">Contractor Breach </w:t>
            </w:r>
            <w:r>
              <w:rPr>
                <w:spacing w:val="-2"/>
                <w:sz w:val="24"/>
              </w:rPr>
              <w:t>Clause</w:t>
            </w:r>
          </w:p>
        </w:tc>
        <w:tc>
          <w:tcPr>
            <w:tcW w:w="6186" w:type="dxa"/>
          </w:tcPr>
          <w:p w14:paraId="441BEC0C" w14:textId="77777777" w:rsidR="00654DBD" w:rsidRDefault="0008649B">
            <w:pPr>
              <w:pStyle w:val="TableParagraph"/>
              <w:spacing w:before="7" w:line="256" w:lineRule="exact"/>
              <w:ind w:left="5"/>
              <w:rPr>
                <w:sz w:val="24"/>
              </w:rPr>
            </w:pPr>
            <w:r>
              <w:rPr>
                <w:sz w:val="24"/>
              </w:rPr>
              <w:t xml:space="preserve">2 CFR Part 200 Appendix </w:t>
            </w:r>
            <w:r>
              <w:rPr>
                <w:spacing w:val="-5"/>
                <w:sz w:val="24"/>
              </w:rPr>
              <w:t>II</w:t>
            </w:r>
          </w:p>
        </w:tc>
      </w:tr>
      <w:tr w:rsidR="00654DBD" w14:paraId="651BDC91" w14:textId="77777777">
        <w:trPr>
          <w:trHeight w:val="1110"/>
        </w:trPr>
        <w:tc>
          <w:tcPr>
            <w:tcW w:w="3164" w:type="dxa"/>
          </w:tcPr>
          <w:p w14:paraId="4716517E" w14:textId="77777777" w:rsidR="00654DBD" w:rsidRDefault="0008649B">
            <w:pPr>
              <w:pStyle w:val="TableParagraph"/>
              <w:spacing w:line="270" w:lineRule="atLeast"/>
              <w:ind w:left="18" w:hanging="13"/>
              <w:rPr>
                <w:sz w:val="24"/>
              </w:rPr>
            </w:pPr>
            <w:r>
              <w:rPr>
                <w:sz w:val="24"/>
              </w:rPr>
              <w:t>Prohibition on Certain Telecommunications</w:t>
            </w:r>
            <w:r>
              <w:rPr>
                <w:spacing w:val="-15"/>
                <w:sz w:val="24"/>
              </w:rPr>
              <w:t xml:space="preserve"> </w:t>
            </w:r>
            <w:r>
              <w:rPr>
                <w:sz w:val="24"/>
              </w:rPr>
              <w:t>and</w:t>
            </w:r>
            <w:r>
              <w:rPr>
                <w:spacing w:val="-15"/>
                <w:sz w:val="24"/>
              </w:rPr>
              <w:t xml:space="preserve"> </w:t>
            </w:r>
            <w:r>
              <w:rPr>
                <w:sz w:val="24"/>
              </w:rPr>
              <w:t xml:space="preserve">Video Surveillance Services and </w:t>
            </w:r>
            <w:r>
              <w:rPr>
                <w:spacing w:val="-2"/>
                <w:sz w:val="24"/>
              </w:rPr>
              <w:t>Equipment</w:t>
            </w:r>
          </w:p>
        </w:tc>
        <w:tc>
          <w:tcPr>
            <w:tcW w:w="6186" w:type="dxa"/>
          </w:tcPr>
          <w:p w14:paraId="3E412B03" w14:textId="77777777" w:rsidR="00654DBD" w:rsidRDefault="0008649B">
            <w:pPr>
              <w:pStyle w:val="TableParagraph"/>
              <w:ind w:left="4"/>
              <w:rPr>
                <w:sz w:val="24"/>
              </w:rPr>
            </w:pPr>
            <w:r>
              <w:rPr>
                <w:sz w:val="24"/>
              </w:rPr>
              <w:t xml:space="preserve">2 CFR Part 200 Subpart C; Public Law 115-232 section </w:t>
            </w:r>
            <w:r>
              <w:rPr>
                <w:spacing w:val="-5"/>
                <w:sz w:val="24"/>
              </w:rPr>
              <w:t>889</w:t>
            </w:r>
          </w:p>
        </w:tc>
      </w:tr>
      <w:tr w:rsidR="00654DBD" w14:paraId="19188DAF" w14:textId="77777777">
        <w:trPr>
          <w:trHeight w:val="558"/>
        </w:trPr>
        <w:tc>
          <w:tcPr>
            <w:tcW w:w="3164" w:type="dxa"/>
          </w:tcPr>
          <w:p w14:paraId="78E995A4" w14:textId="77777777" w:rsidR="00654DBD" w:rsidRDefault="0008649B">
            <w:pPr>
              <w:pStyle w:val="TableParagraph"/>
              <w:spacing w:line="270" w:lineRule="atLeast"/>
              <w:ind w:left="18" w:hanging="13"/>
              <w:rPr>
                <w:sz w:val="24"/>
              </w:rPr>
            </w:pPr>
            <w:r>
              <w:rPr>
                <w:sz w:val="24"/>
              </w:rPr>
              <w:t>Procurement</w:t>
            </w:r>
            <w:r>
              <w:rPr>
                <w:spacing w:val="-15"/>
                <w:sz w:val="24"/>
              </w:rPr>
              <w:t xml:space="preserve"> </w:t>
            </w:r>
            <w:r>
              <w:rPr>
                <w:sz w:val="24"/>
              </w:rPr>
              <w:t>of</w:t>
            </w:r>
            <w:r>
              <w:rPr>
                <w:spacing w:val="-15"/>
                <w:sz w:val="24"/>
              </w:rPr>
              <w:t xml:space="preserve"> </w:t>
            </w:r>
            <w:r>
              <w:rPr>
                <w:sz w:val="24"/>
              </w:rPr>
              <w:t xml:space="preserve">Recovered </w:t>
            </w:r>
            <w:r>
              <w:rPr>
                <w:spacing w:val="-2"/>
                <w:sz w:val="24"/>
              </w:rPr>
              <w:t>Materials</w:t>
            </w:r>
          </w:p>
        </w:tc>
        <w:tc>
          <w:tcPr>
            <w:tcW w:w="6186" w:type="dxa"/>
          </w:tcPr>
          <w:p w14:paraId="341EB528" w14:textId="77777777" w:rsidR="00654DBD" w:rsidRDefault="0008649B">
            <w:pPr>
              <w:pStyle w:val="TableParagraph"/>
              <w:spacing w:line="270" w:lineRule="atLeast"/>
              <w:ind w:left="4"/>
              <w:rPr>
                <w:sz w:val="24"/>
              </w:rPr>
            </w:pPr>
            <w:r>
              <w:rPr>
                <w:sz w:val="24"/>
              </w:rPr>
              <w:t>2</w:t>
            </w:r>
            <w:r>
              <w:rPr>
                <w:spacing w:val="-4"/>
                <w:sz w:val="24"/>
              </w:rPr>
              <w:t xml:space="preserve"> </w:t>
            </w:r>
            <w:r>
              <w:rPr>
                <w:sz w:val="24"/>
              </w:rPr>
              <w:t>CFR</w:t>
            </w:r>
            <w:r>
              <w:rPr>
                <w:spacing w:val="-4"/>
                <w:sz w:val="24"/>
              </w:rPr>
              <w:t xml:space="preserve"> </w:t>
            </w:r>
            <w:r>
              <w:rPr>
                <w:sz w:val="24"/>
              </w:rPr>
              <w:t>Part</w:t>
            </w:r>
            <w:r>
              <w:rPr>
                <w:spacing w:val="-4"/>
                <w:sz w:val="24"/>
              </w:rPr>
              <w:t xml:space="preserve"> </w:t>
            </w:r>
            <w:r>
              <w:rPr>
                <w:sz w:val="24"/>
              </w:rPr>
              <w:t>200</w:t>
            </w:r>
            <w:r>
              <w:rPr>
                <w:spacing w:val="-4"/>
                <w:sz w:val="24"/>
              </w:rPr>
              <w:t xml:space="preserve"> </w:t>
            </w:r>
            <w:r>
              <w:rPr>
                <w:sz w:val="24"/>
              </w:rPr>
              <w:t>Property</w:t>
            </w:r>
            <w:r>
              <w:rPr>
                <w:spacing w:val="-4"/>
                <w:sz w:val="24"/>
              </w:rPr>
              <w:t xml:space="preserve"> </w:t>
            </w:r>
            <w:r>
              <w:rPr>
                <w:sz w:val="24"/>
              </w:rPr>
              <w:t>Standards;</w:t>
            </w:r>
            <w:r>
              <w:rPr>
                <w:spacing w:val="-4"/>
                <w:sz w:val="24"/>
              </w:rPr>
              <w:t xml:space="preserve"> </w:t>
            </w:r>
            <w:r>
              <w:rPr>
                <w:sz w:val="24"/>
              </w:rPr>
              <w:t>section</w:t>
            </w:r>
            <w:r>
              <w:rPr>
                <w:spacing w:val="-4"/>
                <w:sz w:val="24"/>
              </w:rPr>
              <w:t xml:space="preserve"> </w:t>
            </w:r>
            <w:r>
              <w:rPr>
                <w:sz w:val="24"/>
              </w:rPr>
              <w:t>6002</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Solid Waste Disposal Act</w:t>
            </w:r>
          </w:p>
        </w:tc>
      </w:tr>
      <w:tr w:rsidR="00654DBD" w14:paraId="664692D2" w14:textId="77777777">
        <w:trPr>
          <w:trHeight w:val="558"/>
        </w:trPr>
        <w:tc>
          <w:tcPr>
            <w:tcW w:w="3164" w:type="dxa"/>
          </w:tcPr>
          <w:p w14:paraId="5E00375B" w14:textId="77777777" w:rsidR="00654DBD" w:rsidRDefault="0008649B">
            <w:pPr>
              <w:pStyle w:val="TableParagraph"/>
              <w:spacing w:line="270" w:lineRule="atLeast"/>
              <w:ind w:left="18" w:hanging="13"/>
              <w:rPr>
                <w:sz w:val="24"/>
              </w:rPr>
            </w:pPr>
            <w:r>
              <w:rPr>
                <w:sz w:val="24"/>
              </w:rPr>
              <w:t>Domestic</w:t>
            </w:r>
            <w:r>
              <w:rPr>
                <w:spacing w:val="-15"/>
                <w:sz w:val="24"/>
              </w:rPr>
              <w:t xml:space="preserve"> </w:t>
            </w:r>
            <w:r>
              <w:rPr>
                <w:sz w:val="24"/>
              </w:rPr>
              <w:t>Preferences</w:t>
            </w:r>
            <w:r>
              <w:rPr>
                <w:spacing w:val="-15"/>
                <w:sz w:val="24"/>
              </w:rPr>
              <w:t xml:space="preserve"> </w:t>
            </w:r>
            <w:r>
              <w:rPr>
                <w:sz w:val="24"/>
              </w:rPr>
              <w:t xml:space="preserve">for </w:t>
            </w:r>
            <w:r>
              <w:rPr>
                <w:spacing w:val="-2"/>
                <w:sz w:val="24"/>
              </w:rPr>
              <w:t>Procurements</w:t>
            </w:r>
          </w:p>
        </w:tc>
        <w:tc>
          <w:tcPr>
            <w:tcW w:w="6186" w:type="dxa"/>
          </w:tcPr>
          <w:p w14:paraId="49589485" w14:textId="77777777" w:rsidR="00654DBD" w:rsidRDefault="0008649B">
            <w:pPr>
              <w:pStyle w:val="TableParagraph"/>
              <w:ind w:left="4"/>
              <w:rPr>
                <w:sz w:val="24"/>
              </w:rPr>
            </w:pPr>
            <w:r>
              <w:rPr>
                <w:sz w:val="24"/>
              </w:rPr>
              <w:t xml:space="preserve">2 CFR Part 200 Property </w:t>
            </w:r>
            <w:r>
              <w:rPr>
                <w:spacing w:val="-2"/>
                <w:sz w:val="24"/>
              </w:rPr>
              <w:t>Standards</w:t>
            </w:r>
          </w:p>
        </w:tc>
      </w:tr>
    </w:tbl>
    <w:p w14:paraId="3C7B80B2" w14:textId="77777777" w:rsidR="00654DBD" w:rsidRDefault="00654DBD">
      <w:pPr>
        <w:rPr>
          <w:sz w:val="24"/>
        </w:rPr>
        <w:sectPr w:rsidR="00654DBD">
          <w:pgSz w:w="12240" w:h="15840"/>
          <w:pgMar w:top="1300" w:right="1080" w:bottom="1340" w:left="1200" w:header="0" w:footer="1146" w:gutter="0"/>
          <w:cols w:space="720"/>
        </w:sectPr>
      </w:pPr>
    </w:p>
    <w:p w14:paraId="6904F08C" w14:textId="77777777" w:rsidR="00654DBD" w:rsidRDefault="0008649B">
      <w:pPr>
        <w:spacing w:before="60"/>
        <w:ind w:left="1673" w:right="1991"/>
        <w:jc w:val="center"/>
        <w:rPr>
          <w:b/>
          <w:sz w:val="24"/>
        </w:rPr>
      </w:pPr>
      <w:r>
        <w:rPr>
          <w:b/>
          <w:sz w:val="24"/>
        </w:rPr>
        <w:lastRenderedPageBreak/>
        <w:t>APPENDIX C—</w:t>
      </w:r>
      <w:r>
        <w:rPr>
          <w:b/>
          <w:spacing w:val="-2"/>
          <w:sz w:val="24"/>
        </w:rPr>
        <w:t>BUDGET</w:t>
      </w:r>
    </w:p>
    <w:p w14:paraId="7D8D1A6D" w14:textId="77777777" w:rsidR="00654DBD" w:rsidRDefault="00654DBD">
      <w:pPr>
        <w:jc w:val="center"/>
        <w:rPr>
          <w:sz w:val="24"/>
        </w:rPr>
        <w:sectPr w:rsidR="00654DBD">
          <w:pgSz w:w="12240" w:h="15840"/>
          <w:pgMar w:top="1320" w:right="1080" w:bottom="1340" w:left="1200" w:header="0" w:footer="1146" w:gutter="0"/>
          <w:cols w:space="720"/>
        </w:sectPr>
      </w:pPr>
    </w:p>
    <w:p w14:paraId="293BB332" w14:textId="77777777" w:rsidR="00654DBD" w:rsidRDefault="00654DBD">
      <w:pPr>
        <w:pStyle w:val="BodyText"/>
        <w:spacing w:before="3"/>
        <w:rPr>
          <w:b/>
          <w:sz w:val="4"/>
        </w:rPr>
      </w:pPr>
    </w:p>
    <w:tbl>
      <w:tblPr>
        <w:tblW w:w="0" w:type="auto"/>
        <w:tblInd w:w="27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80"/>
        <w:gridCol w:w="769"/>
        <w:gridCol w:w="983"/>
        <w:gridCol w:w="983"/>
        <w:gridCol w:w="983"/>
        <w:gridCol w:w="983"/>
      </w:tblGrid>
      <w:tr w:rsidR="00654DBD" w14:paraId="759605E5" w14:textId="77777777">
        <w:trPr>
          <w:trHeight w:val="261"/>
        </w:trPr>
        <w:tc>
          <w:tcPr>
            <w:tcW w:w="5881" w:type="dxa"/>
            <w:gridSpan w:val="6"/>
            <w:shd w:val="clear" w:color="auto" w:fill="C6D9F1"/>
          </w:tcPr>
          <w:p w14:paraId="725658B5" w14:textId="77777777" w:rsidR="00654DBD" w:rsidRDefault="0008649B">
            <w:pPr>
              <w:pStyle w:val="TableParagraph"/>
              <w:spacing w:before="63"/>
              <w:ind w:left="2388" w:right="2365"/>
              <w:jc w:val="center"/>
              <w:rPr>
                <w:rFonts w:ascii="Calibri"/>
                <w:b/>
                <w:sz w:val="11"/>
              </w:rPr>
            </w:pPr>
            <w:r>
              <w:rPr>
                <w:rFonts w:ascii="Calibri"/>
                <w:b/>
                <w:w w:val="105"/>
                <w:sz w:val="11"/>
              </w:rPr>
              <w:t>Project</w:t>
            </w:r>
            <w:r>
              <w:rPr>
                <w:rFonts w:ascii="Calibri"/>
                <w:b/>
                <w:spacing w:val="-2"/>
                <w:w w:val="105"/>
                <w:sz w:val="11"/>
              </w:rPr>
              <w:t xml:space="preserve"> </w:t>
            </w:r>
            <w:r>
              <w:rPr>
                <w:rFonts w:ascii="Calibri"/>
                <w:b/>
                <w:w w:val="105"/>
                <w:sz w:val="11"/>
              </w:rPr>
              <w:t>Budget</w:t>
            </w:r>
            <w:r>
              <w:rPr>
                <w:rFonts w:ascii="Calibri"/>
                <w:b/>
                <w:spacing w:val="-1"/>
                <w:w w:val="105"/>
                <w:sz w:val="11"/>
              </w:rPr>
              <w:t xml:space="preserve"> </w:t>
            </w:r>
            <w:r>
              <w:rPr>
                <w:rFonts w:ascii="Calibri"/>
                <w:b/>
                <w:w w:val="105"/>
                <w:sz w:val="11"/>
              </w:rPr>
              <w:t>by</w:t>
            </w:r>
            <w:r>
              <w:rPr>
                <w:rFonts w:ascii="Calibri"/>
                <w:b/>
                <w:spacing w:val="-2"/>
                <w:w w:val="105"/>
                <w:sz w:val="11"/>
              </w:rPr>
              <w:t xml:space="preserve"> </w:t>
            </w:r>
            <w:r>
              <w:rPr>
                <w:rFonts w:ascii="Calibri"/>
                <w:b/>
                <w:spacing w:val="-4"/>
                <w:w w:val="105"/>
                <w:sz w:val="11"/>
              </w:rPr>
              <w:t>Year</w:t>
            </w:r>
          </w:p>
        </w:tc>
      </w:tr>
      <w:tr w:rsidR="00654DBD" w14:paraId="2C15BB16" w14:textId="77777777">
        <w:trPr>
          <w:trHeight w:val="346"/>
        </w:trPr>
        <w:tc>
          <w:tcPr>
            <w:tcW w:w="1180" w:type="dxa"/>
            <w:tcBorders>
              <w:left w:val="single" w:sz="12" w:space="0" w:color="000000"/>
            </w:tcBorders>
            <w:shd w:val="clear" w:color="auto" w:fill="C6D9F1"/>
          </w:tcPr>
          <w:p w14:paraId="176D22FF" w14:textId="77777777" w:rsidR="00654DBD" w:rsidRDefault="0008649B">
            <w:pPr>
              <w:pStyle w:val="TableParagraph"/>
              <w:spacing w:before="97"/>
              <w:ind w:left="52" w:right="32"/>
              <w:jc w:val="center"/>
              <w:rPr>
                <w:rFonts w:ascii="Calibri"/>
                <w:b/>
                <w:sz w:val="12"/>
              </w:rPr>
            </w:pPr>
            <w:r>
              <w:rPr>
                <w:rFonts w:ascii="Calibri"/>
                <w:b/>
                <w:w w:val="105"/>
                <w:sz w:val="12"/>
              </w:rPr>
              <w:t>Organization</w:t>
            </w:r>
            <w:r>
              <w:rPr>
                <w:rFonts w:ascii="Calibri"/>
                <w:b/>
                <w:spacing w:val="-4"/>
                <w:w w:val="105"/>
                <w:sz w:val="12"/>
              </w:rPr>
              <w:t xml:space="preserve"> </w:t>
            </w:r>
            <w:r>
              <w:rPr>
                <w:rFonts w:ascii="Calibri"/>
                <w:b/>
                <w:spacing w:val="-2"/>
                <w:w w:val="105"/>
                <w:sz w:val="12"/>
              </w:rPr>
              <w:t>Name:</w:t>
            </w:r>
          </w:p>
        </w:tc>
        <w:tc>
          <w:tcPr>
            <w:tcW w:w="4701" w:type="dxa"/>
            <w:gridSpan w:val="5"/>
            <w:tcBorders>
              <w:right w:val="single" w:sz="12" w:space="0" w:color="000000"/>
            </w:tcBorders>
          </w:tcPr>
          <w:p w14:paraId="50E44D67" w14:textId="77777777" w:rsidR="00654DBD" w:rsidRDefault="00654DBD">
            <w:pPr>
              <w:pStyle w:val="TableParagraph"/>
              <w:spacing w:before="1"/>
              <w:rPr>
                <w:b/>
                <w:sz w:val="17"/>
              </w:rPr>
            </w:pPr>
          </w:p>
          <w:p w14:paraId="617A4E2B" w14:textId="77777777" w:rsidR="00654DBD" w:rsidRDefault="0008649B">
            <w:pPr>
              <w:pStyle w:val="TableParagraph"/>
              <w:spacing w:line="129" w:lineRule="exact"/>
              <w:ind w:left="843"/>
              <w:rPr>
                <w:rFonts w:ascii="Calibri"/>
                <w:b/>
                <w:sz w:val="12"/>
              </w:rPr>
            </w:pPr>
            <w:r>
              <w:rPr>
                <w:rFonts w:ascii="Calibri"/>
                <w:b/>
                <w:w w:val="105"/>
                <w:sz w:val="12"/>
              </w:rPr>
              <w:t>Auburn</w:t>
            </w:r>
            <w:r>
              <w:rPr>
                <w:rFonts w:ascii="Calibri"/>
                <w:b/>
                <w:spacing w:val="-2"/>
                <w:w w:val="105"/>
                <w:sz w:val="12"/>
              </w:rPr>
              <w:t xml:space="preserve"> </w:t>
            </w:r>
            <w:r>
              <w:rPr>
                <w:rFonts w:ascii="Calibri"/>
                <w:b/>
                <w:w w:val="105"/>
                <w:sz w:val="12"/>
              </w:rPr>
              <w:t>University/Center</w:t>
            </w:r>
            <w:r>
              <w:rPr>
                <w:rFonts w:ascii="Calibri"/>
                <w:b/>
                <w:spacing w:val="-1"/>
                <w:w w:val="105"/>
                <w:sz w:val="12"/>
              </w:rPr>
              <w:t xml:space="preserve"> </w:t>
            </w:r>
            <w:r>
              <w:rPr>
                <w:rFonts w:ascii="Calibri"/>
                <w:b/>
                <w:w w:val="105"/>
                <w:sz w:val="12"/>
              </w:rPr>
              <w:t>for</w:t>
            </w:r>
            <w:r>
              <w:rPr>
                <w:rFonts w:ascii="Calibri"/>
                <w:b/>
                <w:spacing w:val="-3"/>
                <w:w w:val="105"/>
                <w:sz w:val="12"/>
              </w:rPr>
              <w:t xml:space="preserve"> </w:t>
            </w:r>
            <w:r>
              <w:rPr>
                <w:rFonts w:ascii="Calibri"/>
                <w:b/>
                <w:w w:val="105"/>
                <w:sz w:val="12"/>
              </w:rPr>
              <w:t>Bioenergy</w:t>
            </w:r>
            <w:r>
              <w:rPr>
                <w:rFonts w:ascii="Calibri"/>
                <w:b/>
                <w:spacing w:val="-2"/>
                <w:w w:val="105"/>
                <w:sz w:val="12"/>
              </w:rPr>
              <w:t xml:space="preserve"> </w:t>
            </w:r>
            <w:r>
              <w:rPr>
                <w:rFonts w:ascii="Calibri"/>
                <w:b/>
                <w:w w:val="105"/>
                <w:sz w:val="12"/>
              </w:rPr>
              <w:t>and</w:t>
            </w:r>
            <w:r>
              <w:rPr>
                <w:rFonts w:ascii="Calibri"/>
                <w:b/>
                <w:spacing w:val="-2"/>
                <w:w w:val="105"/>
                <w:sz w:val="12"/>
              </w:rPr>
              <w:t xml:space="preserve"> Bioproducts</w:t>
            </w:r>
          </w:p>
        </w:tc>
      </w:tr>
      <w:tr w:rsidR="00654DBD" w14:paraId="1CF2B841" w14:textId="77777777">
        <w:trPr>
          <w:trHeight w:val="353"/>
        </w:trPr>
        <w:tc>
          <w:tcPr>
            <w:tcW w:w="1180" w:type="dxa"/>
            <w:tcBorders>
              <w:left w:val="single" w:sz="12" w:space="0" w:color="000000"/>
            </w:tcBorders>
            <w:shd w:val="clear" w:color="auto" w:fill="C6D9F1"/>
          </w:tcPr>
          <w:p w14:paraId="58B7114F" w14:textId="77777777" w:rsidR="00654DBD" w:rsidRDefault="0008649B">
            <w:pPr>
              <w:pStyle w:val="TableParagraph"/>
              <w:spacing w:before="101"/>
              <w:ind w:left="52" w:right="32"/>
              <w:jc w:val="center"/>
              <w:rPr>
                <w:rFonts w:ascii="Calibri"/>
                <w:b/>
                <w:sz w:val="12"/>
              </w:rPr>
            </w:pPr>
            <w:r>
              <w:rPr>
                <w:rFonts w:ascii="Calibri"/>
                <w:b/>
                <w:w w:val="105"/>
                <w:sz w:val="12"/>
              </w:rPr>
              <w:t>Project</w:t>
            </w:r>
            <w:r>
              <w:rPr>
                <w:rFonts w:ascii="Calibri"/>
                <w:b/>
                <w:spacing w:val="-3"/>
                <w:w w:val="105"/>
                <w:sz w:val="12"/>
              </w:rPr>
              <w:t xml:space="preserve"> </w:t>
            </w:r>
            <w:r>
              <w:rPr>
                <w:rFonts w:ascii="Calibri"/>
                <w:b/>
                <w:spacing w:val="-2"/>
                <w:w w:val="105"/>
                <w:sz w:val="12"/>
              </w:rPr>
              <w:t>Name:</w:t>
            </w:r>
          </w:p>
        </w:tc>
        <w:tc>
          <w:tcPr>
            <w:tcW w:w="4701" w:type="dxa"/>
            <w:gridSpan w:val="5"/>
            <w:tcBorders>
              <w:right w:val="single" w:sz="12" w:space="0" w:color="000000"/>
            </w:tcBorders>
          </w:tcPr>
          <w:p w14:paraId="021FE722" w14:textId="77777777" w:rsidR="00654DBD" w:rsidRDefault="0008649B">
            <w:pPr>
              <w:pStyle w:val="TableParagraph"/>
              <w:spacing w:before="13" w:line="160" w:lineRule="atLeast"/>
              <w:ind w:left="2145" w:hanging="2056"/>
              <w:rPr>
                <w:rFonts w:ascii="Calibri"/>
                <w:b/>
                <w:sz w:val="12"/>
              </w:rPr>
            </w:pPr>
            <w:r>
              <w:rPr>
                <w:rFonts w:ascii="Calibri"/>
                <w:b/>
                <w:w w:val="105"/>
                <w:sz w:val="12"/>
              </w:rPr>
              <w:t>Production of Compostable Horticulture Plant Containers using Biochar from Downed</w:t>
            </w:r>
            <w:r>
              <w:rPr>
                <w:rFonts w:ascii="Calibri"/>
                <w:b/>
                <w:spacing w:val="40"/>
                <w:w w:val="105"/>
                <w:sz w:val="12"/>
              </w:rPr>
              <w:t xml:space="preserve"> </w:t>
            </w:r>
            <w:r>
              <w:rPr>
                <w:rFonts w:ascii="Calibri"/>
                <w:b/>
                <w:spacing w:val="-2"/>
                <w:w w:val="105"/>
                <w:sz w:val="12"/>
              </w:rPr>
              <w:t>Timber</w:t>
            </w:r>
          </w:p>
        </w:tc>
      </w:tr>
      <w:tr w:rsidR="00654DBD" w14:paraId="6898D9E3" w14:textId="77777777">
        <w:trPr>
          <w:trHeight w:val="468"/>
        </w:trPr>
        <w:tc>
          <w:tcPr>
            <w:tcW w:w="5881" w:type="dxa"/>
            <w:gridSpan w:val="6"/>
            <w:tcBorders>
              <w:left w:val="single" w:sz="12" w:space="0" w:color="000000"/>
              <w:right w:val="single" w:sz="12" w:space="0" w:color="000000"/>
            </w:tcBorders>
          </w:tcPr>
          <w:p w14:paraId="2693523C" w14:textId="77777777" w:rsidR="00654DBD" w:rsidRDefault="0008649B">
            <w:pPr>
              <w:pStyle w:val="TableParagraph"/>
              <w:spacing w:before="2"/>
              <w:ind w:left="2323" w:hanging="2196"/>
              <w:rPr>
                <w:rFonts w:ascii="Calibri"/>
                <w:b/>
                <w:i/>
                <w:sz w:val="10"/>
              </w:rPr>
            </w:pPr>
            <w:r>
              <w:rPr>
                <w:rFonts w:ascii="Calibri"/>
                <w:b/>
                <w:i/>
                <w:w w:val="105"/>
                <w:sz w:val="10"/>
              </w:rPr>
              <w:t>This</w:t>
            </w:r>
            <w:r>
              <w:rPr>
                <w:rFonts w:ascii="Calibri"/>
                <w:b/>
                <w:i/>
                <w:spacing w:val="-1"/>
                <w:w w:val="105"/>
                <w:sz w:val="10"/>
              </w:rPr>
              <w:t xml:space="preserve"> </w:t>
            </w:r>
            <w:r>
              <w:rPr>
                <w:rFonts w:ascii="Calibri"/>
                <w:b/>
                <w:i/>
                <w:w w:val="105"/>
                <w:sz w:val="10"/>
              </w:rPr>
              <w:t>form</w:t>
            </w:r>
            <w:r>
              <w:rPr>
                <w:rFonts w:ascii="Calibri"/>
                <w:b/>
                <w:i/>
                <w:spacing w:val="-1"/>
                <w:w w:val="105"/>
                <w:sz w:val="10"/>
              </w:rPr>
              <w:t xml:space="preserve"> </w:t>
            </w:r>
            <w:r>
              <w:rPr>
                <w:rFonts w:ascii="Calibri"/>
                <w:b/>
                <w:i/>
                <w:w w:val="105"/>
                <w:sz w:val="10"/>
              </w:rPr>
              <w:t>only</w:t>
            </w:r>
            <w:r>
              <w:rPr>
                <w:rFonts w:ascii="Calibri"/>
                <w:b/>
                <w:i/>
                <w:spacing w:val="-1"/>
                <w:w w:val="105"/>
                <w:sz w:val="10"/>
              </w:rPr>
              <w:t xml:space="preserve"> </w:t>
            </w:r>
            <w:r>
              <w:rPr>
                <w:rFonts w:ascii="Calibri"/>
                <w:b/>
                <w:i/>
                <w:w w:val="105"/>
                <w:sz w:val="10"/>
              </w:rPr>
              <w:t>includes</w:t>
            </w:r>
            <w:r>
              <w:rPr>
                <w:rFonts w:ascii="Calibri"/>
                <w:b/>
                <w:i/>
                <w:spacing w:val="-1"/>
                <w:w w:val="105"/>
                <w:sz w:val="10"/>
              </w:rPr>
              <w:t xml:space="preserve"> </w:t>
            </w:r>
            <w:r>
              <w:rPr>
                <w:rFonts w:ascii="Calibri"/>
                <w:b/>
                <w:i/>
                <w:w w:val="105"/>
                <w:sz w:val="10"/>
              </w:rPr>
              <w:t>funds</w:t>
            </w:r>
            <w:r>
              <w:rPr>
                <w:rFonts w:ascii="Calibri"/>
                <w:b/>
                <w:i/>
                <w:spacing w:val="-1"/>
                <w:w w:val="105"/>
                <w:sz w:val="10"/>
              </w:rPr>
              <w:t xml:space="preserve"> </w:t>
            </w:r>
            <w:r>
              <w:rPr>
                <w:rFonts w:ascii="Calibri"/>
                <w:b/>
                <w:i/>
                <w:w w:val="105"/>
                <w:sz w:val="10"/>
              </w:rPr>
              <w:t>requested</w:t>
            </w:r>
            <w:r>
              <w:rPr>
                <w:rFonts w:ascii="Calibri"/>
                <w:b/>
                <w:i/>
                <w:spacing w:val="-1"/>
                <w:w w:val="105"/>
                <w:sz w:val="10"/>
              </w:rPr>
              <w:t xml:space="preserve"> </w:t>
            </w:r>
            <w:r>
              <w:rPr>
                <w:rFonts w:ascii="Calibri"/>
                <w:b/>
                <w:i/>
                <w:w w:val="105"/>
                <w:sz w:val="10"/>
              </w:rPr>
              <w:t>from</w:t>
            </w:r>
            <w:r>
              <w:rPr>
                <w:rFonts w:ascii="Calibri"/>
                <w:b/>
                <w:i/>
                <w:spacing w:val="-1"/>
                <w:w w:val="105"/>
                <w:sz w:val="10"/>
              </w:rPr>
              <w:t xml:space="preserve"> </w:t>
            </w:r>
            <w:r>
              <w:rPr>
                <w:rFonts w:ascii="Calibri"/>
                <w:b/>
                <w:i/>
                <w:w w:val="105"/>
                <w:sz w:val="10"/>
              </w:rPr>
              <w:t>the</w:t>
            </w:r>
            <w:r>
              <w:rPr>
                <w:rFonts w:ascii="Calibri"/>
                <w:b/>
                <w:i/>
                <w:spacing w:val="-1"/>
                <w:w w:val="105"/>
                <w:sz w:val="10"/>
              </w:rPr>
              <w:t xml:space="preserve"> </w:t>
            </w:r>
            <w:r>
              <w:rPr>
                <w:rFonts w:ascii="Calibri"/>
                <w:b/>
                <w:i/>
                <w:w w:val="105"/>
                <w:sz w:val="10"/>
              </w:rPr>
              <w:t>Endowment</w:t>
            </w:r>
            <w:r>
              <w:rPr>
                <w:rFonts w:ascii="Calibri"/>
                <w:b/>
                <w:i/>
                <w:spacing w:val="-1"/>
                <w:w w:val="105"/>
                <w:sz w:val="10"/>
              </w:rPr>
              <w:t xml:space="preserve"> </w:t>
            </w:r>
            <w:r>
              <w:rPr>
                <w:rFonts w:ascii="Calibri"/>
                <w:b/>
                <w:i/>
                <w:w w:val="105"/>
                <w:sz w:val="10"/>
              </w:rPr>
              <w:t>under</w:t>
            </w:r>
            <w:r>
              <w:rPr>
                <w:rFonts w:ascii="Calibri"/>
                <w:b/>
                <w:i/>
                <w:spacing w:val="-1"/>
                <w:w w:val="105"/>
                <w:sz w:val="10"/>
              </w:rPr>
              <w:t xml:space="preserve"> </w:t>
            </w:r>
            <w:r>
              <w:rPr>
                <w:rFonts w:ascii="Calibri"/>
                <w:b/>
                <w:i/>
                <w:w w:val="105"/>
                <w:sz w:val="10"/>
              </w:rPr>
              <w:t>this</w:t>
            </w:r>
            <w:r>
              <w:rPr>
                <w:rFonts w:ascii="Calibri"/>
                <w:b/>
                <w:i/>
                <w:spacing w:val="-1"/>
                <w:w w:val="105"/>
                <w:sz w:val="10"/>
              </w:rPr>
              <w:t xml:space="preserve"> </w:t>
            </w:r>
            <w:r>
              <w:rPr>
                <w:rFonts w:ascii="Calibri"/>
                <w:b/>
                <w:i/>
                <w:w w:val="105"/>
                <w:sz w:val="10"/>
              </w:rPr>
              <w:t>project;</w:t>
            </w:r>
            <w:r>
              <w:rPr>
                <w:rFonts w:ascii="Calibri"/>
                <w:b/>
                <w:i/>
                <w:spacing w:val="-1"/>
                <w:w w:val="105"/>
                <w:sz w:val="10"/>
              </w:rPr>
              <w:t xml:space="preserve"> </w:t>
            </w:r>
            <w:r>
              <w:rPr>
                <w:rFonts w:ascii="Calibri"/>
                <w:b/>
                <w:i/>
                <w:w w:val="105"/>
                <w:sz w:val="10"/>
              </w:rPr>
              <w:t>do</w:t>
            </w:r>
            <w:r>
              <w:rPr>
                <w:rFonts w:ascii="Calibri"/>
                <w:b/>
                <w:i/>
                <w:spacing w:val="-1"/>
                <w:w w:val="105"/>
                <w:sz w:val="10"/>
              </w:rPr>
              <w:t xml:space="preserve"> </w:t>
            </w:r>
            <w:r>
              <w:rPr>
                <w:rFonts w:ascii="Calibri"/>
                <w:b/>
                <w:i/>
                <w:w w:val="105"/>
                <w:sz w:val="10"/>
              </w:rPr>
              <w:t>not</w:t>
            </w:r>
            <w:r>
              <w:rPr>
                <w:rFonts w:ascii="Calibri"/>
                <w:b/>
                <w:i/>
                <w:spacing w:val="-1"/>
                <w:w w:val="105"/>
                <w:sz w:val="10"/>
              </w:rPr>
              <w:t xml:space="preserve"> </w:t>
            </w:r>
            <w:r>
              <w:rPr>
                <w:rFonts w:ascii="Calibri"/>
                <w:b/>
                <w:i/>
                <w:w w:val="105"/>
                <w:sz w:val="10"/>
              </w:rPr>
              <w:t>include</w:t>
            </w:r>
            <w:r>
              <w:rPr>
                <w:rFonts w:ascii="Calibri"/>
                <w:b/>
                <w:i/>
                <w:spacing w:val="-1"/>
                <w:w w:val="105"/>
                <w:sz w:val="10"/>
              </w:rPr>
              <w:t xml:space="preserve"> </w:t>
            </w:r>
            <w:r>
              <w:rPr>
                <w:rFonts w:ascii="Calibri"/>
                <w:b/>
                <w:i/>
                <w:w w:val="105"/>
                <w:sz w:val="10"/>
              </w:rPr>
              <w:t>outside</w:t>
            </w:r>
            <w:r>
              <w:rPr>
                <w:rFonts w:ascii="Calibri"/>
                <w:b/>
                <w:i/>
                <w:spacing w:val="-1"/>
                <w:w w:val="105"/>
                <w:sz w:val="10"/>
              </w:rPr>
              <w:t xml:space="preserve"> </w:t>
            </w:r>
            <w:r>
              <w:rPr>
                <w:rFonts w:ascii="Calibri"/>
                <w:b/>
                <w:i/>
                <w:w w:val="105"/>
                <w:sz w:val="10"/>
              </w:rPr>
              <w:t>funds.</w:t>
            </w:r>
            <w:r>
              <w:rPr>
                <w:rFonts w:ascii="Calibri"/>
                <w:b/>
                <w:i/>
                <w:spacing w:val="-1"/>
                <w:w w:val="105"/>
                <w:sz w:val="10"/>
              </w:rPr>
              <w:t xml:space="preserve"> </w:t>
            </w:r>
            <w:r>
              <w:rPr>
                <w:rFonts w:ascii="Calibri"/>
                <w:b/>
                <w:i/>
                <w:w w:val="105"/>
                <w:sz w:val="10"/>
              </w:rPr>
              <w:t>Matching</w:t>
            </w:r>
            <w:r>
              <w:rPr>
                <w:rFonts w:ascii="Calibri"/>
                <w:b/>
                <w:i/>
                <w:spacing w:val="-1"/>
                <w:w w:val="105"/>
                <w:sz w:val="10"/>
              </w:rPr>
              <w:t xml:space="preserve"> </w:t>
            </w:r>
            <w:r>
              <w:rPr>
                <w:rFonts w:ascii="Calibri"/>
                <w:b/>
                <w:i/>
                <w:w w:val="105"/>
                <w:sz w:val="10"/>
              </w:rPr>
              <w:t>funds</w:t>
            </w:r>
            <w:r>
              <w:rPr>
                <w:rFonts w:ascii="Calibri"/>
                <w:b/>
                <w:i/>
                <w:spacing w:val="-1"/>
                <w:w w:val="105"/>
                <w:sz w:val="10"/>
              </w:rPr>
              <w:t xml:space="preserve"> </w:t>
            </w:r>
            <w:r>
              <w:rPr>
                <w:rFonts w:ascii="Calibri"/>
                <w:b/>
                <w:i/>
                <w:w w:val="105"/>
                <w:sz w:val="10"/>
              </w:rPr>
              <w:t>(if</w:t>
            </w:r>
            <w:r>
              <w:rPr>
                <w:rFonts w:ascii="Calibri"/>
                <w:b/>
                <w:i/>
                <w:spacing w:val="40"/>
                <w:w w:val="105"/>
                <w:sz w:val="10"/>
              </w:rPr>
              <w:t xml:space="preserve"> </w:t>
            </w:r>
            <w:r>
              <w:rPr>
                <w:rFonts w:ascii="Calibri"/>
                <w:b/>
                <w:i/>
                <w:w w:val="105"/>
                <w:sz w:val="10"/>
              </w:rPr>
              <w:t>applicable) will go on Tab 2.</w:t>
            </w:r>
          </w:p>
          <w:p w14:paraId="7CC69040" w14:textId="77777777" w:rsidR="00654DBD" w:rsidRDefault="0008649B">
            <w:pPr>
              <w:pStyle w:val="TableParagraph"/>
              <w:spacing w:before="60"/>
              <w:ind w:left="199"/>
              <w:rPr>
                <w:rFonts w:ascii="Calibri"/>
                <w:i/>
                <w:sz w:val="10"/>
              </w:rPr>
            </w:pPr>
            <w:r>
              <w:rPr>
                <w:rFonts w:ascii="Calibri"/>
                <w:i/>
                <w:w w:val="105"/>
                <w:sz w:val="10"/>
              </w:rPr>
              <w:t>Only</w:t>
            </w:r>
            <w:r>
              <w:rPr>
                <w:rFonts w:ascii="Calibri"/>
                <w:i/>
                <w:spacing w:val="-4"/>
                <w:w w:val="105"/>
                <w:sz w:val="10"/>
              </w:rPr>
              <w:t xml:space="preserve"> </w:t>
            </w:r>
            <w:r>
              <w:rPr>
                <w:rFonts w:ascii="Calibri"/>
                <w:i/>
                <w:w w:val="105"/>
                <w:sz w:val="10"/>
              </w:rPr>
              <w:t>complete</w:t>
            </w:r>
            <w:r>
              <w:rPr>
                <w:rFonts w:ascii="Calibri"/>
                <w:i/>
                <w:spacing w:val="-4"/>
                <w:w w:val="105"/>
                <w:sz w:val="10"/>
              </w:rPr>
              <w:t xml:space="preserve"> </w:t>
            </w:r>
            <w:r>
              <w:rPr>
                <w:rFonts w:ascii="Calibri"/>
                <w:i/>
                <w:w w:val="105"/>
                <w:sz w:val="10"/>
              </w:rPr>
              <w:t>budget</w:t>
            </w:r>
            <w:r>
              <w:rPr>
                <w:rFonts w:ascii="Calibri"/>
                <w:i/>
                <w:spacing w:val="-3"/>
                <w:w w:val="105"/>
                <w:sz w:val="10"/>
              </w:rPr>
              <w:t xml:space="preserve"> </w:t>
            </w:r>
            <w:r>
              <w:rPr>
                <w:rFonts w:ascii="Calibri"/>
                <w:i/>
                <w:w w:val="105"/>
                <w:sz w:val="10"/>
              </w:rPr>
              <w:t>years</w:t>
            </w:r>
            <w:r>
              <w:rPr>
                <w:rFonts w:ascii="Calibri"/>
                <w:i/>
                <w:spacing w:val="-4"/>
                <w:w w:val="105"/>
                <w:sz w:val="10"/>
              </w:rPr>
              <w:t xml:space="preserve"> </w:t>
            </w:r>
            <w:r>
              <w:rPr>
                <w:rFonts w:ascii="Calibri"/>
                <w:i/>
                <w:w w:val="105"/>
                <w:sz w:val="10"/>
              </w:rPr>
              <w:t>applicable</w:t>
            </w:r>
            <w:r>
              <w:rPr>
                <w:rFonts w:ascii="Calibri"/>
                <w:i/>
                <w:spacing w:val="-3"/>
                <w:w w:val="105"/>
                <w:sz w:val="10"/>
              </w:rPr>
              <w:t xml:space="preserve"> </w:t>
            </w:r>
            <w:r>
              <w:rPr>
                <w:rFonts w:ascii="Calibri"/>
                <w:i/>
                <w:w w:val="105"/>
                <w:sz w:val="10"/>
              </w:rPr>
              <w:t>to</w:t>
            </w:r>
            <w:r>
              <w:rPr>
                <w:rFonts w:ascii="Calibri"/>
                <w:i/>
                <w:spacing w:val="-4"/>
                <w:w w:val="105"/>
                <w:sz w:val="10"/>
              </w:rPr>
              <w:t xml:space="preserve"> </w:t>
            </w:r>
            <w:r>
              <w:rPr>
                <w:rFonts w:ascii="Calibri"/>
                <w:i/>
                <w:w w:val="105"/>
                <w:sz w:val="10"/>
              </w:rPr>
              <w:t>your</w:t>
            </w:r>
            <w:r>
              <w:rPr>
                <w:rFonts w:ascii="Calibri"/>
                <w:i/>
                <w:spacing w:val="-3"/>
                <w:w w:val="105"/>
                <w:sz w:val="10"/>
              </w:rPr>
              <w:t xml:space="preserve"> </w:t>
            </w:r>
            <w:r>
              <w:rPr>
                <w:rFonts w:ascii="Calibri"/>
                <w:i/>
                <w:w w:val="105"/>
                <w:sz w:val="10"/>
              </w:rPr>
              <w:t>performance</w:t>
            </w:r>
            <w:r>
              <w:rPr>
                <w:rFonts w:ascii="Calibri"/>
                <w:i/>
                <w:spacing w:val="-4"/>
                <w:w w:val="105"/>
                <w:sz w:val="10"/>
              </w:rPr>
              <w:t xml:space="preserve"> </w:t>
            </w:r>
            <w:r>
              <w:rPr>
                <w:rFonts w:ascii="Calibri"/>
                <w:i/>
                <w:w w:val="105"/>
                <w:sz w:val="10"/>
              </w:rPr>
              <w:t>period</w:t>
            </w:r>
            <w:r>
              <w:rPr>
                <w:rFonts w:ascii="Calibri"/>
                <w:i/>
                <w:spacing w:val="-4"/>
                <w:w w:val="105"/>
                <w:sz w:val="10"/>
              </w:rPr>
              <w:t xml:space="preserve"> </w:t>
            </w:r>
            <w:r>
              <w:rPr>
                <w:rFonts w:ascii="Calibri"/>
                <w:i/>
                <w:w w:val="105"/>
                <w:sz w:val="10"/>
              </w:rPr>
              <w:t>(e.g.,</w:t>
            </w:r>
            <w:r>
              <w:rPr>
                <w:rFonts w:ascii="Calibri"/>
                <w:i/>
                <w:spacing w:val="-3"/>
                <w:w w:val="105"/>
                <w:sz w:val="10"/>
              </w:rPr>
              <w:t xml:space="preserve"> </w:t>
            </w:r>
            <w:r>
              <w:rPr>
                <w:rFonts w:ascii="Calibri"/>
                <w:i/>
                <w:w w:val="105"/>
                <w:sz w:val="10"/>
              </w:rPr>
              <w:t>Year</w:t>
            </w:r>
            <w:r>
              <w:rPr>
                <w:rFonts w:ascii="Calibri"/>
                <w:i/>
                <w:spacing w:val="-4"/>
                <w:w w:val="105"/>
                <w:sz w:val="10"/>
              </w:rPr>
              <w:t xml:space="preserve"> </w:t>
            </w:r>
            <w:r>
              <w:rPr>
                <w:rFonts w:ascii="Calibri"/>
                <w:i/>
                <w:w w:val="105"/>
                <w:sz w:val="10"/>
              </w:rPr>
              <w:t>1</w:t>
            </w:r>
            <w:r>
              <w:rPr>
                <w:rFonts w:ascii="Calibri"/>
                <w:i/>
                <w:spacing w:val="-3"/>
                <w:w w:val="105"/>
                <w:sz w:val="10"/>
              </w:rPr>
              <w:t xml:space="preserve"> </w:t>
            </w:r>
            <w:r>
              <w:rPr>
                <w:rFonts w:ascii="Calibri"/>
                <w:i/>
                <w:w w:val="105"/>
                <w:sz w:val="10"/>
              </w:rPr>
              <w:t>and</w:t>
            </w:r>
            <w:r>
              <w:rPr>
                <w:rFonts w:ascii="Calibri"/>
                <w:i/>
                <w:spacing w:val="-4"/>
                <w:w w:val="105"/>
                <w:sz w:val="10"/>
              </w:rPr>
              <w:t xml:space="preserve"> </w:t>
            </w:r>
            <w:r>
              <w:rPr>
                <w:rFonts w:ascii="Calibri"/>
                <w:i/>
                <w:w w:val="105"/>
                <w:sz w:val="10"/>
              </w:rPr>
              <w:t>2</w:t>
            </w:r>
            <w:r>
              <w:rPr>
                <w:rFonts w:ascii="Calibri"/>
                <w:i/>
                <w:spacing w:val="-3"/>
                <w:w w:val="105"/>
                <w:sz w:val="10"/>
              </w:rPr>
              <w:t xml:space="preserve"> </w:t>
            </w:r>
            <w:r>
              <w:rPr>
                <w:rFonts w:ascii="Calibri"/>
                <w:i/>
                <w:w w:val="105"/>
                <w:sz w:val="10"/>
              </w:rPr>
              <w:t>for</w:t>
            </w:r>
            <w:r>
              <w:rPr>
                <w:rFonts w:ascii="Calibri"/>
                <w:i/>
                <w:spacing w:val="-4"/>
                <w:w w:val="105"/>
                <w:sz w:val="10"/>
              </w:rPr>
              <w:t xml:space="preserve"> </w:t>
            </w:r>
            <w:r>
              <w:rPr>
                <w:rFonts w:ascii="Calibri"/>
                <w:i/>
                <w:w w:val="105"/>
                <w:sz w:val="10"/>
              </w:rPr>
              <w:t>two</w:t>
            </w:r>
            <w:r>
              <w:rPr>
                <w:rFonts w:ascii="Calibri"/>
                <w:i/>
                <w:spacing w:val="-3"/>
                <w:w w:val="105"/>
                <w:sz w:val="10"/>
              </w:rPr>
              <w:t xml:space="preserve"> </w:t>
            </w:r>
            <w:r>
              <w:rPr>
                <w:rFonts w:ascii="Calibri"/>
                <w:i/>
                <w:w w:val="105"/>
                <w:sz w:val="10"/>
              </w:rPr>
              <w:t>years</w:t>
            </w:r>
            <w:r>
              <w:rPr>
                <w:rFonts w:ascii="Calibri"/>
                <w:i/>
                <w:spacing w:val="-4"/>
                <w:w w:val="105"/>
                <w:sz w:val="10"/>
              </w:rPr>
              <w:t xml:space="preserve"> </w:t>
            </w:r>
            <w:r>
              <w:rPr>
                <w:rFonts w:ascii="Calibri"/>
                <w:i/>
                <w:w w:val="105"/>
                <w:sz w:val="10"/>
              </w:rPr>
              <w:t>of</w:t>
            </w:r>
            <w:r>
              <w:rPr>
                <w:rFonts w:ascii="Calibri"/>
                <w:i/>
                <w:spacing w:val="-4"/>
                <w:w w:val="105"/>
                <w:sz w:val="10"/>
              </w:rPr>
              <w:t xml:space="preserve"> </w:t>
            </w:r>
            <w:r>
              <w:rPr>
                <w:rFonts w:ascii="Calibri"/>
                <w:i/>
                <w:w w:val="105"/>
                <w:sz w:val="10"/>
              </w:rPr>
              <w:t>funding</w:t>
            </w:r>
            <w:r>
              <w:rPr>
                <w:rFonts w:ascii="Calibri"/>
                <w:i/>
                <w:spacing w:val="-3"/>
                <w:w w:val="105"/>
                <w:sz w:val="10"/>
              </w:rPr>
              <w:t xml:space="preserve"> </w:t>
            </w:r>
            <w:r>
              <w:rPr>
                <w:rFonts w:ascii="Calibri"/>
                <w:i/>
                <w:w w:val="105"/>
                <w:sz w:val="10"/>
              </w:rPr>
              <w:t>under</w:t>
            </w:r>
            <w:r>
              <w:rPr>
                <w:rFonts w:ascii="Calibri"/>
                <w:i/>
                <w:spacing w:val="-4"/>
                <w:w w:val="105"/>
                <w:sz w:val="10"/>
              </w:rPr>
              <w:t xml:space="preserve"> </w:t>
            </w:r>
            <w:r>
              <w:rPr>
                <w:rFonts w:ascii="Calibri"/>
                <w:i/>
                <w:w w:val="105"/>
                <w:sz w:val="10"/>
              </w:rPr>
              <w:t>this</w:t>
            </w:r>
            <w:r>
              <w:rPr>
                <w:rFonts w:ascii="Calibri"/>
                <w:i/>
                <w:spacing w:val="-3"/>
                <w:w w:val="105"/>
                <w:sz w:val="10"/>
              </w:rPr>
              <w:t xml:space="preserve"> </w:t>
            </w:r>
            <w:r>
              <w:rPr>
                <w:rFonts w:ascii="Calibri"/>
                <w:i/>
                <w:spacing w:val="-2"/>
                <w:w w:val="105"/>
                <w:sz w:val="10"/>
              </w:rPr>
              <w:t>grant).</w:t>
            </w:r>
          </w:p>
        </w:tc>
      </w:tr>
      <w:tr w:rsidR="00654DBD" w14:paraId="548BCC7B" w14:textId="77777777">
        <w:trPr>
          <w:trHeight w:val="184"/>
        </w:trPr>
        <w:tc>
          <w:tcPr>
            <w:tcW w:w="5881" w:type="dxa"/>
            <w:gridSpan w:val="6"/>
            <w:tcBorders>
              <w:left w:val="single" w:sz="12" w:space="0" w:color="000000"/>
              <w:bottom w:val="single" w:sz="12" w:space="0" w:color="000000"/>
              <w:right w:val="single" w:sz="12" w:space="0" w:color="000000"/>
            </w:tcBorders>
          </w:tcPr>
          <w:p w14:paraId="4AEBD65F" w14:textId="77777777" w:rsidR="00654DBD" w:rsidRDefault="0008649B">
            <w:pPr>
              <w:pStyle w:val="TableParagraph"/>
              <w:spacing w:before="25"/>
              <w:ind w:left="883" w:right="859"/>
              <w:jc w:val="center"/>
              <w:rPr>
                <w:rFonts w:ascii="Calibri"/>
                <w:i/>
                <w:sz w:val="10"/>
              </w:rPr>
            </w:pPr>
            <w:r>
              <w:rPr>
                <w:rFonts w:ascii="Calibri"/>
                <w:i/>
                <w:w w:val="105"/>
                <w:sz w:val="10"/>
              </w:rPr>
              <w:t>Please</w:t>
            </w:r>
            <w:r>
              <w:rPr>
                <w:rFonts w:ascii="Calibri"/>
                <w:i/>
                <w:spacing w:val="-5"/>
                <w:w w:val="105"/>
                <w:sz w:val="10"/>
              </w:rPr>
              <w:t xml:space="preserve"> </w:t>
            </w:r>
            <w:r>
              <w:rPr>
                <w:rFonts w:ascii="Calibri"/>
                <w:i/>
                <w:w w:val="105"/>
                <w:sz w:val="10"/>
              </w:rPr>
              <w:t>upload</w:t>
            </w:r>
            <w:r>
              <w:rPr>
                <w:rFonts w:ascii="Calibri"/>
                <w:i/>
                <w:spacing w:val="-5"/>
                <w:w w:val="105"/>
                <w:sz w:val="10"/>
              </w:rPr>
              <w:t xml:space="preserve"> </w:t>
            </w:r>
            <w:r>
              <w:rPr>
                <w:rFonts w:ascii="Calibri"/>
                <w:i/>
                <w:w w:val="105"/>
                <w:sz w:val="10"/>
              </w:rPr>
              <w:t>your</w:t>
            </w:r>
            <w:r>
              <w:rPr>
                <w:rFonts w:ascii="Calibri"/>
                <w:i/>
                <w:spacing w:val="-5"/>
                <w:w w:val="105"/>
                <w:sz w:val="10"/>
              </w:rPr>
              <w:t xml:space="preserve"> </w:t>
            </w:r>
            <w:r>
              <w:rPr>
                <w:rFonts w:ascii="Calibri"/>
                <w:i/>
                <w:w w:val="105"/>
                <w:sz w:val="10"/>
              </w:rPr>
              <w:t>Negotiated</w:t>
            </w:r>
            <w:r>
              <w:rPr>
                <w:rFonts w:ascii="Calibri"/>
                <w:i/>
                <w:spacing w:val="-4"/>
                <w:w w:val="105"/>
                <w:sz w:val="10"/>
              </w:rPr>
              <w:t xml:space="preserve"> </w:t>
            </w:r>
            <w:r>
              <w:rPr>
                <w:rFonts w:ascii="Calibri"/>
                <w:i/>
                <w:w w:val="105"/>
                <w:sz w:val="10"/>
              </w:rPr>
              <w:t>Indirect</w:t>
            </w:r>
            <w:r>
              <w:rPr>
                <w:rFonts w:ascii="Calibri"/>
                <w:i/>
                <w:spacing w:val="-5"/>
                <w:w w:val="105"/>
                <w:sz w:val="10"/>
              </w:rPr>
              <w:t xml:space="preserve"> </w:t>
            </w:r>
            <w:r>
              <w:rPr>
                <w:rFonts w:ascii="Calibri"/>
                <w:i/>
                <w:w w:val="105"/>
                <w:sz w:val="10"/>
              </w:rPr>
              <w:t>Cost</w:t>
            </w:r>
            <w:r>
              <w:rPr>
                <w:rFonts w:ascii="Calibri"/>
                <w:i/>
                <w:spacing w:val="-5"/>
                <w:w w:val="105"/>
                <w:sz w:val="10"/>
              </w:rPr>
              <w:t xml:space="preserve"> </w:t>
            </w:r>
            <w:r>
              <w:rPr>
                <w:rFonts w:ascii="Calibri"/>
                <w:i/>
                <w:w w:val="105"/>
                <w:sz w:val="10"/>
              </w:rPr>
              <w:t>Rate</w:t>
            </w:r>
            <w:r>
              <w:rPr>
                <w:rFonts w:ascii="Calibri"/>
                <w:i/>
                <w:spacing w:val="-4"/>
                <w:w w:val="105"/>
                <w:sz w:val="10"/>
              </w:rPr>
              <w:t xml:space="preserve"> </w:t>
            </w:r>
            <w:r>
              <w:rPr>
                <w:rFonts w:ascii="Calibri"/>
                <w:i/>
                <w:w w:val="105"/>
                <w:sz w:val="10"/>
              </w:rPr>
              <w:t>Agreement</w:t>
            </w:r>
            <w:r>
              <w:rPr>
                <w:rFonts w:ascii="Calibri"/>
                <w:i/>
                <w:spacing w:val="14"/>
                <w:w w:val="105"/>
                <w:sz w:val="10"/>
              </w:rPr>
              <w:t xml:space="preserve"> </w:t>
            </w:r>
            <w:r>
              <w:rPr>
                <w:rFonts w:ascii="Calibri"/>
                <w:i/>
                <w:w w:val="105"/>
                <w:sz w:val="10"/>
              </w:rPr>
              <w:t>(if</w:t>
            </w:r>
            <w:r>
              <w:rPr>
                <w:rFonts w:ascii="Calibri"/>
                <w:i/>
                <w:spacing w:val="-4"/>
                <w:w w:val="105"/>
                <w:sz w:val="10"/>
              </w:rPr>
              <w:t xml:space="preserve"> </w:t>
            </w:r>
            <w:r>
              <w:rPr>
                <w:rFonts w:ascii="Calibri"/>
                <w:i/>
                <w:w w:val="105"/>
                <w:sz w:val="10"/>
              </w:rPr>
              <w:t>applicable)</w:t>
            </w:r>
            <w:r>
              <w:rPr>
                <w:rFonts w:ascii="Calibri"/>
                <w:i/>
                <w:spacing w:val="-5"/>
                <w:w w:val="105"/>
                <w:sz w:val="10"/>
              </w:rPr>
              <w:t xml:space="preserve"> </w:t>
            </w:r>
            <w:r>
              <w:rPr>
                <w:rFonts w:ascii="Calibri"/>
                <w:i/>
                <w:w w:val="105"/>
                <w:sz w:val="10"/>
              </w:rPr>
              <w:t>to</w:t>
            </w:r>
            <w:r>
              <w:rPr>
                <w:rFonts w:ascii="Calibri"/>
                <w:i/>
                <w:spacing w:val="-5"/>
                <w:w w:val="105"/>
                <w:sz w:val="10"/>
              </w:rPr>
              <w:t xml:space="preserve"> </w:t>
            </w:r>
            <w:r>
              <w:rPr>
                <w:rFonts w:ascii="Calibri"/>
                <w:i/>
                <w:w w:val="105"/>
                <w:sz w:val="10"/>
              </w:rPr>
              <w:t>the</w:t>
            </w:r>
            <w:r>
              <w:rPr>
                <w:rFonts w:ascii="Calibri"/>
                <w:i/>
                <w:spacing w:val="-4"/>
                <w:w w:val="105"/>
                <w:sz w:val="10"/>
              </w:rPr>
              <w:t xml:space="preserve"> </w:t>
            </w:r>
            <w:r>
              <w:rPr>
                <w:rFonts w:ascii="Calibri"/>
                <w:i/>
                <w:w w:val="105"/>
                <w:sz w:val="10"/>
              </w:rPr>
              <w:t>grantee</w:t>
            </w:r>
            <w:r>
              <w:rPr>
                <w:rFonts w:ascii="Calibri"/>
                <w:i/>
                <w:spacing w:val="-5"/>
                <w:w w:val="105"/>
                <w:sz w:val="10"/>
              </w:rPr>
              <w:t xml:space="preserve"> </w:t>
            </w:r>
            <w:r>
              <w:rPr>
                <w:rFonts w:ascii="Calibri"/>
                <w:i/>
                <w:spacing w:val="-2"/>
                <w:w w:val="105"/>
                <w:sz w:val="10"/>
              </w:rPr>
              <w:t>portal.</w:t>
            </w:r>
          </w:p>
        </w:tc>
      </w:tr>
      <w:tr w:rsidR="00654DBD" w14:paraId="69A94B04" w14:textId="77777777">
        <w:trPr>
          <w:trHeight w:val="138"/>
        </w:trPr>
        <w:tc>
          <w:tcPr>
            <w:tcW w:w="5881" w:type="dxa"/>
            <w:gridSpan w:val="6"/>
            <w:tcBorders>
              <w:top w:val="single" w:sz="12" w:space="0" w:color="000000"/>
              <w:left w:val="single" w:sz="12" w:space="0" w:color="000000"/>
              <w:bottom w:val="single" w:sz="12" w:space="0" w:color="000000"/>
              <w:right w:val="single" w:sz="12" w:space="0" w:color="000000"/>
            </w:tcBorders>
            <w:shd w:val="clear" w:color="auto" w:fill="C6D9F1"/>
          </w:tcPr>
          <w:p w14:paraId="12307FF3" w14:textId="77777777" w:rsidR="00654DBD" w:rsidRDefault="0008649B">
            <w:pPr>
              <w:pStyle w:val="TableParagraph"/>
              <w:spacing w:line="119" w:lineRule="exact"/>
              <w:ind w:left="882" w:right="859"/>
              <w:jc w:val="center"/>
              <w:rPr>
                <w:rFonts w:ascii="Calibri"/>
                <w:b/>
                <w:sz w:val="12"/>
              </w:rPr>
            </w:pPr>
            <w:r>
              <w:rPr>
                <w:rFonts w:ascii="Calibri"/>
                <w:b/>
                <w:w w:val="105"/>
                <w:sz w:val="12"/>
              </w:rPr>
              <w:t>Project</w:t>
            </w:r>
            <w:r>
              <w:rPr>
                <w:rFonts w:ascii="Calibri"/>
                <w:b/>
                <w:spacing w:val="-2"/>
                <w:w w:val="105"/>
                <w:sz w:val="12"/>
              </w:rPr>
              <w:t xml:space="preserve"> </w:t>
            </w:r>
            <w:r>
              <w:rPr>
                <w:rFonts w:ascii="Calibri"/>
                <w:b/>
                <w:w w:val="105"/>
                <w:sz w:val="12"/>
              </w:rPr>
              <w:t>Budget</w:t>
            </w:r>
            <w:r>
              <w:rPr>
                <w:rFonts w:ascii="Calibri"/>
                <w:b/>
                <w:spacing w:val="-2"/>
                <w:w w:val="105"/>
                <w:sz w:val="12"/>
              </w:rPr>
              <w:t xml:space="preserve"> </w:t>
            </w:r>
            <w:r>
              <w:rPr>
                <w:rFonts w:ascii="Calibri"/>
                <w:b/>
                <w:w w:val="105"/>
                <w:sz w:val="12"/>
              </w:rPr>
              <w:t>by</w:t>
            </w:r>
            <w:r>
              <w:rPr>
                <w:rFonts w:ascii="Calibri"/>
                <w:b/>
                <w:spacing w:val="-1"/>
                <w:w w:val="105"/>
                <w:sz w:val="12"/>
              </w:rPr>
              <w:t xml:space="preserve"> </w:t>
            </w:r>
            <w:r>
              <w:rPr>
                <w:rFonts w:ascii="Calibri"/>
                <w:b/>
                <w:spacing w:val="-4"/>
                <w:w w:val="105"/>
                <w:sz w:val="12"/>
              </w:rPr>
              <w:t>Year</w:t>
            </w:r>
          </w:p>
        </w:tc>
      </w:tr>
      <w:tr w:rsidR="00654DBD" w14:paraId="50570041" w14:textId="77777777">
        <w:trPr>
          <w:trHeight w:val="307"/>
        </w:trPr>
        <w:tc>
          <w:tcPr>
            <w:tcW w:w="1949" w:type="dxa"/>
            <w:gridSpan w:val="2"/>
            <w:tcBorders>
              <w:top w:val="single" w:sz="12" w:space="0" w:color="000000"/>
              <w:left w:val="single" w:sz="12" w:space="0" w:color="000000"/>
            </w:tcBorders>
            <w:shd w:val="clear" w:color="auto" w:fill="F1F1F1"/>
          </w:tcPr>
          <w:p w14:paraId="1EAFCC12" w14:textId="77777777" w:rsidR="00654DBD" w:rsidRDefault="0008649B">
            <w:pPr>
              <w:pStyle w:val="TableParagraph"/>
              <w:spacing w:before="82"/>
              <w:ind w:left="747" w:right="726"/>
              <w:jc w:val="center"/>
              <w:rPr>
                <w:rFonts w:ascii="Calibri"/>
                <w:b/>
                <w:sz w:val="11"/>
              </w:rPr>
            </w:pPr>
            <w:r>
              <w:rPr>
                <w:rFonts w:ascii="Calibri"/>
                <w:b/>
                <w:spacing w:val="-2"/>
                <w:w w:val="105"/>
                <w:sz w:val="11"/>
              </w:rPr>
              <w:t>Category</w:t>
            </w:r>
          </w:p>
        </w:tc>
        <w:tc>
          <w:tcPr>
            <w:tcW w:w="983" w:type="dxa"/>
            <w:tcBorders>
              <w:top w:val="single" w:sz="12" w:space="0" w:color="000000"/>
            </w:tcBorders>
            <w:shd w:val="clear" w:color="auto" w:fill="F1F1F1"/>
          </w:tcPr>
          <w:p w14:paraId="59348C6E" w14:textId="77777777" w:rsidR="00654DBD" w:rsidRDefault="0008649B">
            <w:pPr>
              <w:pStyle w:val="TableParagraph"/>
              <w:spacing w:before="82"/>
              <w:ind w:left="342"/>
              <w:rPr>
                <w:rFonts w:ascii="Calibri"/>
                <w:b/>
                <w:sz w:val="11"/>
              </w:rPr>
            </w:pPr>
            <w:r>
              <w:rPr>
                <w:rFonts w:ascii="Calibri"/>
                <w:b/>
                <w:w w:val="105"/>
                <w:sz w:val="11"/>
              </w:rPr>
              <w:t>Year</w:t>
            </w:r>
            <w:r>
              <w:rPr>
                <w:rFonts w:ascii="Calibri"/>
                <w:b/>
                <w:spacing w:val="-2"/>
                <w:w w:val="105"/>
                <w:sz w:val="11"/>
              </w:rPr>
              <w:t xml:space="preserve"> </w:t>
            </w:r>
            <w:r>
              <w:rPr>
                <w:rFonts w:ascii="Calibri"/>
                <w:b/>
                <w:spacing w:val="-12"/>
                <w:w w:val="105"/>
                <w:sz w:val="11"/>
              </w:rPr>
              <w:t>1</w:t>
            </w:r>
          </w:p>
        </w:tc>
        <w:tc>
          <w:tcPr>
            <w:tcW w:w="983" w:type="dxa"/>
            <w:tcBorders>
              <w:top w:val="single" w:sz="12" w:space="0" w:color="000000"/>
            </w:tcBorders>
            <w:shd w:val="clear" w:color="auto" w:fill="F1F1F1"/>
          </w:tcPr>
          <w:p w14:paraId="4FFC3326" w14:textId="77777777" w:rsidR="00654DBD" w:rsidRDefault="0008649B">
            <w:pPr>
              <w:pStyle w:val="TableParagraph"/>
              <w:spacing w:before="82"/>
              <w:ind w:left="343"/>
              <w:rPr>
                <w:rFonts w:ascii="Calibri"/>
                <w:b/>
                <w:sz w:val="11"/>
              </w:rPr>
            </w:pPr>
            <w:r>
              <w:rPr>
                <w:rFonts w:ascii="Calibri"/>
                <w:b/>
                <w:w w:val="105"/>
                <w:sz w:val="11"/>
              </w:rPr>
              <w:t>Year</w:t>
            </w:r>
            <w:r>
              <w:rPr>
                <w:rFonts w:ascii="Calibri"/>
                <w:b/>
                <w:spacing w:val="-2"/>
                <w:w w:val="105"/>
                <w:sz w:val="11"/>
              </w:rPr>
              <w:t xml:space="preserve"> </w:t>
            </w:r>
            <w:r>
              <w:rPr>
                <w:rFonts w:ascii="Calibri"/>
                <w:b/>
                <w:spacing w:val="-12"/>
                <w:w w:val="105"/>
                <w:sz w:val="11"/>
              </w:rPr>
              <w:t>2</w:t>
            </w:r>
          </w:p>
        </w:tc>
        <w:tc>
          <w:tcPr>
            <w:tcW w:w="983" w:type="dxa"/>
            <w:tcBorders>
              <w:top w:val="single" w:sz="12" w:space="0" w:color="000000"/>
            </w:tcBorders>
            <w:shd w:val="clear" w:color="auto" w:fill="F1F1F1"/>
          </w:tcPr>
          <w:p w14:paraId="194314D2" w14:textId="77777777" w:rsidR="00654DBD" w:rsidRDefault="0008649B">
            <w:pPr>
              <w:pStyle w:val="TableParagraph"/>
              <w:spacing w:before="82"/>
              <w:ind w:left="343"/>
              <w:rPr>
                <w:rFonts w:ascii="Calibri"/>
                <w:b/>
                <w:sz w:val="11"/>
              </w:rPr>
            </w:pPr>
            <w:r>
              <w:rPr>
                <w:rFonts w:ascii="Calibri"/>
                <w:b/>
                <w:w w:val="105"/>
                <w:sz w:val="11"/>
              </w:rPr>
              <w:t>Year</w:t>
            </w:r>
            <w:r>
              <w:rPr>
                <w:rFonts w:ascii="Calibri"/>
                <w:b/>
                <w:spacing w:val="-2"/>
                <w:w w:val="105"/>
                <w:sz w:val="11"/>
              </w:rPr>
              <w:t xml:space="preserve"> </w:t>
            </w:r>
            <w:r>
              <w:rPr>
                <w:rFonts w:ascii="Calibri"/>
                <w:b/>
                <w:spacing w:val="-12"/>
                <w:w w:val="105"/>
                <w:sz w:val="11"/>
              </w:rPr>
              <w:t>3</w:t>
            </w:r>
          </w:p>
        </w:tc>
        <w:tc>
          <w:tcPr>
            <w:tcW w:w="983" w:type="dxa"/>
            <w:tcBorders>
              <w:top w:val="single" w:sz="12" w:space="0" w:color="000000"/>
              <w:right w:val="single" w:sz="12" w:space="0" w:color="000000"/>
            </w:tcBorders>
            <w:shd w:val="clear" w:color="auto" w:fill="F1F1F1"/>
          </w:tcPr>
          <w:p w14:paraId="3D8271DD" w14:textId="77777777" w:rsidR="00654DBD" w:rsidRDefault="0008649B">
            <w:pPr>
              <w:pStyle w:val="TableParagraph"/>
              <w:spacing w:before="82"/>
              <w:ind w:left="347" w:right="347"/>
              <w:jc w:val="center"/>
              <w:rPr>
                <w:rFonts w:ascii="Calibri"/>
                <w:b/>
                <w:sz w:val="11"/>
              </w:rPr>
            </w:pPr>
            <w:r>
              <w:rPr>
                <w:rFonts w:ascii="Calibri"/>
                <w:b/>
                <w:spacing w:val="-4"/>
                <w:w w:val="105"/>
                <w:sz w:val="11"/>
              </w:rPr>
              <w:t>Total</w:t>
            </w:r>
          </w:p>
        </w:tc>
      </w:tr>
      <w:tr w:rsidR="00654DBD" w14:paraId="21D7BE55" w14:textId="77777777">
        <w:trPr>
          <w:trHeight w:val="276"/>
        </w:trPr>
        <w:tc>
          <w:tcPr>
            <w:tcW w:w="1949" w:type="dxa"/>
            <w:gridSpan w:val="2"/>
            <w:tcBorders>
              <w:left w:val="single" w:sz="12" w:space="0" w:color="000000"/>
            </w:tcBorders>
          </w:tcPr>
          <w:p w14:paraId="34B196B4" w14:textId="77777777" w:rsidR="00654DBD" w:rsidRDefault="0008649B">
            <w:pPr>
              <w:pStyle w:val="TableParagraph"/>
              <w:spacing w:before="71"/>
              <w:ind w:left="26"/>
              <w:rPr>
                <w:rFonts w:ascii="Calibri"/>
                <w:b/>
                <w:sz w:val="11"/>
              </w:rPr>
            </w:pPr>
            <w:r>
              <w:rPr>
                <w:rFonts w:ascii="Calibri"/>
                <w:b/>
                <w:spacing w:val="-2"/>
                <w:w w:val="105"/>
                <w:sz w:val="11"/>
              </w:rPr>
              <w:t>Personnel</w:t>
            </w:r>
          </w:p>
        </w:tc>
        <w:tc>
          <w:tcPr>
            <w:tcW w:w="983" w:type="dxa"/>
            <w:tcBorders>
              <w:right w:val="single" w:sz="12" w:space="0" w:color="000000"/>
            </w:tcBorders>
          </w:tcPr>
          <w:p w14:paraId="1BEF501C" w14:textId="77777777" w:rsidR="00654DBD" w:rsidRDefault="0008649B">
            <w:pPr>
              <w:pStyle w:val="TableParagraph"/>
              <w:tabs>
                <w:tab w:val="left" w:pos="436"/>
              </w:tabs>
              <w:spacing w:before="68"/>
              <w:ind w:left="28"/>
              <w:rPr>
                <w:rFonts w:ascii="Calibri"/>
                <w:sz w:val="10"/>
              </w:rPr>
            </w:pPr>
            <w:r>
              <w:rPr>
                <w:rFonts w:ascii="Calibri"/>
                <w:spacing w:val="-10"/>
                <w:w w:val="105"/>
                <w:sz w:val="10"/>
              </w:rPr>
              <w:t>$</w:t>
            </w:r>
            <w:r>
              <w:rPr>
                <w:rFonts w:ascii="Calibri"/>
                <w:sz w:val="10"/>
              </w:rPr>
              <w:tab/>
            </w:r>
            <w:r>
              <w:rPr>
                <w:rFonts w:ascii="Calibri"/>
                <w:spacing w:val="-2"/>
                <w:w w:val="105"/>
                <w:sz w:val="10"/>
              </w:rPr>
              <w:t>115,687.00</w:t>
            </w:r>
          </w:p>
        </w:tc>
        <w:tc>
          <w:tcPr>
            <w:tcW w:w="983" w:type="dxa"/>
            <w:tcBorders>
              <w:left w:val="single" w:sz="12" w:space="0" w:color="000000"/>
              <w:right w:val="single" w:sz="12" w:space="0" w:color="000000"/>
            </w:tcBorders>
          </w:tcPr>
          <w:p w14:paraId="46E0F80C" w14:textId="77777777" w:rsidR="00654DBD" w:rsidRDefault="0008649B">
            <w:pPr>
              <w:pStyle w:val="TableParagraph"/>
              <w:tabs>
                <w:tab w:val="left" w:pos="437"/>
              </w:tabs>
              <w:spacing w:before="68"/>
              <w:ind w:left="29"/>
              <w:rPr>
                <w:rFonts w:ascii="Calibri"/>
                <w:sz w:val="10"/>
              </w:rPr>
            </w:pPr>
            <w:r>
              <w:rPr>
                <w:rFonts w:ascii="Calibri"/>
                <w:spacing w:val="-10"/>
                <w:w w:val="105"/>
                <w:sz w:val="10"/>
              </w:rPr>
              <w:t>$</w:t>
            </w:r>
            <w:r>
              <w:rPr>
                <w:rFonts w:ascii="Calibri"/>
                <w:sz w:val="10"/>
              </w:rPr>
              <w:tab/>
            </w:r>
            <w:r>
              <w:rPr>
                <w:rFonts w:ascii="Calibri"/>
                <w:spacing w:val="-2"/>
                <w:w w:val="105"/>
                <w:sz w:val="10"/>
              </w:rPr>
              <w:t>116,547.00</w:t>
            </w:r>
          </w:p>
        </w:tc>
        <w:tc>
          <w:tcPr>
            <w:tcW w:w="983" w:type="dxa"/>
            <w:tcBorders>
              <w:left w:val="single" w:sz="12" w:space="0" w:color="000000"/>
              <w:right w:val="single" w:sz="12" w:space="0" w:color="000000"/>
            </w:tcBorders>
          </w:tcPr>
          <w:p w14:paraId="3F98AED7" w14:textId="77777777" w:rsidR="00654DBD" w:rsidRDefault="0008649B">
            <w:pPr>
              <w:pStyle w:val="TableParagraph"/>
              <w:tabs>
                <w:tab w:val="left" w:pos="438"/>
              </w:tabs>
              <w:spacing w:before="68"/>
              <w:ind w:left="29"/>
              <w:rPr>
                <w:rFonts w:ascii="Calibri"/>
                <w:sz w:val="10"/>
              </w:rPr>
            </w:pPr>
            <w:r>
              <w:rPr>
                <w:rFonts w:ascii="Calibri"/>
                <w:spacing w:val="-10"/>
                <w:w w:val="105"/>
                <w:sz w:val="10"/>
              </w:rPr>
              <w:t>$</w:t>
            </w:r>
            <w:r>
              <w:rPr>
                <w:rFonts w:ascii="Calibri"/>
                <w:sz w:val="10"/>
              </w:rPr>
              <w:tab/>
            </w:r>
            <w:r>
              <w:rPr>
                <w:rFonts w:ascii="Calibri"/>
                <w:spacing w:val="-2"/>
                <w:w w:val="105"/>
                <w:sz w:val="10"/>
              </w:rPr>
              <w:t>114,434.00</w:t>
            </w:r>
          </w:p>
        </w:tc>
        <w:tc>
          <w:tcPr>
            <w:tcW w:w="983" w:type="dxa"/>
            <w:tcBorders>
              <w:left w:val="single" w:sz="12" w:space="0" w:color="000000"/>
              <w:right w:val="single" w:sz="12" w:space="0" w:color="000000"/>
            </w:tcBorders>
          </w:tcPr>
          <w:p w14:paraId="5F7836B6" w14:textId="77777777" w:rsidR="00654DBD" w:rsidRDefault="0008649B">
            <w:pPr>
              <w:pStyle w:val="TableParagraph"/>
              <w:tabs>
                <w:tab w:val="left" w:pos="408"/>
              </w:tabs>
              <w:spacing w:before="68"/>
              <w:jc w:val="center"/>
              <w:rPr>
                <w:rFonts w:ascii="Calibri"/>
                <w:sz w:val="10"/>
              </w:rPr>
            </w:pPr>
            <w:r>
              <w:rPr>
                <w:rFonts w:ascii="Calibri"/>
                <w:spacing w:val="-10"/>
                <w:w w:val="105"/>
                <w:sz w:val="10"/>
              </w:rPr>
              <w:t>$</w:t>
            </w:r>
            <w:r>
              <w:rPr>
                <w:rFonts w:ascii="Calibri"/>
                <w:sz w:val="10"/>
              </w:rPr>
              <w:tab/>
            </w:r>
            <w:r>
              <w:rPr>
                <w:rFonts w:ascii="Calibri"/>
                <w:spacing w:val="-2"/>
                <w:w w:val="105"/>
                <w:sz w:val="10"/>
              </w:rPr>
              <w:t>346,668.00</w:t>
            </w:r>
          </w:p>
        </w:tc>
      </w:tr>
      <w:tr w:rsidR="00654DBD" w14:paraId="1E85065A" w14:textId="77777777">
        <w:trPr>
          <w:trHeight w:val="276"/>
        </w:trPr>
        <w:tc>
          <w:tcPr>
            <w:tcW w:w="1949" w:type="dxa"/>
            <w:gridSpan w:val="2"/>
            <w:tcBorders>
              <w:left w:val="single" w:sz="12" w:space="0" w:color="000000"/>
            </w:tcBorders>
          </w:tcPr>
          <w:p w14:paraId="6CAD9107" w14:textId="77777777" w:rsidR="00654DBD" w:rsidRDefault="0008649B">
            <w:pPr>
              <w:pStyle w:val="TableParagraph"/>
              <w:spacing w:before="71"/>
              <w:ind w:left="26"/>
              <w:rPr>
                <w:rFonts w:ascii="Calibri"/>
                <w:b/>
                <w:sz w:val="11"/>
              </w:rPr>
            </w:pPr>
            <w:r>
              <w:rPr>
                <w:rFonts w:ascii="Calibri"/>
                <w:b/>
                <w:w w:val="105"/>
                <w:sz w:val="11"/>
              </w:rPr>
              <w:t>Fringe</w:t>
            </w:r>
            <w:r>
              <w:rPr>
                <w:rFonts w:ascii="Calibri"/>
                <w:b/>
                <w:spacing w:val="-2"/>
                <w:w w:val="105"/>
                <w:sz w:val="11"/>
              </w:rPr>
              <w:t xml:space="preserve"> Benefits</w:t>
            </w:r>
          </w:p>
        </w:tc>
        <w:tc>
          <w:tcPr>
            <w:tcW w:w="983" w:type="dxa"/>
            <w:tcBorders>
              <w:right w:val="single" w:sz="12" w:space="0" w:color="000000"/>
            </w:tcBorders>
          </w:tcPr>
          <w:p w14:paraId="59A1A4B0" w14:textId="77777777" w:rsidR="00654DBD" w:rsidRDefault="0008649B">
            <w:pPr>
              <w:pStyle w:val="TableParagraph"/>
              <w:tabs>
                <w:tab w:val="left" w:pos="543"/>
              </w:tabs>
              <w:spacing w:before="68"/>
              <w:ind w:left="28"/>
              <w:rPr>
                <w:rFonts w:ascii="Calibri"/>
                <w:sz w:val="10"/>
              </w:rPr>
            </w:pPr>
            <w:r>
              <w:rPr>
                <w:rFonts w:ascii="Calibri"/>
                <w:spacing w:val="-10"/>
                <w:w w:val="105"/>
                <w:sz w:val="10"/>
              </w:rPr>
              <w:t>$</w:t>
            </w:r>
            <w:r>
              <w:rPr>
                <w:rFonts w:ascii="Calibri"/>
                <w:sz w:val="10"/>
              </w:rPr>
              <w:tab/>
            </w:r>
            <w:r>
              <w:rPr>
                <w:rFonts w:ascii="Calibri"/>
                <w:spacing w:val="-2"/>
                <w:w w:val="105"/>
                <w:sz w:val="10"/>
              </w:rPr>
              <w:t>7,673.00</w:t>
            </w:r>
          </w:p>
        </w:tc>
        <w:tc>
          <w:tcPr>
            <w:tcW w:w="983" w:type="dxa"/>
            <w:tcBorders>
              <w:left w:val="single" w:sz="12" w:space="0" w:color="000000"/>
              <w:right w:val="single" w:sz="12" w:space="0" w:color="000000"/>
            </w:tcBorders>
          </w:tcPr>
          <w:p w14:paraId="2937EA8D" w14:textId="77777777" w:rsidR="00654DBD" w:rsidRDefault="0008649B">
            <w:pPr>
              <w:pStyle w:val="TableParagraph"/>
              <w:tabs>
                <w:tab w:val="left" w:pos="544"/>
              </w:tabs>
              <w:spacing w:before="68"/>
              <w:ind w:left="29"/>
              <w:rPr>
                <w:rFonts w:ascii="Calibri"/>
                <w:sz w:val="10"/>
              </w:rPr>
            </w:pPr>
            <w:r>
              <w:rPr>
                <w:rFonts w:ascii="Calibri"/>
                <w:spacing w:val="-10"/>
                <w:w w:val="105"/>
                <w:sz w:val="10"/>
              </w:rPr>
              <w:t>$</w:t>
            </w:r>
            <w:r>
              <w:rPr>
                <w:rFonts w:ascii="Calibri"/>
                <w:sz w:val="10"/>
              </w:rPr>
              <w:tab/>
            </w:r>
            <w:r>
              <w:rPr>
                <w:rFonts w:ascii="Calibri"/>
                <w:spacing w:val="-2"/>
                <w:w w:val="105"/>
                <w:sz w:val="10"/>
              </w:rPr>
              <w:t>7,827.00</w:t>
            </w:r>
          </w:p>
        </w:tc>
        <w:tc>
          <w:tcPr>
            <w:tcW w:w="983" w:type="dxa"/>
            <w:tcBorders>
              <w:left w:val="single" w:sz="12" w:space="0" w:color="000000"/>
              <w:right w:val="single" w:sz="12" w:space="0" w:color="000000"/>
            </w:tcBorders>
          </w:tcPr>
          <w:p w14:paraId="612DEB4D" w14:textId="77777777" w:rsidR="00654DBD" w:rsidRDefault="0008649B">
            <w:pPr>
              <w:pStyle w:val="TableParagraph"/>
              <w:tabs>
                <w:tab w:val="left" w:pos="545"/>
              </w:tabs>
              <w:spacing w:before="68"/>
              <w:ind w:left="29"/>
              <w:rPr>
                <w:rFonts w:ascii="Calibri"/>
                <w:sz w:val="10"/>
              </w:rPr>
            </w:pPr>
            <w:r>
              <w:rPr>
                <w:rFonts w:ascii="Calibri"/>
                <w:spacing w:val="-10"/>
                <w:w w:val="105"/>
                <w:sz w:val="10"/>
              </w:rPr>
              <w:t>$</w:t>
            </w:r>
            <w:r>
              <w:rPr>
                <w:rFonts w:ascii="Calibri"/>
                <w:sz w:val="10"/>
              </w:rPr>
              <w:tab/>
            </w:r>
            <w:r>
              <w:rPr>
                <w:rFonts w:ascii="Calibri"/>
                <w:spacing w:val="-2"/>
                <w:w w:val="105"/>
                <w:sz w:val="10"/>
              </w:rPr>
              <w:t>7,987.00</w:t>
            </w:r>
          </w:p>
        </w:tc>
        <w:tc>
          <w:tcPr>
            <w:tcW w:w="983" w:type="dxa"/>
            <w:tcBorders>
              <w:left w:val="single" w:sz="12" w:space="0" w:color="000000"/>
              <w:right w:val="single" w:sz="12" w:space="0" w:color="000000"/>
            </w:tcBorders>
          </w:tcPr>
          <w:p w14:paraId="39A8DF23" w14:textId="77777777" w:rsidR="00654DBD" w:rsidRDefault="0008649B">
            <w:pPr>
              <w:pStyle w:val="TableParagraph"/>
              <w:tabs>
                <w:tab w:val="left" w:pos="461"/>
              </w:tabs>
              <w:spacing w:before="68"/>
              <w:jc w:val="center"/>
              <w:rPr>
                <w:rFonts w:ascii="Calibri"/>
                <w:sz w:val="10"/>
              </w:rPr>
            </w:pPr>
            <w:r>
              <w:rPr>
                <w:rFonts w:ascii="Calibri"/>
                <w:spacing w:val="-10"/>
                <w:w w:val="105"/>
                <w:sz w:val="10"/>
              </w:rPr>
              <w:t>$</w:t>
            </w:r>
            <w:r>
              <w:rPr>
                <w:rFonts w:ascii="Calibri"/>
                <w:sz w:val="10"/>
              </w:rPr>
              <w:tab/>
            </w:r>
            <w:r>
              <w:rPr>
                <w:rFonts w:ascii="Calibri"/>
                <w:spacing w:val="-2"/>
                <w:w w:val="105"/>
                <w:sz w:val="10"/>
              </w:rPr>
              <w:t>23,487.00</w:t>
            </w:r>
          </w:p>
        </w:tc>
      </w:tr>
      <w:tr w:rsidR="00654DBD" w14:paraId="2AEAB7B3" w14:textId="77777777">
        <w:trPr>
          <w:trHeight w:val="276"/>
        </w:trPr>
        <w:tc>
          <w:tcPr>
            <w:tcW w:w="1949" w:type="dxa"/>
            <w:gridSpan w:val="2"/>
            <w:tcBorders>
              <w:left w:val="single" w:sz="12" w:space="0" w:color="000000"/>
            </w:tcBorders>
          </w:tcPr>
          <w:p w14:paraId="70516CDB" w14:textId="77777777" w:rsidR="00654DBD" w:rsidRDefault="0008649B">
            <w:pPr>
              <w:pStyle w:val="TableParagraph"/>
              <w:spacing w:before="71"/>
              <w:ind w:left="26"/>
              <w:rPr>
                <w:rFonts w:ascii="Calibri"/>
                <w:b/>
                <w:sz w:val="11"/>
              </w:rPr>
            </w:pPr>
            <w:r>
              <w:rPr>
                <w:rFonts w:ascii="Calibri"/>
                <w:b/>
                <w:spacing w:val="-2"/>
                <w:w w:val="105"/>
                <w:sz w:val="11"/>
              </w:rPr>
              <w:t>Travel</w:t>
            </w:r>
          </w:p>
        </w:tc>
        <w:tc>
          <w:tcPr>
            <w:tcW w:w="983" w:type="dxa"/>
            <w:tcBorders>
              <w:right w:val="single" w:sz="12" w:space="0" w:color="000000"/>
            </w:tcBorders>
          </w:tcPr>
          <w:p w14:paraId="7EC9F64E" w14:textId="77777777" w:rsidR="00654DBD" w:rsidRDefault="0008649B">
            <w:pPr>
              <w:pStyle w:val="TableParagraph"/>
              <w:tabs>
                <w:tab w:val="left" w:pos="543"/>
              </w:tabs>
              <w:spacing w:before="68"/>
              <w:ind w:left="28"/>
              <w:rPr>
                <w:rFonts w:ascii="Calibri"/>
                <w:sz w:val="10"/>
              </w:rPr>
            </w:pPr>
            <w:r>
              <w:rPr>
                <w:rFonts w:ascii="Calibri"/>
                <w:spacing w:val="-10"/>
                <w:w w:val="105"/>
                <w:sz w:val="10"/>
              </w:rPr>
              <w:t>$</w:t>
            </w:r>
            <w:r>
              <w:rPr>
                <w:rFonts w:ascii="Calibri"/>
                <w:sz w:val="10"/>
              </w:rPr>
              <w:tab/>
            </w:r>
            <w:r>
              <w:rPr>
                <w:rFonts w:ascii="Calibri"/>
                <w:spacing w:val="-2"/>
                <w:w w:val="105"/>
                <w:sz w:val="10"/>
              </w:rPr>
              <w:t>6,000.00</w:t>
            </w:r>
          </w:p>
        </w:tc>
        <w:tc>
          <w:tcPr>
            <w:tcW w:w="983" w:type="dxa"/>
            <w:tcBorders>
              <w:left w:val="single" w:sz="12" w:space="0" w:color="000000"/>
              <w:right w:val="single" w:sz="12" w:space="0" w:color="000000"/>
            </w:tcBorders>
          </w:tcPr>
          <w:p w14:paraId="24FB0C24" w14:textId="77777777" w:rsidR="00654DBD" w:rsidRDefault="0008649B">
            <w:pPr>
              <w:pStyle w:val="TableParagraph"/>
              <w:tabs>
                <w:tab w:val="left" w:pos="544"/>
              </w:tabs>
              <w:spacing w:before="68"/>
              <w:ind w:left="29"/>
              <w:rPr>
                <w:rFonts w:ascii="Calibri"/>
                <w:sz w:val="10"/>
              </w:rPr>
            </w:pPr>
            <w:r>
              <w:rPr>
                <w:rFonts w:ascii="Calibri"/>
                <w:spacing w:val="-10"/>
                <w:w w:val="105"/>
                <w:sz w:val="10"/>
              </w:rPr>
              <w:t>$</w:t>
            </w:r>
            <w:r>
              <w:rPr>
                <w:rFonts w:ascii="Calibri"/>
                <w:sz w:val="10"/>
              </w:rPr>
              <w:tab/>
            </w:r>
            <w:r>
              <w:rPr>
                <w:rFonts w:ascii="Calibri"/>
                <w:spacing w:val="-2"/>
                <w:w w:val="105"/>
                <w:sz w:val="10"/>
              </w:rPr>
              <w:t>6,000.00</w:t>
            </w:r>
          </w:p>
        </w:tc>
        <w:tc>
          <w:tcPr>
            <w:tcW w:w="983" w:type="dxa"/>
            <w:tcBorders>
              <w:left w:val="single" w:sz="12" w:space="0" w:color="000000"/>
              <w:right w:val="single" w:sz="12" w:space="0" w:color="000000"/>
            </w:tcBorders>
          </w:tcPr>
          <w:p w14:paraId="4E0D9A04" w14:textId="77777777" w:rsidR="00654DBD" w:rsidRDefault="0008649B">
            <w:pPr>
              <w:pStyle w:val="TableParagraph"/>
              <w:tabs>
                <w:tab w:val="left" w:pos="545"/>
              </w:tabs>
              <w:spacing w:before="68"/>
              <w:ind w:left="29"/>
              <w:rPr>
                <w:rFonts w:ascii="Calibri"/>
                <w:sz w:val="10"/>
              </w:rPr>
            </w:pPr>
            <w:r>
              <w:rPr>
                <w:rFonts w:ascii="Calibri"/>
                <w:spacing w:val="-10"/>
                <w:w w:val="105"/>
                <w:sz w:val="10"/>
              </w:rPr>
              <w:t>$</w:t>
            </w:r>
            <w:r>
              <w:rPr>
                <w:rFonts w:ascii="Calibri"/>
                <w:sz w:val="10"/>
              </w:rPr>
              <w:tab/>
            </w:r>
            <w:r>
              <w:rPr>
                <w:rFonts w:ascii="Calibri"/>
                <w:spacing w:val="-2"/>
                <w:w w:val="105"/>
                <w:sz w:val="10"/>
              </w:rPr>
              <w:t>6,000.00</w:t>
            </w:r>
          </w:p>
        </w:tc>
        <w:tc>
          <w:tcPr>
            <w:tcW w:w="983" w:type="dxa"/>
            <w:tcBorders>
              <w:left w:val="single" w:sz="12" w:space="0" w:color="000000"/>
              <w:right w:val="single" w:sz="12" w:space="0" w:color="000000"/>
            </w:tcBorders>
          </w:tcPr>
          <w:p w14:paraId="7ADA7C97" w14:textId="77777777" w:rsidR="00654DBD" w:rsidRDefault="0008649B">
            <w:pPr>
              <w:pStyle w:val="TableParagraph"/>
              <w:tabs>
                <w:tab w:val="left" w:pos="461"/>
              </w:tabs>
              <w:spacing w:before="68"/>
              <w:jc w:val="center"/>
              <w:rPr>
                <w:rFonts w:ascii="Calibri"/>
                <w:sz w:val="10"/>
              </w:rPr>
            </w:pPr>
            <w:r>
              <w:rPr>
                <w:rFonts w:ascii="Calibri"/>
                <w:spacing w:val="-10"/>
                <w:w w:val="105"/>
                <w:sz w:val="10"/>
              </w:rPr>
              <w:t>$</w:t>
            </w:r>
            <w:r>
              <w:rPr>
                <w:rFonts w:ascii="Calibri"/>
                <w:sz w:val="10"/>
              </w:rPr>
              <w:tab/>
            </w:r>
            <w:r>
              <w:rPr>
                <w:rFonts w:ascii="Calibri"/>
                <w:spacing w:val="-2"/>
                <w:w w:val="105"/>
                <w:sz w:val="10"/>
              </w:rPr>
              <w:t>18,000.00</w:t>
            </w:r>
          </w:p>
        </w:tc>
      </w:tr>
      <w:tr w:rsidR="00654DBD" w14:paraId="740DF78C" w14:textId="77777777">
        <w:trPr>
          <w:trHeight w:val="276"/>
        </w:trPr>
        <w:tc>
          <w:tcPr>
            <w:tcW w:w="1949" w:type="dxa"/>
            <w:gridSpan w:val="2"/>
            <w:tcBorders>
              <w:left w:val="single" w:sz="12" w:space="0" w:color="000000"/>
            </w:tcBorders>
          </w:tcPr>
          <w:p w14:paraId="099617D6" w14:textId="77777777" w:rsidR="00654DBD" w:rsidRDefault="0008649B">
            <w:pPr>
              <w:pStyle w:val="TableParagraph"/>
              <w:spacing w:before="71"/>
              <w:ind w:left="26"/>
              <w:rPr>
                <w:rFonts w:ascii="Calibri"/>
                <w:b/>
                <w:sz w:val="11"/>
              </w:rPr>
            </w:pPr>
            <w:r>
              <w:rPr>
                <w:rFonts w:ascii="Calibri"/>
                <w:b/>
                <w:w w:val="105"/>
                <w:sz w:val="11"/>
              </w:rPr>
              <w:t>Equipment</w:t>
            </w:r>
            <w:r>
              <w:rPr>
                <w:rFonts w:ascii="Calibri"/>
                <w:b/>
                <w:spacing w:val="-1"/>
                <w:w w:val="105"/>
                <w:sz w:val="11"/>
              </w:rPr>
              <w:t xml:space="preserve"> </w:t>
            </w:r>
            <w:r>
              <w:rPr>
                <w:rFonts w:ascii="Calibri"/>
                <w:b/>
                <w:w w:val="105"/>
                <w:sz w:val="11"/>
              </w:rPr>
              <w:t>(&gt;</w:t>
            </w:r>
            <w:r>
              <w:rPr>
                <w:rFonts w:ascii="Calibri"/>
                <w:b/>
                <w:spacing w:val="-2"/>
                <w:w w:val="105"/>
                <w:sz w:val="11"/>
              </w:rPr>
              <w:t xml:space="preserve"> $</w:t>
            </w:r>
            <w:proofErr w:type="gramStart"/>
            <w:r>
              <w:rPr>
                <w:rFonts w:ascii="Calibri"/>
                <w:b/>
                <w:spacing w:val="-2"/>
                <w:w w:val="105"/>
                <w:sz w:val="11"/>
              </w:rPr>
              <w:t>5,000)*</w:t>
            </w:r>
            <w:proofErr w:type="gramEnd"/>
          </w:p>
        </w:tc>
        <w:tc>
          <w:tcPr>
            <w:tcW w:w="983" w:type="dxa"/>
            <w:tcBorders>
              <w:right w:val="single" w:sz="12" w:space="0" w:color="000000"/>
            </w:tcBorders>
          </w:tcPr>
          <w:p w14:paraId="5E1D1CFF" w14:textId="77777777" w:rsidR="00654DBD" w:rsidRDefault="0008649B">
            <w:pPr>
              <w:pStyle w:val="TableParagraph"/>
              <w:tabs>
                <w:tab w:val="left" w:pos="778"/>
              </w:tabs>
              <w:spacing w:before="68"/>
              <w:ind w:left="28"/>
              <w:rPr>
                <w:rFonts w:ascii="Calibri"/>
                <w:sz w:val="10"/>
              </w:rPr>
            </w:pPr>
            <w:r>
              <w:rPr>
                <w:rFonts w:ascii="Calibri"/>
                <w:spacing w:val="-10"/>
                <w:w w:val="105"/>
                <w:sz w:val="10"/>
              </w:rPr>
              <w:t>$</w:t>
            </w:r>
            <w:r>
              <w:rPr>
                <w:rFonts w:ascii="Calibri"/>
                <w:sz w:val="10"/>
              </w:rPr>
              <w:tab/>
            </w:r>
            <w:r>
              <w:rPr>
                <w:rFonts w:ascii="Calibri"/>
                <w:spacing w:val="-10"/>
                <w:w w:val="105"/>
                <w:sz w:val="10"/>
              </w:rPr>
              <w:t>-</w:t>
            </w:r>
          </w:p>
        </w:tc>
        <w:tc>
          <w:tcPr>
            <w:tcW w:w="983" w:type="dxa"/>
            <w:tcBorders>
              <w:left w:val="single" w:sz="12" w:space="0" w:color="000000"/>
              <w:right w:val="single" w:sz="12" w:space="0" w:color="000000"/>
            </w:tcBorders>
          </w:tcPr>
          <w:p w14:paraId="1DEE3B94" w14:textId="77777777" w:rsidR="00654DBD" w:rsidRDefault="0008649B">
            <w:pPr>
              <w:pStyle w:val="TableParagraph"/>
              <w:tabs>
                <w:tab w:val="left" w:pos="779"/>
              </w:tabs>
              <w:spacing w:before="68"/>
              <w:ind w:left="29"/>
              <w:rPr>
                <w:rFonts w:ascii="Calibri"/>
                <w:sz w:val="10"/>
              </w:rPr>
            </w:pPr>
            <w:r>
              <w:rPr>
                <w:rFonts w:ascii="Calibri"/>
                <w:spacing w:val="-10"/>
                <w:w w:val="105"/>
                <w:sz w:val="10"/>
              </w:rPr>
              <w:t>$</w:t>
            </w:r>
            <w:r>
              <w:rPr>
                <w:rFonts w:ascii="Calibri"/>
                <w:sz w:val="10"/>
              </w:rPr>
              <w:tab/>
            </w:r>
            <w:r>
              <w:rPr>
                <w:rFonts w:ascii="Calibri"/>
                <w:spacing w:val="-10"/>
                <w:w w:val="105"/>
                <w:sz w:val="10"/>
              </w:rPr>
              <w:t>-</w:t>
            </w:r>
          </w:p>
        </w:tc>
        <w:tc>
          <w:tcPr>
            <w:tcW w:w="983" w:type="dxa"/>
            <w:tcBorders>
              <w:left w:val="single" w:sz="12" w:space="0" w:color="000000"/>
              <w:right w:val="single" w:sz="12" w:space="0" w:color="000000"/>
            </w:tcBorders>
          </w:tcPr>
          <w:p w14:paraId="5770678B" w14:textId="77777777" w:rsidR="00654DBD" w:rsidRDefault="0008649B">
            <w:pPr>
              <w:pStyle w:val="TableParagraph"/>
              <w:tabs>
                <w:tab w:val="left" w:pos="779"/>
              </w:tabs>
              <w:spacing w:before="68"/>
              <w:ind w:left="29"/>
              <w:rPr>
                <w:rFonts w:ascii="Calibri"/>
                <w:sz w:val="10"/>
              </w:rPr>
            </w:pPr>
            <w:r>
              <w:rPr>
                <w:rFonts w:ascii="Calibri"/>
                <w:spacing w:val="-10"/>
                <w:w w:val="105"/>
                <w:sz w:val="10"/>
              </w:rPr>
              <w:t>$</w:t>
            </w:r>
            <w:r>
              <w:rPr>
                <w:rFonts w:ascii="Calibri"/>
                <w:sz w:val="10"/>
              </w:rPr>
              <w:tab/>
            </w:r>
            <w:r>
              <w:rPr>
                <w:rFonts w:ascii="Calibri"/>
                <w:spacing w:val="-10"/>
                <w:w w:val="105"/>
                <w:sz w:val="10"/>
              </w:rPr>
              <w:t>-</w:t>
            </w:r>
          </w:p>
        </w:tc>
        <w:tc>
          <w:tcPr>
            <w:tcW w:w="983" w:type="dxa"/>
            <w:tcBorders>
              <w:left w:val="single" w:sz="12" w:space="0" w:color="000000"/>
              <w:right w:val="single" w:sz="12" w:space="0" w:color="000000"/>
            </w:tcBorders>
          </w:tcPr>
          <w:p w14:paraId="0E4123FA" w14:textId="77777777" w:rsidR="00654DBD" w:rsidRDefault="0008649B">
            <w:pPr>
              <w:pStyle w:val="TableParagraph"/>
              <w:tabs>
                <w:tab w:val="left" w:pos="750"/>
              </w:tabs>
              <w:spacing w:before="68"/>
              <w:ind w:right="107"/>
              <w:jc w:val="center"/>
              <w:rPr>
                <w:rFonts w:ascii="Calibri"/>
                <w:sz w:val="10"/>
              </w:rPr>
            </w:pPr>
            <w:r>
              <w:rPr>
                <w:rFonts w:ascii="Calibri"/>
                <w:spacing w:val="-10"/>
                <w:w w:val="105"/>
                <w:sz w:val="10"/>
              </w:rPr>
              <w:t>$</w:t>
            </w:r>
            <w:r>
              <w:rPr>
                <w:rFonts w:ascii="Calibri"/>
                <w:sz w:val="10"/>
              </w:rPr>
              <w:tab/>
            </w:r>
            <w:r>
              <w:rPr>
                <w:rFonts w:ascii="Calibri"/>
                <w:spacing w:val="-10"/>
                <w:w w:val="105"/>
                <w:sz w:val="10"/>
              </w:rPr>
              <w:t>-</w:t>
            </w:r>
          </w:p>
        </w:tc>
      </w:tr>
      <w:tr w:rsidR="00654DBD" w14:paraId="366B8DE9" w14:textId="77777777">
        <w:trPr>
          <w:trHeight w:val="276"/>
        </w:trPr>
        <w:tc>
          <w:tcPr>
            <w:tcW w:w="1949" w:type="dxa"/>
            <w:gridSpan w:val="2"/>
            <w:tcBorders>
              <w:left w:val="single" w:sz="12" w:space="0" w:color="000000"/>
            </w:tcBorders>
          </w:tcPr>
          <w:p w14:paraId="56DEABDF" w14:textId="77777777" w:rsidR="00654DBD" w:rsidRDefault="0008649B">
            <w:pPr>
              <w:pStyle w:val="TableParagraph"/>
              <w:spacing w:before="71"/>
              <w:ind w:left="26"/>
              <w:rPr>
                <w:rFonts w:ascii="Calibri"/>
                <w:b/>
                <w:sz w:val="11"/>
              </w:rPr>
            </w:pPr>
            <w:r>
              <w:rPr>
                <w:rFonts w:ascii="Calibri"/>
                <w:b/>
                <w:spacing w:val="-2"/>
                <w:w w:val="105"/>
                <w:sz w:val="11"/>
              </w:rPr>
              <w:t>Supplies</w:t>
            </w:r>
          </w:p>
        </w:tc>
        <w:tc>
          <w:tcPr>
            <w:tcW w:w="983" w:type="dxa"/>
            <w:tcBorders>
              <w:right w:val="single" w:sz="12" w:space="0" w:color="000000"/>
            </w:tcBorders>
          </w:tcPr>
          <w:p w14:paraId="37746726" w14:textId="77777777" w:rsidR="00654DBD" w:rsidRDefault="0008649B">
            <w:pPr>
              <w:pStyle w:val="TableParagraph"/>
              <w:tabs>
                <w:tab w:val="left" w:pos="490"/>
              </w:tabs>
              <w:spacing w:before="68"/>
              <w:ind w:left="28"/>
              <w:rPr>
                <w:rFonts w:ascii="Calibri"/>
                <w:sz w:val="10"/>
              </w:rPr>
            </w:pPr>
            <w:r>
              <w:rPr>
                <w:rFonts w:ascii="Calibri"/>
                <w:spacing w:val="-10"/>
                <w:w w:val="105"/>
                <w:sz w:val="10"/>
              </w:rPr>
              <w:t>$</w:t>
            </w:r>
            <w:r>
              <w:rPr>
                <w:rFonts w:ascii="Calibri"/>
                <w:sz w:val="10"/>
              </w:rPr>
              <w:tab/>
            </w:r>
            <w:r>
              <w:rPr>
                <w:rFonts w:ascii="Calibri"/>
                <w:spacing w:val="-2"/>
                <w:w w:val="105"/>
                <w:sz w:val="10"/>
              </w:rPr>
              <w:t>12,000.00</w:t>
            </w:r>
          </w:p>
        </w:tc>
        <w:tc>
          <w:tcPr>
            <w:tcW w:w="983" w:type="dxa"/>
            <w:tcBorders>
              <w:left w:val="single" w:sz="12" w:space="0" w:color="000000"/>
              <w:right w:val="single" w:sz="12" w:space="0" w:color="000000"/>
            </w:tcBorders>
          </w:tcPr>
          <w:p w14:paraId="07A5EE2E" w14:textId="77777777" w:rsidR="00654DBD" w:rsidRDefault="0008649B">
            <w:pPr>
              <w:pStyle w:val="TableParagraph"/>
              <w:tabs>
                <w:tab w:val="left" w:pos="490"/>
              </w:tabs>
              <w:spacing w:before="68"/>
              <w:ind w:left="29"/>
              <w:rPr>
                <w:rFonts w:ascii="Calibri"/>
                <w:sz w:val="10"/>
              </w:rPr>
            </w:pPr>
            <w:r>
              <w:rPr>
                <w:rFonts w:ascii="Calibri"/>
                <w:spacing w:val="-10"/>
                <w:w w:val="105"/>
                <w:sz w:val="10"/>
              </w:rPr>
              <w:t>$</w:t>
            </w:r>
            <w:r>
              <w:rPr>
                <w:rFonts w:ascii="Calibri"/>
                <w:sz w:val="10"/>
              </w:rPr>
              <w:tab/>
            </w:r>
            <w:r>
              <w:rPr>
                <w:rFonts w:ascii="Calibri"/>
                <w:spacing w:val="-2"/>
                <w:w w:val="105"/>
                <w:sz w:val="10"/>
              </w:rPr>
              <w:t>12,000.00</w:t>
            </w:r>
          </w:p>
        </w:tc>
        <w:tc>
          <w:tcPr>
            <w:tcW w:w="983" w:type="dxa"/>
            <w:tcBorders>
              <w:left w:val="single" w:sz="12" w:space="0" w:color="000000"/>
              <w:right w:val="single" w:sz="12" w:space="0" w:color="000000"/>
            </w:tcBorders>
          </w:tcPr>
          <w:p w14:paraId="03AF183B" w14:textId="77777777" w:rsidR="00654DBD" w:rsidRDefault="0008649B">
            <w:pPr>
              <w:pStyle w:val="TableParagraph"/>
              <w:tabs>
                <w:tab w:val="left" w:pos="491"/>
              </w:tabs>
              <w:spacing w:before="68"/>
              <w:ind w:left="29"/>
              <w:rPr>
                <w:rFonts w:ascii="Calibri"/>
                <w:sz w:val="10"/>
              </w:rPr>
            </w:pPr>
            <w:r>
              <w:rPr>
                <w:rFonts w:ascii="Calibri"/>
                <w:spacing w:val="-10"/>
                <w:w w:val="105"/>
                <w:sz w:val="10"/>
              </w:rPr>
              <w:t>$</w:t>
            </w:r>
            <w:r>
              <w:rPr>
                <w:rFonts w:ascii="Calibri"/>
                <w:sz w:val="10"/>
              </w:rPr>
              <w:tab/>
            </w:r>
            <w:r>
              <w:rPr>
                <w:rFonts w:ascii="Calibri"/>
                <w:spacing w:val="-2"/>
                <w:w w:val="105"/>
                <w:sz w:val="10"/>
              </w:rPr>
              <w:t>12,000.00</w:t>
            </w:r>
          </w:p>
        </w:tc>
        <w:tc>
          <w:tcPr>
            <w:tcW w:w="983" w:type="dxa"/>
            <w:tcBorders>
              <w:left w:val="single" w:sz="12" w:space="0" w:color="000000"/>
              <w:right w:val="single" w:sz="12" w:space="0" w:color="000000"/>
            </w:tcBorders>
          </w:tcPr>
          <w:p w14:paraId="6F4147C7" w14:textId="77777777" w:rsidR="00654DBD" w:rsidRDefault="0008649B">
            <w:pPr>
              <w:pStyle w:val="TableParagraph"/>
              <w:tabs>
                <w:tab w:val="left" w:pos="461"/>
              </w:tabs>
              <w:spacing w:before="68"/>
              <w:jc w:val="center"/>
              <w:rPr>
                <w:rFonts w:ascii="Calibri"/>
                <w:sz w:val="10"/>
              </w:rPr>
            </w:pPr>
            <w:r>
              <w:rPr>
                <w:rFonts w:ascii="Calibri"/>
                <w:spacing w:val="-10"/>
                <w:w w:val="105"/>
                <w:sz w:val="10"/>
              </w:rPr>
              <w:t>$</w:t>
            </w:r>
            <w:r>
              <w:rPr>
                <w:rFonts w:ascii="Calibri"/>
                <w:sz w:val="10"/>
              </w:rPr>
              <w:tab/>
            </w:r>
            <w:r>
              <w:rPr>
                <w:rFonts w:ascii="Calibri"/>
                <w:spacing w:val="-2"/>
                <w:w w:val="105"/>
                <w:sz w:val="10"/>
              </w:rPr>
              <w:t>36,000.00</w:t>
            </w:r>
          </w:p>
        </w:tc>
      </w:tr>
      <w:tr w:rsidR="00654DBD" w14:paraId="3AD1BC6E" w14:textId="77777777">
        <w:trPr>
          <w:trHeight w:val="276"/>
        </w:trPr>
        <w:tc>
          <w:tcPr>
            <w:tcW w:w="1949" w:type="dxa"/>
            <w:gridSpan w:val="2"/>
            <w:tcBorders>
              <w:left w:val="single" w:sz="12" w:space="0" w:color="000000"/>
            </w:tcBorders>
          </w:tcPr>
          <w:p w14:paraId="572FFDC8" w14:textId="77777777" w:rsidR="00654DBD" w:rsidRDefault="0008649B">
            <w:pPr>
              <w:pStyle w:val="TableParagraph"/>
              <w:spacing w:before="71"/>
              <w:ind w:left="26"/>
              <w:rPr>
                <w:rFonts w:ascii="Calibri"/>
                <w:b/>
                <w:sz w:val="11"/>
              </w:rPr>
            </w:pPr>
            <w:r>
              <w:rPr>
                <w:rFonts w:ascii="Calibri"/>
                <w:b/>
                <w:spacing w:val="-2"/>
                <w:w w:val="105"/>
                <w:sz w:val="11"/>
              </w:rPr>
              <w:t>Contractual</w:t>
            </w:r>
          </w:p>
        </w:tc>
        <w:tc>
          <w:tcPr>
            <w:tcW w:w="983" w:type="dxa"/>
            <w:tcBorders>
              <w:right w:val="single" w:sz="12" w:space="0" w:color="000000"/>
            </w:tcBorders>
          </w:tcPr>
          <w:p w14:paraId="6727CF33" w14:textId="77777777" w:rsidR="00654DBD" w:rsidRDefault="0008649B">
            <w:pPr>
              <w:pStyle w:val="TableParagraph"/>
              <w:tabs>
                <w:tab w:val="left" w:pos="490"/>
              </w:tabs>
              <w:spacing w:before="68"/>
              <w:ind w:left="28"/>
              <w:rPr>
                <w:rFonts w:ascii="Calibri"/>
                <w:sz w:val="10"/>
              </w:rPr>
            </w:pPr>
            <w:r>
              <w:rPr>
                <w:rFonts w:ascii="Calibri"/>
                <w:spacing w:val="-10"/>
                <w:w w:val="105"/>
                <w:sz w:val="10"/>
              </w:rPr>
              <w:t>$</w:t>
            </w:r>
            <w:r>
              <w:rPr>
                <w:rFonts w:ascii="Calibri"/>
                <w:sz w:val="10"/>
              </w:rPr>
              <w:tab/>
            </w:r>
            <w:r>
              <w:rPr>
                <w:rFonts w:ascii="Calibri"/>
                <w:spacing w:val="-2"/>
                <w:w w:val="105"/>
                <w:sz w:val="10"/>
              </w:rPr>
              <w:t>31,955.00</w:t>
            </w:r>
          </w:p>
        </w:tc>
        <w:tc>
          <w:tcPr>
            <w:tcW w:w="983" w:type="dxa"/>
            <w:tcBorders>
              <w:left w:val="single" w:sz="12" w:space="0" w:color="000000"/>
              <w:right w:val="single" w:sz="12" w:space="0" w:color="000000"/>
            </w:tcBorders>
          </w:tcPr>
          <w:p w14:paraId="7D44C6CB" w14:textId="77777777" w:rsidR="00654DBD" w:rsidRDefault="0008649B">
            <w:pPr>
              <w:pStyle w:val="TableParagraph"/>
              <w:tabs>
                <w:tab w:val="left" w:pos="490"/>
              </w:tabs>
              <w:spacing w:before="68"/>
              <w:ind w:left="29"/>
              <w:rPr>
                <w:rFonts w:ascii="Calibri"/>
                <w:sz w:val="10"/>
              </w:rPr>
            </w:pPr>
            <w:r>
              <w:rPr>
                <w:rFonts w:ascii="Calibri"/>
                <w:spacing w:val="-10"/>
                <w:w w:val="105"/>
                <w:sz w:val="10"/>
              </w:rPr>
              <w:t>$</w:t>
            </w:r>
            <w:r>
              <w:rPr>
                <w:rFonts w:ascii="Calibri"/>
                <w:sz w:val="10"/>
              </w:rPr>
              <w:tab/>
            </w:r>
            <w:r>
              <w:rPr>
                <w:rFonts w:ascii="Calibri"/>
                <w:spacing w:val="-2"/>
                <w:w w:val="105"/>
                <w:sz w:val="10"/>
              </w:rPr>
              <w:t>29,578.00</w:t>
            </w:r>
          </w:p>
        </w:tc>
        <w:tc>
          <w:tcPr>
            <w:tcW w:w="983" w:type="dxa"/>
            <w:tcBorders>
              <w:left w:val="single" w:sz="12" w:space="0" w:color="000000"/>
              <w:right w:val="single" w:sz="12" w:space="0" w:color="000000"/>
            </w:tcBorders>
          </w:tcPr>
          <w:p w14:paraId="528B4FD5" w14:textId="77777777" w:rsidR="00654DBD" w:rsidRDefault="0008649B">
            <w:pPr>
              <w:pStyle w:val="TableParagraph"/>
              <w:tabs>
                <w:tab w:val="left" w:pos="491"/>
              </w:tabs>
              <w:spacing w:before="68"/>
              <w:ind w:left="29"/>
              <w:rPr>
                <w:rFonts w:ascii="Calibri"/>
                <w:sz w:val="10"/>
              </w:rPr>
            </w:pPr>
            <w:r>
              <w:rPr>
                <w:rFonts w:ascii="Calibri"/>
                <w:spacing w:val="-10"/>
                <w:w w:val="105"/>
                <w:sz w:val="10"/>
              </w:rPr>
              <w:t>$</w:t>
            </w:r>
            <w:r>
              <w:rPr>
                <w:rFonts w:ascii="Calibri"/>
                <w:sz w:val="10"/>
              </w:rPr>
              <w:tab/>
            </w:r>
            <w:r>
              <w:rPr>
                <w:rFonts w:ascii="Calibri"/>
                <w:spacing w:val="-2"/>
                <w:w w:val="105"/>
                <w:sz w:val="10"/>
              </w:rPr>
              <w:t>13,410.00</w:t>
            </w:r>
          </w:p>
        </w:tc>
        <w:tc>
          <w:tcPr>
            <w:tcW w:w="983" w:type="dxa"/>
            <w:tcBorders>
              <w:left w:val="single" w:sz="12" w:space="0" w:color="000000"/>
              <w:right w:val="single" w:sz="12" w:space="0" w:color="000000"/>
            </w:tcBorders>
          </w:tcPr>
          <w:p w14:paraId="45828268" w14:textId="77777777" w:rsidR="00654DBD" w:rsidRDefault="0008649B">
            <w:pPr>
              <w:pStyle w:val="TableParagraph"/>
              <w:tabs>
                <w:tab w:val="left" w:pos="461"/>
              </w:tabs>
              <w:spacing w:before="68"/>
              <w:jc w:val="center"/>
              <w:rPr>
                <w:rFonts w:ascii="Calibri"/>
                <w:sz w:val="10"/>
              </w:rPr>
            </w:pPr>
            <w:r>
              <w:rPr>
                <w:rFonts w:ascii="Calibri"/>
                <w:spacing w:val="-10"/>
                <w:w w:val="105"/>
                <w:sz w:val="10"/>
              </w:rPr>
              <w:t>$</w:t>
            </w:r>
            <w:r>
              <w:rPr>
                <w:rFonts w:ascii="Calibri"/>
                <w:sz w:val="10"/>
              </w:rPr>
              <w:tab/>
            </w:r>
            <w:r>
              <w:rPr>
                <w:rFonts w:ascii="Calibri"/>
                <w:spacing w:val="-2"/>
                <w:w w:val="105"/>
                <w:sz w:val="10"/>
              </w:rPr>
              <w:t>74,943.00</w:t>
            </w:r>
          </w:p>
        </w:tc>
      </w:tr>
      <w:tr w:rsidR="00654DBD" w14:paraId="45112F9E" w14:textId="77777777">
        <w:trPr>
          <w:trHeight w:val="276"/>
        </w:trPr>
        <w:tc>
          <w:tcPr>
            <w:tcW w:w="1949" w:type="dxa"/>
            <w:gridSpan w:val="2"/>
            <w:tcBorders>
              <w:left w:val="single" w:sz="12" w:space="0" w:color="000000"/>
            </w:tcBorders>
          </w:tcPr>
          <w:p w14:paraId="1B3689FA" w14:textId="77777777" w:rsidR="00654DBD" w:rsidRDefault="0008649B">
            <w:pPr>
              <w:pStyle w:val="TableParagraph"/>
              <w:spacing w:before="71"/>
              <w:ind w:left="26"/>
              <w:rPr>
                <w:rFonts w:ascii="Calibri"/>
                <w:b/>
                <w:sz w:val="11"/>
              </w:rPr>
            </w:pPr>
            <w:r>
              <w:rPr>
                <w:rFonts w:ascii="Calibri"/>
                <w:b/>
                <w:spacing w:val="-4"/>
                <w:w w:val="105"/>
                <w:sz w:val="11"/>
              </w:rPr>
              <w:t>Other</w:t>
            </w:r>
          </w:p>
        </w:tc>
        <w:tc>
          <w:tcPr>
            <w:tcW w:w="983" w:type="dxa"/>
            <w:tcBorders>
              <w:right w:val="single" w:sz="12" w:space="0" w:color="000000"/>
            </w:tcBorders>
          </w:tcPr>
          <w:p w14:paraId="1657F046" w14:textId="77777777" w:rsidR="00654DBD" w:rsidRDefault="0008649B">
            <w:pPr>
              <w:pStyle w:val="TableParagraph"/>
              <w:tabs>
                <w:tab w:val="left" w:pos="778"/>
              </w:tabs>
              <w:spacing w:before="68"/>
              <w:ind w:left="28"/>
              <w:rPr>
                <w:rFonts w:ascii="Calibri"/>
                <w:sz w:val="10"/>
              </w:rPr>
            </w:pPr>
            <w:r>
              <w:rPr>
                <w:rFonts w:ascii="Calibri"/>
                <w:spacing w:val="-10"/>
                <w:w w:val="105"/>
                <w:sz w:val="10"/>
              </w:rPr>
              <w:t>$</w:t>
            </w:r>
            <w:r>
              <w:rPr>
                <w:rFonts w:ascii="Calibri"/>
                <w:sz w:val="10"/>
              </w:rPr>
              <w:tab/>
            </w:r>
            <w:r>
              <w:rPr>
                <w:rFonts w:ascii="Calibri"/>
                <w:spacing w:val="-10"/>
                <w:w w:val="105"/>
                <w:sz w:val="10"/>
              </w:rPr>
              <w:t>-</w:t>
            </w:r>
          </w:p>
        </w:tc>
        <w:tc>
          <w:tcPr>
            <w:tcW w:w="983" w:type="dxa"/>
            <w:tcBorders>
              <w:left w:val="single" w:sz="12" w:space="0" w:color="000000"/>
              <w:right w:val="single" w:sz="12" w:space="0" w:color="000000"/>
            </w:tcBorders>
          </w:tcPr>
          <w:p w14:paraId="46A9669A" w14:textId="77777777" w:rsidR="00654DBD" w:rsidRDefault="0008649B">
            <w:pPr>
              <w:pStyle w:val="TableParagraph"/>
              <w:tabs>
                <w:tab w:val="left" w:pos="779"/>
              </w:tabs>
              <w:spacing w:before="68"/>
              <w:ind w:left="29"/>
              <w:rPr>
                <w:rFonts w:ascii="Calibri"/>
                <w:sz w:val="10"/>
              </w:rPr>
            </w:pPr>
            <w:r>
              <w:rPr>
                <w:rFonts w:ascii="Calibri"/>
                <w:spacing w:val="-10"/>
                <w:w w:val="105"/>
                <w:sz w:val="10"/>
              </w:rPr>
              <w:t>$</w:t>
            </w:r>
            <w:r>
              <w:rPr>
                <w:rFonts w:ascii="Calibri"/>
                <w:sz w:val="10"/>
              </w:rPr>
              <w:tab/>
            </w:r>
            <w:r>
              <w:rPr>
                <w:rFonts w:ascii="Calibri"/>
                <w:spacing w:val="-10"/>
                <w:w w:val="105"/>
                <w:sz w:val="10"/>
              </w:rPr>
              <w:t>-</w:t>
            </w:r>
          </w:p>
        </w:tc>
        <w:tc>
          <w:tcPr>
            <w:tcW w:w="983" w:type="dxa"/>
            <w:tcBorders>
              <w:left w:val="single" w:sz="12" w:space="0" w:color="000000"/>
              <w:right w:val="single" w:sz="12" w:space="0" w:color="000000"/>
            </w:tcBorders>
          </w:tcPr>
          <w:p w14:paraId="6BD1EC1F" w14:textId="77777777" w:rsidR="00654DBD" w:rsidRDefault="0008649B">
            <w:pPr>
              <w:pStyle w:val="TableParagraph"/>
              <w:tabs>
                <w:tab w:val="left" w:pos="779"/>
              </w:tabs>
              <w:spacing w:before="68"/>
              <w:ind w:left="29"/>
              <w:rPr>
                <w:rFonts w:ascii="Calibri"/>
                <w:sz w:val="10"/>
              </w:rPr>
            </w:pPr>
            <w:r>
              <w:rPr>
                <w:rFonts w:ascii="Calibri"/>
                <w:spacing w:val="-10"/>
                <w:w w:val="105"/>
                <w:sz w:val="10"/>
              </w:rPr>
              <w:t>$</w:t>
            </w:r>
            <w:r>
              <w:rPr>
                <w:rFonts w:ascii="Calibri"/>
                <w:sz w:val="10"/>
              </w:rPr>
              <w:tab/>
            </w:r>
            <w:r>
              <w:rPr>
                <w:rFonts w:ascii="Calibri"/>
                <w:spacing w:val="-10"/>
                <w:w w:val="105"/>
                <w:sz w:val="10"/>
              </w:rPr>
              <w:t>-</w:t>
            </w:r>
          </w:p>
        </w:tc>
        <w:tc>
          <w:tcPr>
            <w:tcW w:w="983" w:type="dxa"/>
            <w:tcBorders>
              <w:left w:val="single" w:sz="12" w:space="0" w:color="000000"/>
              <w:right w:val="single" w:sz="12" w:space="0" w:color="000000"/>
            </w:tcBorders>
          </w:tcPr>
          <w:p w14:paraId="6F5C5AB8" w14:textId="77777777" w:rsidR="00654DBD" w:rsidRDefault="0008649B">
            <w:pPr>
              <w:pStyle w:val="TableParagraph"/>
              <w:tabs>
                <w:tab w:val="left" w:pos="750"/>
              </w:tabs>
              <w:spacing w:before="68"/>
              <w:ind w:right="107"/>
              <w:jc w:val="center"/>
              <w:rPr>
                <w:rFonts w:ascii="Calibri"/>
                <w:sz w:val="10"/>
              </w:rPr>
            </w:pPr>
            <w:r>
              <w:rPr>
                <w:rFonts w:ascii="Calibri"/>
                <w:spacing w:val="-10"/>
                <w:w w:val="105"/>
                <w:sz w:val="10"/>
              </w:rPr>
              <w:t>$</w:t>
            </w:r>
            <w:r>
              <w:rPr>
                <w:rFonts w:ascii="Calibri"/>
                <w:sz w:val="10"/>
              </w:rPr>
              <w:tab/>
            </w:r>
            <w:r>
              <w:rPr>
                <w:rFonts w:ascii="Calibri"/>
                <w:spacing w:val="-10"/>
                <w:w w:val="105"/>
                <w:sz w:val="10"/>
              </w:rPr>
              <w:t>-</w:t>
            </w:r>
          </w:p>
        </w:tc>
      </w:tr>
      <w:tr w:rsidR="00654DBD" w14:paraId="29101D27" w14:textId="77777777">
        <w:trPr>
          <w:trHeight w:val="276"/>
        </w:trPr>
        <w:tc>
          <w:tcPr>
            <w:tcW w:w="1949" w:type="dxa"/>
            <w:gridSpan w:val="2"/>
            <w:tcBorders>
              <w:left w:val="single" w:sz="12" w:space="0" w:color="000000"/>
            </w:tcBorders>
            <w:shd w:val="clear" w:color="auto" w:fill="F1F1F1"/>
          </w:tcPr>
          <w:p w14:paraId="3F5C9418" w14:textId="77777777" w:rsidR="00654DBD" w:rsidRDefault="0008649B">
            <w:pPr>
              <w:pStyle w:val="TableParagraph"/>
              <w:spacing w:before="71"/>
              <w:ind w:left="26"/>
              <w:rPr>
                <w:rFonts w:ascii="Calibri"/>
                <w:b/>
                <w:sz w:val="11"/>
              </w:rPr>
            </w:pPr>
            <w:r>
              <w:rPr>
                <w:rFonts w:ascii="Calibri"/>
                <w:b/>
                <w:w w:val="105"/>
                <w:sz w:val="11"/>
              </w:rPr>
              <w:t>Subtotal/Direct</w:t>
            </w:r>
            <w:r>
              <w:rPr>
                <w:rFonts w:ascii="Calibri"/>
                <w:b/>
                <w:spacing w:val="-4"/>
                <w:w w:val="105"/>
                <w:sz w:val="11"/>
              </w:rPr>
              <w:t xml:space="preserve"> </w:t>
            </w:r>
            <w:r>
              <w:rPr>
                <w:rFonts w:ascii="Calibri"/>
                <w:b/>
                <w:w w:val="105"/>
                <w:sz w:val="11"/>
              </w:rPr>
              <w:t>Costs</w:t>
            </w:r>
            <w:r>
              <w:rPr>
                <w:rFonts w:ascii="Calibri"/>
                <w:b/>
                <w:spacing w:val="-4"/>
                <w:w w:val="105"/>
                <w:sz w:val="11"/>
              </w:rPr>
              <w:t xml:space="preserve"> Only</w:t>
            </w:r>
          </w:p>
        </w:tc>
        <w:tc>
          <w:tcPr>
            <w:tcW w:w="983" w:type="dxa"/>
            <w:tcBorders>
              <w:right w:val="single" w:sz="12" w:space="0" w:color="000000"/>
            </w:tcBorders>
            <w:shd w:val="clear" w:color="auto" w:fill="F1F1F1"/>
          </w:tcPr>
          <w:p w14:paraId="5DAA326F" w14:textId="77777777" w:rsidR="00654DBD" w:rsidRDefault="0008649B">
            <w:pPr>
              <w:pStyle w:val="TableParagraph"/>
              <w:tabs>
                <w:tab w:val="left" w:pos="433"/>
              </w:tabs>
              <w:spacing w:before="68"/>
              <w:ind w:left="29"/>
              <w:rPr>
                <w:rFonts w:ascii="Calibri"/>
                <w:b/>
                <w:sz w:val="10"/>
              </w:rPr>
            </w:pPr>
            <w:r>
              <w:rPr>
                <w:rFonts w:ascii="Calibri"/>
                <w:b/>
                <w:spacing w:val="-10"/>
                <w:w w:val="105"/>
                <w:sz w:val="10"/>
              </w:rPr>
              <w:t>$</w:t>
            </w:r>
            <w:r>
              <w:rPr>
                <w:rFonts w:ascii="Calibri"/>
                <w:b/>
                <w:sz w:val="10"/>
              </w:rPr>
              <w:tab/>
            </w:r>
            <w:r>
              <w:rPr>
                <w:rFonts w:ascii="Calibri"/>
                <w:b/>
                <w:spacing w:val="-2"/>
                <w:w w:val="105"/>
                <w:sz w:val="10"/>
              </w:rPr>
              <w:t>173,315.00</w:t>
            </w:r>
          </w:p>
        </w:tc>
        <w:tc>
          <w:tcPr>
            <w:tcW w:w="983" w:type="dxa"/>
            <w:tcBorders>
              <w:left w:val="single" w:sz="12" w:space="0" w:color="000000"/>
              <w:right w:val="single" w:sz="12" w:space="0" w:color="000000"/>
            </w:tcBorders>
            <w:shd w:val="clear" w:color="auto" w:fill="F1F1F1"/>
          </w:tcPr>
          <w:p w14:paraId="655DC4BB" w14:textId="77777777" w:rsidR="00654DBD" w:rsidRDefault="0008649B">
            <w:pPr>
              <w:pStyle w:val="TableParagraph"/>
              <w:tabs>
                <w:tab w:val="left" w:pos="434"/>
              </w:tabs>
              <w:spacing w:before="68"/>
              <w:ind w:left="29"/>
              <w:rPr>
                <w:rFonts w:ascii="Calibri"/>
                <w:b/>
                <w:sz w:val="10"/>
              </w:rPr>
            </w:pPr>
            <w:r>
              <w:rPr>
                <w:rFonts w:ascii="Calibri"/>
                <w:b/>
                <w:spacing w:val="-10"/>
                <w:w w:val="105"/>
                <w:sz w:val="10"/>
              </w:rPr>
              <w:t>$</w:t>
            </w:r>
            <w:r>
              <w:rPr>
                <w:rFonts w:ascii="Calibri"/>
                <w:b/>
                <w:sz w:val="10"/>
              </w:rPr>
              <w:tab/>
            </w:r>
            <w:r>
              <w:rPr>
                <w:rFonts w:ascii="Calibri"/>
                <w:b/>
                <w:spacing w:val="-2"/>
                <w:w w:val="105"/>
                <w:sz w:val="10"/>
              </w:rPr>
              <w:t>171,952.00</w:t>
            </w:r>
          </w:p>
        </w:tc>
        <w:tc>
          <w:tcPr>
            <w:tcW w:w="983" w:type="dxa"/>
            <w:tcBorders>
              <w:left w:val="single" w:sz="12" w:space="0" w:color="000000"/>
              <w:right w:val="single" w:sz="12" w:space="0" w:color="000000"/>
            </w:tcBorders>
            <w:shd w:val="clear" w:color="auto" w:fill="F1F1F1"/>
          </w:tcPr>
          <w:p w14:paraId="5951362A" w14:textId="77777777" w:rsidR="00654DBD" w:rsidRDefault="0008649B">
            <w:pPr>
              <w:pStyle w:val="TableParagraph"/>
              <w:tabs>
                <w:tab w:val="left" w:pos="434"/>
              </w:tabs>
              <w:spacing w:before="68"/>
              <w:ind w:left="30"/>
              <w:rPr>
                <w:rFonts w:ascii="Calibri"/>
                <w:b/>
                <w:sz w:val="10"/>
              </w:rPr>
            </w:pPr>
            <w:r>
              <w:rPr>
                <w:rFonts w:ascii="Calibri"/>
                <w:b/>
                <w:spacing w:val="-10"/>
                <w:w w:val="105"/>
                <w:sz w:val="10"/>
              </w:rPr>
              <w:t>$</w:t>
            </w:r>
            <w:r>
              <w:rPr>
                <w:rFonts w:ascii="Calibri"/>
                <w:b/>
                <w:sz w:val="10"/>
              </w:rPr>
              <w:tab/>
            </w:r>
            <w:r>
              <w:rPr>
                <w:rFonts w:ascii="Calibri"/>
                <w:b/>
                <w:spacing w:val="-2"/>
                <w:w w:val="105"/>
                <w:sz w:val="10"/>
              </w:rPr>
              <w:t>153,831.00</w:t>
            </w:r>
          </w:p>
        </w:tc>
        <w:tc>
          <w:tcPr>
            <w:tcW w:w="983" w:type="dxa"/>
            <w:tcBorders>
              <w:left w:val="single" w:sz="12" w:space="0" w:color="000000"/>
              <w:right w:val="single" w:sz="12" w:space="0" w:color="000000"/>
            </w:tcBorders>
            <w:shd w:val="clear" w:color="auto" w:fill="F1F1F1"/>
          </w:tcPr>
          <w:p w14:paraId="1B97C93E" w14:textId="77777777" w:rsidR="00654DBD" w:rsidRDefault="0008649B">
            <w:pPr>
              <w:pStyle w:val="TableParagraph"/>
              <w:tabs>
                <w:tab w:val="left" w:pos="404"/>
              </w:tabs>
              <w:spacing w:before="68"/>
              <w:jc w:val="center"/>
              <w:rPr>
                <w:rFonts w:ascii="Calibri"/>
                <w:b/>
                <w:sz w:val="10"/>
              </w:rPr>
            </w:pPr>
            <w:r>
              <w:rPr>
                <w:rFonts w:ascii="Calibri"/>
                <w:b/>
                <w:spacing w:val="-10"/>
                <w:w w:val="105"/>
                <w:sz w:val="10"/>
              </w:rPr>
              <w:t>$</w:t>
            </w:r>
            <w:r>
              <w:rPr>
                <w:rFonts w:ascii="Calibri"/>
                <w:b/>
                <w:sz w:val="10"/>
              </w:rPr>
              <w:tab/>
            </w:r>
            <w:r>
              <w:rPr>
                <w:rFonts w:ascii="Calibri"/>
                <w:b/>
                <w:spacing w:val="-2"/>
                <w:w w:val="105"/>
                <w:sz w:val="10"/>
              </w:rPr>
              <w:t>499,098.00</w:t>
            </w:r>
          </w:p>
        </w:tc>
      </w:tr>
      <w:tr w:rsidR="00654DBD" w14:paraId="7963B30A" w14:textId="77777777">
        <w:trPr>
          <w:trHeight w:val="138"/>
        </w:trPr>
        <w:tc>
          <w:tcPr>
            <w:tcW w:w="1949" w:type="dxa"/>
            <w:gridSpan w:val="2"/>
            <w:tcBorders>
              <w:left w:val="single" w:sz="12" w:space="0" w:color="000000"/>
            </w:tcBorders>
          </w:tcPr>
          <w:p w14:paraId="6A3B1B89" w14:textId="77777777" w:rsidR="00654DBD" w:rsidRDefault="0008649B">
            <w:pPr>
              <w:pStyle w:val="TableParagraph"/>
              <w:spacing w:before="1" w:line="117" w:lineRule="exact"/>
              <w:ind w:left="26"/>
              <w:rPr>
                <w:rFonts w:ascii="Calibri"/>
                <w:b/>
                <w:sz w:val="11"/>
              </w:rPr>
            </w:pPr>
            <w:r>
              <w:rPr>
                <w:rFonts w:ascii="Calibri"/>
                <w:b/>
                <w:w w:val="105"/>
                <w:sz w:val="11"/>
              </w:rPr>
              <w:t>Modified</w:t>
            </w:r>
            <w:r>
              <w:rPr>
                <w:rFonts w:ascii="Calibri"/>
                <w:b/>
                <w:spacing w:val="-1"/>
                <w:w w:val="105"/>
                <w:sz w:val="11"/>
              </w:rPr>
              <w:t xml:space="preserve"> </w:t>
            </w:r>
            <w:r>
              <w:rPr>
                <w:rFonts w:ascii="Calibri"/>
                <w:b/>
                <w:w w:val="105"/>
                <w:sz w:val="11"/>
              </w:rPr>
              <w:t>Total</w:t>
            </w:r>
            <w:r>
              <w:rPr>
                <w:rFonts w:ascii="Calibri"/>
                <w:b/>
                <w:spacing w:val="-1"/>
                <w:w w:val="105"/>
                <w:sz w:val="11"/>
              </w:rPr>
              <w:t xml:space="preserve"> </w:t>
            </w:r>
            <w:r>
              <w:rPr>
                <w:rFonts w:ascii="Calibri"/>
                <w:b/>
                <w:w w:val="105"/>
                <w:sz w:val="11"/>
              </w:rPr>
              <w:t>Direct Costs</w:t>
            </w:r>
            <w:r>
              <w:rPr>
                <w:rFonts w:ascii="Calibri"/>
                <w:b/>
                <w:spacing w:val="-1"/>
                <w:w w:val="105"/>
                <w:sz w:val="11"/>
              </w:rPr>
              <w:t xml:space="preserve"> </w:t>
            </w:r>
            <w:r>
              <w:rPr>
                <w:rFonts w:ascii="Calibri"/>
                <w:b/>
                <w:spacing w:val="-2"/>
                <w:w w:val="105"/>
                <w:sz w:val="11"/>
              </w:rPr>
              <w:t>(MTDC)**</w:t>
            </w:r>
          </w:p>
        </w:tc>
        <w:tc>
          <w:tcPr>
            <w:tcW w:w="983" w:type="dxa"/>
            <w:tcBorders>
              <w:right w:val="single" w:sz="12" w:space="0" w:color="000000"/>
            </w:tcBorders>
          </w:tcPr>
          <w:p w14:paraId="789C43B6" w14:textId="77777777" w:rsidR="00654DBD" w:rsidRDefault="0008649B">
            <w:pPr>
              <w:pStyle w:val="TableParagraph"/>
              <w:tabs>
                <w:tab w:val="left" w:pos="436"/>
              </w:tabs>
              <w:spacing w:line="119" w:lineRule="exact"/>
              <w:ind w:left="28"/>
              <w:rPr>
                <w:rFonts w:ascii="Calibri"/>
                <w:sz w:val="10"/>
              </w:rPr>
            </w:pPr>
            <w:r>
              <w:rPr>
                <w:rFonts w:ascii="Calibri"/>
                <w:spacing w:val="-10"/>
                <w:w w:val="105"/>
                <w:sz w:val="10"/>
              </w:rPr>
              <w:t>$</w:t>
            </w:r>
            <w:r>
              <w:rPr>
                <w:rFonts w:ascii="Calibri"/>
                <w:sz w:val="10"/>
              </w:rPr>
              <w:tab/>
            </w:r>
            <w:r>
              <w:rPr>
                <w:rFonts w:ascii="Calibri"/>
                <w:spacing w:val="-2"/>
                <w:w w:val="105"/>
                <w:sz w:val="10"/>
              </w:rPr>
              <w:t>173,315.00</w:t>
            </w:r>
          </w:p>
        </w:tc>
        <w:tc>
          <w:tcPr>
            <w:tcW w:w="983" w:type="dxa"/>
            <w:tcBorders>
              <w:left w:val="single" w:sz="12" w:space="0" w:color="000000"/>
              <w:right w:val="single" w:sz="12" w:space="0" w:color="000000"/>
            </w:tcBorders>
          </w:tcPr>
          <w:p w14:paraId="1DDEA15E" w14:textId="77777777" w:rsidR="00654DBD" w:rsidRDefault="0008649B">
            <w:pPr>
              <w:pStyle w:val="TableParagraph"/>
              <w:tabs>
                <w:tab w:val="left" w:pos="437"/>
              </w:tabs>
              <w:spacing w:line="119" w:lineRule="exact"/>
              <w:ind w:left="29"/>
              <w:rPr>
                <w:rFonts w:ascii="Calibri"/>
                <w:sz w:val="10"/>
              </w:rPr>
            </w:pPr>
            <w:r>
              <w:rPr>
                <w:rFonts w:ascii="Calibri"/>
                <w:spacing w:val="-10"/>
                <w:w w:val="105"/>
                <w:sz w:val="10"/>
              </w:rPr>
              <w:t>$</w:t>
            </w:r>
            <w:r>
              <w:rPr>
                <w:rFonts w:ascii="Calibri"/>
                <w:sz w:val="10"/>
              </w:rPr>
              <w:tab/>
            </w:r>
            <w:r>
              <w:rPr>
                <w:rFonts w:ascii="Calibri"/>
                <w:spacing w:val="-2"/>
                <w:w w:val="105"/>
                <w:sz w:val="10"/>
              </w:rPr>
              <w:t>171,952.00</w:t>
            </w:r>
          </w:p>
        </w:tc>
        <w:tc>
          <w:tcPr>
            <w:tcW w:w="983" w:type="dxa"/>
            <w:tcBorders>
              <w:left w:val="single" w:sz="12" w:space="0" w:color="000000"/>
              <w:right w:val="single" w:sz="12" w:space="0" w:color="000000"/>
            </w:tcBorders>
          </w:tcPr>
          <w:p w14:paraId="00E15D8E" w14:textId="77777777" w:rsidR="00654DBD" w:rsidRDefault="0008649B">
            <w:pPr>
              <w:pStyle w:val="TableParagraph"/>
              <w:tabs>
                <w:tab w:val="left" w:pos="438"/>
              </w:tabs>
              <w:spacing w:line="119" w:lineRule="exact"/>
              <w:ind w:left="29"/>
              <w:rPr>
                <w:rFonts w:ascii="Calibri"/>
                <w:sz w:val="10"/>
              </w:rPr>
            </w:pPr>
            <w:r>
              <w:rPr>
                <w:rFonts w:ascii="Calibri"/>
                <w:spacing w:val="-10"/>
                <w:w w:val="105"/>
                <w:sz w:val="10"/>
              </w:rPr>
              <w:t>$</w:t>
            </w:r>
            <w:r>
              <w:rPr>
                <w:rFonts w:ascii="Calibri"/>
                <w:sz w:val="10"/>
              </w:rPr>
              <w:tab/>
            </w:r>
            <w:r>
              <w:rPr>
                <w:rFonts w:ascii="Calibri"/>
                <w:spacing w:val="-2"/>
                <w:w w:val="105"/>
                <w:sz w:val="10"/>
              </w:rPr>
              <w:t>153,831.00</w:t>
            </w:r>
          </w:p>
        </w:tc>
        <w:tc>
          <w:tcPr>
            <w:tcW w:w="983" w:type="dxa"/>
            <w:tcBorders>
              <w:left w:val="single" w:sz="12" w:space="0" w:color="000000"/>
              <w:right w:val="single" w:sz="12" w:space="0" w:color="000000"/>
            </w:tcBorders>
          </w:tcPr>
          <w:p w14:paraId="60CED239" w14:textId="77777777" w:rsidR="00654DBD" w:rsidRDefault="0008649B">
            <w:pPr>
              <w:pStyle w:val="TableParagraph"/>
              <w:tabs>
                <w:tab w:val="left" w:pos="408"/>
              </w:tabs>
              <w:spacing w:line="119" w:lineRule="exact"/>
              <w:jc w:val="center"/>
              <w:rPr>
                <w:rFonts w:ascii="Calibri"/>
                <w:sz w:val="10"/>
              </w:rPr>
            </w:pPr>
            <w:r>
              <w:rPr>
                <w:rFonts w:ascii="Calibri"/>
                <w:spacing w:val="-10"/>
                <w:w w:val="105"/>
                <w:sz w:val="10"/>
              </w:rPr>
              <w:t>$</w:t>
            </w:r>
            <w:r>
              <w:rPr>
                <w:rFonts w:ascii="Calibri"/>
                <w:sz w:val="10"/>
              </w:rPr>
              <w:tab/>
            </w:r>
            <w:r>
              <w:rPr>
                <w:rFonts w:ascii="Calibri"/>
                <w:spacing w:val="-2"/>
                <w:w w:val="105"/>
                <w:sz w:val="10"/>
              </w:rPr>
              <w:t>499,098.00</w:t>
            </w:r>
          </w:p>
        </w:tc>
      </w:tr>
      <w:tr w:rsidR="00654DBD" w14:paraId="06F12F76" w14:textId="77777777">
        <w:trPr>
          <w:trHeight w:val="215"/>
        </w:trPr>
        <w:tc>
          <w:tcPr>
            <w:tcW w:w="1949" w:type="dxa"/>
            <w:gridSpan w:val="2"/>
            <w:tcBorders>
              <w:left w:val="single" w:sz="12" w:space="0" w:color="000000"/>
            </w:tcBorders>
          </w:tcPr>
          <w:p w14:paraId="00D8863D" w14:textId="77777777" w:rsidR="00654DBD" w:rsidRDefault="0008649B">
            <w:pPr>
              <w:pStyle w:val="TableParagraph"/>
              <w:spacing w:before="40"/>
              <w:ind w:left="26"/>
              <w:rPr>
                <w:rFonts w:ascii="Calibri"/>
                <w:b/>
                <w:sz w:val="11"/>
              </w:rPr>
            </w:pPr>
            <w:r>
              <w:rPr>
                <w:rFonts w:ascii="Calibri"/>
                <w:b/>
                <w:w w:val="105"/>
                <w:sz w:val="11"/>
              </w:rPr>
              <w:t>Indirect</w:t>
            </w:r>
            <w:r>
              <w:rPr>
                <w:rFonts w:ascii="Calibri"/>
                <w:b/>
                <w:spacing w:val="-3"/>
                <w:w w:val="105"/>
                <w:sz w:val="11"/>
              </w:rPr>
              <w:t xml:space="preserve"> </w:t>
            </w:r>
            <w:r>
              <w:rPr>
                <w:rFonts w:ascii="Calibri"/>
                <w:b/>
                <w:spacing w:val="-10"/>
                <w:w w:val="105"/>
                <w:sz w:val="11"/>
              </w:rPr>
              <w:t>%</w:t>
            </w:r>
          </w:p>
        </w:tc>
        <w:tc>
          <w:tcPr>
            <w:tcW w:w="983" w:type="dxa"/>
            <w:tcBorders>
              <w:right w:val="single" w:sz="12" w:space="0" w:color="000000"/>
            </w:tcBorders>
          </w:tcPr>
          <w:p w14:paraId="0DA29287" w14:textId="77777777" w:rsidR="00654DBD" w:rsidRDefault="0008649B">
            <w:pPr>
              <w:pStyle w:val="TableParagraph"/>
              <w:spacing w:before="37"/>
              <w:ind w:left="347" w:right="324"/>
              <w:jc w:val="center"/>
              <w:rPr>
                <w:rFonts w:ascii="Calibri"/>
                <w:sz w:val="10"/>
              </w:rPr>
            </w:pPr>
            <w:r>
              <w:rPr>
                <w:rFonts w:ascii="Calibri"/>
                <w:spacing w:val="-4"/>
                <w:w w:val="105"/>
                <w:sz w:val="10"/>
              </w:rPr>
              <w:t>0.0%</w:t>
            </w:r>
          </w:p>
        </w:tc>
        <w:tc>
          <w:tcPr>
            <w:tcW w:w="983" w:type="dxa"/>
            <w:tcBorders>
              <w:left w:val="single" w:sz="12" w:space="0" w:color="000000"/>
              <w:right w:val="single" w:sz="12" w:space="0" w:color="000000"/>
            </w:tcBorders>
          </w:tcPr>
          <w:p w14:paraId="30DBF9A5" w14:textId="77777777" w:rsidR="00654DBD" w:rsidRDefault="0008649B">
            <w:pPr>
              <w:pStyle w:val="TableParagraph"/>
              <w:spacing w:before="37"/>
              <w:ind w:left="24"/>
              <w:jc w:val="center"/>
              <w:rPr>
                <w:rFonts w:ascii="Calibri"/>
                <w:sz w:val="10"/>
              </w:rPr>
            </w:pPr>
            <w:r>
              <w:rPr>
                <w:rFonts w:ascii="Calibri"/>
                <w:spacing w:val="-4"/>
                <w:w w:val="105"/>
                <w:sz w:val="10"/>
              </w:rPr>
              <w:t>0.0%</w:t>
            </w:r>
          </w:p>
        </w:tc>
        <w:tc>
          <w:tcPr>
            <w:tcW w:w="983" w:type="dxa"/>
            <w:tcBorders>
              <w:left w:val="single" w:sz="12" w:space="0" w:color="000000"/>
              <w:right w:val="single" w:sz="12" w:space="0" w:color="000000"/>
            </w:tcBorders>
          </w:tcPr>
          <w:p w14:paraId="0205018E" w14:textId="77777777" w:rsidR="00654DBD" w:rsidRDefault="0008649B">
            <w:pPr>
              <w:pStyle w:val="TableParagraph"/>
              <w:spacing w:before="37"/>
              <w:ind w:left="25"/>
              <w:jc w:val="center"/>
              <w:rPr>
                <w:rFonts w:ascii="Calibri"/>
                <w:sz w:val="10"/>
              </w:rPr>
            </w:pPr>
            <w:r>
              <w:rPr>
                <w:rFonts w:ascii="Calibri"/>
                <w:spacing w:val="-4"/>
                <w:w w:val="105"/>
                <w:sz w:val="10"/>
              </w:rPr>
              <w:t>0.0%</w:t>
            </w:r>
          </w:p>
        </w:tc>
        <w:tc>
          <w:tcPr>
            <w:tcW w:w="983" w:type="dxa"/>
            <w:tcBorders>
              <w:left w:val="single" w:sz="12" w:space="0" w:color="000000"/>
              <w:right w:val="single" w:sz="12" w:space="0" w:color="000000"/>
            </w:tcBorders>
          </w:tcPr>
          <w:p w14:paraId="15194ED0" w14:textId="77777777" w:rsidR="00654DBD" w:rsidRDefault="0008649B">
            <w:pPr>
              <w:pStyle w:val="TableParagraph"/>
              <w:spacing w:before="37"/>
              <w:ind w:left="27"/>
              <w:jc w:val="center"/>
              <w:rPr>
                <w:rFonts w:ascii="Calibri"/>
                <w:sz w:val="10"/>
              </w:rPr>
            </w:pPr>
            <w:r>
              <w:rPr>
                <w:rFonts w:ascii="Calibri"/>
                <w:spacing w:val="-4"/>
                <w:w w:val="105"/>
                <w:sz w:val="10"/>
              </w:rPr>
              <w:t>0.0%</w:t>
            </w:r>
          </w:p>
        </w:tc>
      </w:tr>
      <w:tr w:rsidR="00654DBD" w14:paraId="1D69CF2C" w14:textId="77777777">
        <w:trPr>
          <w:trHeight w:val="269"/>
        </w:trPr>
        <w:tc>
          <w:tcPr>
            <w:tcW w:w="1949" w:type="dxa"/>
            <w:gridSpan w:val="2"/>
            <w:tcBorders>
              <w:left w:val="single" w:sz="12" w:space="0" w:color="000000"/>
              <w:bottom w:val="single" w:sz="12" w:space="0" w:color="000000"/>
            </w:tcBorders>
          </w:tcPr>
          <w:p w14:paraId="6DB682F1" w14:textId="77777777" w:rsidR="00654DBD" w:rsidRDefault="0008649B">
            <w:pPr>
              <w:pStyle w:val="TableParagraph"/>
              <w:spacing w:before="71"/>
              <w:ind w:left="26"/>
              <w:rPr>
                <w:rFonts w:ascii="Calibri"/>
                <w:b/>
                <w:sz w:val="11"/>
              </w:rPr>
            </w:pPr>
            <w:r>
              <w:rPr>
                <w:rFonts w:ascii="Calibri"/>
                <w:b/>
                <w:w w:val="105"/>
                <w:sz w:val="11"/>
              </w:rPr>
              <w:t>Indirect</w:t>
            </w:r>
            <w:r>
              <w:rPr>
                <w:rFonts w:ascii="Calibri"/>
                <w:b/>
                <w:spacing w:val="-3"/>
                <w:w w:val="105"/>
                <w:sz w:val="11"/>
              </w:rPr>
              <w:t xml:space="preserve"> </w:t>
            </w:r>
            <w:r>
              <w:rPr>
                <w:rFonts w:ascii="Calibri"/>
                <w:b/>
                <w:spacing w:val="-2"/>
                <w:w w:val="105"/>
                <w:sz w:val="11"/>
              </w:rPr>
              <w:t>Costs***</w:t>
            </w:r>
          </w:p>
        </w:tc>
        <w:tc>
          <w:tcPr>
            <w:tcW w:w="983" w:type="dxa"/>
            <w:tcBorders>
              <w:bottom w:val="single" w:sz="12" w:space="0" w:color="000000"/>
              <w:right w:val="single" w:sz="12" w:space="0" w:color="000000"/>
            </w:tcBorders>
          </w:tcPr>
          <w:p w14:paraId="0DCA3B2C" w14:textId="77777777" w:rsidR="00654DBD" w:rsidRDefault="0008649B">
            <w:pPr>
              <w:pStyle w:val="TableParagraph"/>
              <w:tabs>
                <w:tab w:val="left" w:pos="778"/>
              </w:tabs>
              <w:spacing w:before="68"/>
              <w:ind w:left="28"/>
              <w:rPr>
                <w:rFonts w:ascii="Calibri"/>
                <w:sz w:val="10"/>
              </w:rPr>
            </w:pPr>
            <w:r>
              <w:rPr>
                <w:rFonts w:ascii="Calibri"/>
                <w:spacing w:val="-10"/>
                <w:w w:val="105"/>
                <w:sz w:val="10"/>
              </w:rPr>
              <w:t>$</w:t>
            </w:r>
            <w:r>
              <w:rPr>
                <w:rFonts w:ascii="Calibri"/>
                <w:sz w:val="10"/>
              </w:rPr>
              <w:tab/>
            </w:r>
            <w:r>
              <w:rPr>
                <w:rFonts w:ascii="Calibri"/>
                <w:spacing w:val="-10"/>
                <w:w w:val="105"/>
                <w:sz w:val="10"/>
              </w:rPr>
              <w:t>-</w:t>
            </w:r>
          </w:p>
        </w:tc>
        <w:tc>
          <w:tcPr>
            <w:tcW w:w="983" w:type="dxa"/>
            <w:tcBorders>
              <w:left w:val="single" w:sz="12" w:space="0" w:color="000000"/>
              <w:bottom w:val="single" w:sz="12" w:space="0" w:color="000000"/>
              <w:right w:val="single" w:sz="12" w:space="0" w:color="000000"/>
            </w:tcBorders>
          </w:tcPr>
          <w:p w14:paraId="224CBA2A" w14:textId="77777777" w:rsidR="00654DBD" w:rsidRDefault="0008649B">
            <w:pPr>
              <w:pStyle w:val="TableParagraph"/>
              <w:tabs>
                <w:tab w:val="left" w:pos="779"/>
              </w:tabs>
              <w:spacing w:before="68"/>
              <w:ind w:left="29"/>
              <w:rPr>
                <w:rFonts w:ascii="Calibri"/>
                <w:sz w:val="10"/>
              </w:rPr>
            </w:pPr>
            <w:r>
              <w:rPr>
                <w:rFonts w:ascii="Calibri"/>
                <w:spacing w:val="-10"/>
                <w:w w:val="105"/>
                <w:sz w:val="10"/>
              </w:rPr>
              <w:t>$</w:t>
            </w:r>
            <w:r>
              <w:rPr>
                <w:rFonts w:ascii="Calibri"/>
                <w:sz w:val="10"/>
              </w:rPr>
              <w:tab/>
            </w:r>
            <w:r>
              <w:rPr>
                <w:rFonts w:ascii="Calibri"/>
                <w:spacing w:val="-10"/>
                <w:w w:val="105"/>
                <w:sz w:val="10"/>
              </w:rPr>
              <w:t>-</w:t>
            </w:r>
          </w:p>
        </w:tc>
        <w:tc>
          <w:tcPr>
            <w:tcW w:w="983" w:type="dxa"/>
            <w:tcBorders>
              <w:left w:val="single" w:sz="12" w:space="0" w:color="000000"/>
              <w:bottom w:val="single" w:sz="12" w:space="0" w:color="000000"/>
              <w:right w:val="single" w:sz="12" w:space="0" w:color="000000"/>
            </w:tcBorders>
          </w:tcPr>
          <w:p w14:paraId="748E930E" w14:textId="77777777" w:rsidR="00654DBD" w:rsidRDefault="0008649B">
            <w:pPr>
              <w:pStyle w:val="TableParagraph"/>
              <w:tabs>
                <w:tab w:val="left" w:pos="779"/>
              </w:tabs>
              <w:spacing w:before="68"/>
              <w:ind w:left="29"/>
              <w:rPr>
                <w:rFonts w:ascii="Calibri"/>
                <w:sz w:val="10"/>
              </w:rPr>
            </w:pPr>
            <w:r>
              <w:rPr>
                <w:rFonts w:ascii="Calibri"/>
                <w:spacing w:val="-10"/>
                <w:w w:val="105"/>
                <w:sz w:val="10"/>
              </w:rPr>
              <w:t>$</w:t>
            </w:r>
            <w:r>
              <w:rPr>
                <w:rFonts w:ascii="Calibri"/>
                <w:sz w:val="10"/>
              </w:rPr>
              <w:tab/>
            </w:r>
            <w:r>
              <w:rPr>
                <w:rFonts w:ascii="Calibri"/>
                <w:spacing w:val="-10"/>
                <w:w w:val="105"/>
                <w:sz w:val="10"/>
              </w:rPr>
              <w:t>-</w:t>
            </w:r>
          </w:p>
        </w:tc>
        <w:tc>
          <w:tcPr>
            <w:tcW w:w="983" w:type="dxa"/>
            <w:tcBorders>
              <w:left w:val="single" w:sz="12" w:space="0" w:color="000000"/>
              <w:bottom w:val="single" w:sz="12" w:space="0" w:color="000000"/>
              <w:right w:val="single" w:sz="12" w:space="0" w:color="000000"/>
            </w:tcBorders>
          </w:tcPr>
          <w:p w14:paraId="1CAC69F6" w14:textId="77777777" w:rsidR="00654DBD" w:rsidRDefault="0008649B">
            <w:pPr>
              <w:pStyle w:val="TableParagraph"/>
              <w:tabs>
                <w:tab w:val="left" w:pos="750"/>
              </w:tabs>
              <w:spacing w:before="68"/>
              <w:ind w:right="107"/>
              <w:jc w:val="center"/>
              <w:rPr>
                <w:rFonts w:ascii="Calibri"/>
                <w:sz w:val="10"/>
              </w:rPr>
            </w:pPr>
            <w:r>
              <w:rPr>
                <w:rFonts w:ascii="Calibri"/>
                <w:spacing w:val="-10"/>
                <w:w w:val="105"/>
                <w:sz w:val="10"/>
              </w:rPr>
              <w:t>$</w:t>
            </w:r>
            <w:r>
              <w:rPr>
                <w:rFonts w:ascii="Calibri"/>
                <w:sz w:val="10"/>
              </w:rPr>
              <w:tab/>
            </w:r>
            <w:r>
              <w:rPr>
                <w:rFonts w:ascii="Calibri"/>
                <w:spacing w:val="-10"/>
                <w:w w:val="105"/>
                <w:sz w:val="10"/>
              </w:rPr>
              <w:t>-</w:t>
            </w:r>
          </w:p>
        </w:tc>
      </w:tr>
      <w:tr w:rsidR="00654DBD" w14:paraId="7B15B8A3" w14:textId="77777777">
        <w:trPr>
          <w:trHeight w:val="261"/>
        </w:trPr>
        <w:tc>
          <w:tcPr>
            <w:tcW w:w="1949" w:type="dxa"/>
            <w:gridSpan w:val="2"/>
            <w:tcBorders>
              <w:top w:val="single" w:sz="12" w:space="0" w:color="000000"/>
              <w:left w:val="single" w:sz="12" w:space="0" w:color="000000"/>
              <w:bottom w:val="single" w:sz="12" w:space="0" w:color="000000"/>
            </w:tcBorders>
            <w:shd w:val="clear" w:color="auto" w:fill="F1F1F1"/>
          </w:tcPr>
          <w:p w14:paraId="7F3D856D" w14:textId="77777777" w:rsidR="00654DBD" w:rsidRDefault="0008649B">
            <w:pPr>
              <w:pStyle w:val="TableParagraph"/>
              <w:spacing w:before="63"/>
              <w:ind w:left="747" w:right="726"/>
              <w:jc w:val="center"/>
              <w:rPr>
                <w:rFonts w:ascii="Calibri"/>
                <w:b/>
                <w:sz w:val="11"/>
              </w:rPr>
            </w:pPr>
            <w:r>
              <w:rPr>
                <w:rFonts w:ascii="Calibri"/>
                <w:b/>
                <w:spacing w:val="-4"/>
                <w:w w:val="105"/>
                <w:sz w:val="11"/>
              </w:rPr>
              <w:t>Total</w:t>
            </w:r>
          </w:p>
        </w:tc>
        <w:tc>
          <w:tcPr>
            <w:tcW w:w="983" w:type="dxa"/>
            <w:tcBorders>
              <w:top w:val="single" w:sz="12" w:space="0" w:color="000000"/>
              <w:bottom w:val="single" w:sz="12" w:space="0" w:color="000000"/>
            </w:tcBorders>
            <w:shd w:val="clear" w:color="auto" w:fill="F1F1F1"/>
          </w:tcPr>
          <w:p w14:paraId="76349A82" w14:textId="77777777" w:rsidR="00654DBD" w:rsidRDefault="0008649B">
            <w:pPr>
              <w:pStyle w:val="TableParagraph"/>
              <w:tabs>
                <w:tab w:val="left" w:pos="440"/>
              </w:tabs>
              <w:spacing w:before="60"/>
              <w:ind w:left="36"/>
              <w:rPr>
                <w:rFonts w:ascii="Calibri"/>
                <w:b/>
                <w:sz w:val="10"/>
              </w:rPr>
            </w:pPr>
            <w:r>
              <w:rPr>
                <w:rFonts w:ascii="Calibri"/>
                <w:b/>
                <w:spacing w:val="-10"/>
                <w:w w:val="105"/>
                <w:sz w:val="10"/>
              </w:rPr>
              <w:t>$</w:t>
            </w:r>
            <w:r>
              <w:rPr>
                <w:rFonts w:ascii="Calibri"/>
                <w:b/>
                <w:sz w:val="10"/>
              </w:rPr>
              <w:tab/>
            </w:r>
            <w:r>
              <w:rPr>
                <w:rFonts w:ascii="Calibri"/>
                <w:b/>
                <w:spacing w:val="-2"/>
                <w:w w:val="105"/>
                <w:sz w:val="10"/>
              </w:rPr>
              <w:t>173,315.00</w:t>
            </w:r>
          </w:p>
        </w:tc>
        <w:tc>
          <w:tcPr>
            <w:tcW w:w="983" w:type="dxa"/>
            <w:tcBorders>
              <w:top w:val="single" w:sz="12" w:space="0" w:color="000000"/>
              <w:bottom w:val="single" w:sz="12" w:space="0" w:color="000000"/>
            </w:tcBorders>
            <w:shd w:val="clear" w:color="auto" w:fill="F1F1F1"/>
          </w:tcPr>
          <w:p w14:paraId="5B186D6D" w14:textId="77777777" w:rsidR="00654DBD" w:rsidRDefault="0008649B">
            <w:pPr>
              <w:pStyle w:val="TableParagraph"/>
              <w:tabs>
                <w:tab w:val="left" w:pos="441"/>
              </w:tabs>
              <w:spacing w:before="60"/>
              <w:ind w:left="37"/>
              <w:rPr>
                <w:rFonts w:ascii="Calibri"/>
                <w:b/>
                <w:sz w:val="10"/>
              </w:rPr>
            </w:pPr>
            <w:r>
              <w:rPr>
                <w:rFonts w:ascii="Calibri"/>
                <w:b/>
                <w:spacing w:val="-10"/>
                <w:w w:val="105"/>
                <w:sz w:val="10"/>
              </w:rPr>
              <w:t>$</w:t>
            </w:r>
            <w:r>
              <w:rPr>
                <w:rFonts w:ascii="Calibri"/>
                <w:b/>
                <w:sz w:val="10"/>
              </w:rPr>
              <w:tab/>
            </w:r>
            <w:r>
              <w:rPr>
                <w:rFonts w:ascii="Calibri"/>
                <w:b/>
                <w:spacing w:val="-2"/>
                <w:w w:val="105"/>
                <w:sz w:val="10"/>
              </w:rPr>
              <w:t>171,952.00</w:t>
            </w:r>
          </w:p>
        </w:tc>
        <w:tc>
          <w:tcPr>
            <w:tcW w:w="983" w:type="dxa"/>
            <w:tcBorders>
              <w:top w:val="single" w:sz="12" w:space="0" w:color="000000"/>
              <w:bottom w:val="single" w:sz="12" w:space="0" w:color="000000"/>
            </w:tcBorders>
            <w:shd w:val="clear" w:color="auto" w:fill="F1F1F1"/>
          </w:tcPr>
          <w:p w14:paraId="532AE6B5" w14:textId="77777777" w:rsidR="00654DBD" w:rsidRDefault="0008649B">
            <w:pPr>
              <w:pStyle w:val="TableParagraph"/>
              <w:tabs>
                <w:tab w:val="left" w:pos="442"/>
              </w:tabs>
              <w:spacing w:before="60"/>
              <w:ind w:left="38"/>
              <w:rPr>
                <w:rFonts w:ascii="Calibri"/>
                <w:b/>
                <w:sz w:val="10"/>
              </w:rPr>
            </w:pPr>
            <w:r>
              <w:rPr>
                <w:rFonts w:ascii="Calibri"/>
                <w:b/>
                <w:spacing w:val="-10"/>
                <w:w w:val="105"/>
                <w:sz w:val="10"/>
              </w:rPr>
              <w:t>$</w:t>
            </w:r>
            <w:r>
              <w:rPr>
                <w:rFonts w:ascii="Calibri"/>
                <w:b/>
                <w:sz w:val="10"/>
              </w:rPr>
              <w:tab/>
            </w:r>
            <w:r>
              <w:rPr>
                <w:rFonts w:ascii="Calibri"/>
                <w:b/>
                <w:spacing w:val="-2"/>
                <w:w w:val="105"/>
                <w:sz w:val="10"/>
              </w:rPr>
              <w:t>153,831.00</w:t>
            </w:r>
          </w:p>
        </w:tc>
        <w:tc>
          <w:tcPr>
            <w:tcW w:w="983" w:type="dxa"/>
            <w:tcBorders>
              <w:top w:val="single" w:sz="12" w:space="0" w:color="000000"/>
              <w:bottom w:val="single" w:sz="12" w:space="0" w:color="000000"/>
            </w:tcBorders>
            <w:shd w:val="clear" w:color="auto" w:fill="F1F1F1"/>
          </w:tcPr>
          <w:p w14:paraId="2FE18E1D" w14:textId="77777777" w:rsidR="00654DBD" w:rsidRDefault="0008649B">
            <w:pPr>
              <w:pStyle w:val="TableParagraph"/>
              <w:tabs>
                <w:tab w:val="left" w:pos="404"/>
              </w:tabs>
              <w:spacing w:before="60"/>
              <w:jc w:val="center"/>
              <w:rPr>
                <w:rFonts w:ascii="Calibri"/>
                <w:b/>
                <w:sz w:val="10"/>
              </w:rPr>
            </w:pPr>
            <w:r>
              <w:rPr>
                <w:rFonts w:ascii="Calibri"/>
                <w:b/>
                <w:spacing w:val="-10"/>
                <w:w w:val="105"/>
                <w:sz w:val="10"/>
              </w:rPr>
              <w:t>$</w:t>
            </w:r>
            <w:r>
              <w:rPr>
                <w:rFonts w:ascii="Calibri"/>
                <w:b/>
                <w:sz w:val="10"/>
              </w:rPr>
              <w:tab/>
            </w:r>
            <w:r>
              <w:rPr>
                <w:rFonts w:ascii="Calibri"/>
                <w:b/>
                <w:spacing w:val="-2"/>
                <w:w w:val="105"/>
                <w:sz w:val="10"/>
              </w:rPr>
              <w:t>499,098.00</w:t>
            </w:r>
          </w:p>
        </w:tc>
      </w:tr>
      <w:tr w:rsidR="00654DBD" w14:paraId="34AB5AE5" w14:textId="77777777">
        <w:trPr>
          <w:trHeight w:val="323"/>
        </w:trPr>
        <w:tc>
          <w:tcPr>
            <w:tcW w:w="5881" w:type="dxa"/>
            <w:gridSpan w:val="6"/>
            <w:tcBorders>
              <w:top w:val="single" w:sz="12" w:space="0" w:color="000000"/>
              <w:left w:val="single" w:sz="12" w:space="0" w:color="000000"/>
              <w:bottom w:val="single" w:sz="12" w:space="0" w:color="000000"/>
              <w:right w:val="single" w:sz="12" w:space="0" w:color="000000"/>
            </w:tcBorders>
          </w:tcPr>
          <w:p w14:paraId="0B5937B5" w14:textId="77777777" w:rsidR="00654DBD" w:rsidRDefault="0008649B">
            <w:pPr>
              <w:pStyle w:val="TableParagraph"/>
              <w:spacing w:before="14"/>
              <w:ind w:left="882" w:right="859"/>
              <w:jc w:val="center"/>
              <w:rPr>
                <w:rFonts w:ascii="Calibri"/>
                <w:b/>
                <w:sz w:val="11"/>
              </w:rPr>
            </w:pPr>
            <w:r>
              <w:rPr>
                <w:rFonts w:ascii="Calibri"/>
                <w:b/>
                <w:w w:val="105"/>
                <w:sz w:val="11"/>
              </w:rPr>
              <w:t>Budget</w:t>
            </w:r>
            <w:r>
              <w:rPr>
                <w:rFonts w:ascii="Calibri"/>
                <w:b/>
                <w:spacing w:val="-1"/>
                <w:w w:val="105"/>
                <w:sz w:val="11"/>
              </w:rPr>
              <w:t xml:space="preserve"> </w:t>
            </w:r>
            <w:r>
              <w:rPr>
                <w:rFonts w:ascii="Calibri"/>
                <w:b/>
                <w:spacing w:val="-2"/>
                <w:w w:val="105"/>
                <w:sz w:val="11"/>
              </w:rPr>
              <w:t>Narrative:</w:t>
            </w:r>
          </w:p>
          <w:p w14:paraId="78BAE335" w14:textId="77777777" w:rsidR="00654DBD" w:rsidRDefault="0008649B">
            <w:pPr>
              <w:pStyle w:val="TableParagraph"/>
              <w:spacing w:before="20"/>
              <w:ind w:left="882" w:right="859"/>
              <w:jc w:val="center"/>
              <w:rPr>
                <w:rFonts w:ascii="Calibri"/>
                <w:i/>
                <w:sz w:val="11"/>
              </w:rPr>
            </w:pPr>
            <w:r>
              <w:rPr>
                <w:rFonts w:ascii="Calibri"/>
                <w:i/>
                <w:w w:val="105"/>
                <w:sz w:val="11"/>
              </w:rPr>
              <w:t>(Describe</w:t>
            </w:r>
            <w:r>
              <w:rPr>
                <w:rFonts w:ascii="Calibri"/>
                <w:i/>
                <w:spacing w:val="-1"/>
                <w:w w:val="105"/>
                <w:sz w:val="11"/>
              </w:rPr>
              <w:t xml:space="preserve"> </w:t>
            </w:r>
            <w:r>
              <w:rPr>
                <w:rFonts w:ascii="Calibri"/>
                <w:i/>
                <w:w w:val="105"/>
                <w:sz w:val="11"/>
              </w:rPr>
              <w:t>how</w:t>
            </w:r>
            <w:r>
              <w:rPr>
                <w:rFonts w:ascii="Calibri"/>
                <w:i/>
                <w:spacing w:val="-1"/>
                <w:w w:val="105"/>
                <w:sz w:val="11"/>
              </w:rPr>
              <w:t xml:space="preserve"> </w:t>
            </w:r>
            <w:r>
              <w:rPr>
                <w:rFonts w:ascii="Calibri"/>
                <w:i/>
                <w:w w:val="105"/>
                <w:sz w:val="11"/>
              </w:rPr>
              <w:t>funds</w:t>
            </w:r>
            <w:r>
              <w:rPr>
                <w:rFonts w:ascii="Calibri"/>
                <w:i/>
                <w:spacing w:val="-1"/>
                <w:w w:val="105"/>
                <w:sz w:val="11"/>
              </w:rPr>
              <w:t xml:space="preserve"> </w:t>
            </w:r>
            <w:r>
              <w:rPr>
                <w:rFonts w:ascii="Calibri"/>
                <w:i/>
                <w:w w:val="105"/>
                <w:sz w:val="11"/>
              </w:rPr>
              <w:t>will be used</w:t>
            </w:r>
            <w:r>
              <w:rPr>
                <w:rFonts w:ascii="Calibri"/>
                <w:i/>
                <w:spacing w:val="24"/>
                <w:w w:val="105"/>
                <w:sz w:val="11"/>
              </w:rPr>
              <w:t xml:space="preserve"> </w:t>
            </w:r>
            <w:r>
              <w:rPr>
                <w:rFonts w:ascii="Calibri"/>
                <w:i/>
                <w:w w:val="105"/>
                <w:sz w:val="11"/>
              </w:rPr>
              <w:t>in each</w:t>
            </w:r>
            <w:r>
              <w:rPr>
                <w:rFonts w:ascii="Calibri"/>
                <w:i/>
                <w:spacing w:val="-1"/>
                <w:w w:val="105"/>
                <w:sz w:val="11"/>
              </w:rPr>
              <w:t xml:space="preserve"> </w:t>
            </w:r>
            <w:r>
              <w:rPr>
                <w:rFonts w:ascii="Calibri"/>
                <w:i/>
                <w:w w:val="105"/>
                <w:sz w:val="11"/>
              </w:rPr>
              <w:t>category</w:t>
            </w:r>
            <w:r>
              <w:rPr>
                <w:rFonts w:ascii="Calibri"/>
                <w:i/>
                <w:spacing w:val="-1"/>
                <w:w w:val="105"/>
                <w:sz w:val="11"/>
              </w:rPr>
              <w:t xml:space="preserve"> </w:t>
            </w:r>
            <w:r>
              <w:rPr>
                <w:rFonts w:ascii="Calibri"/>
                <w:i/>
                <w:w w:val="105"/>
                <w:sz w:val="11"/>
              </w:rPr>
              <w:t>of</w:t>
            </w:r>
            <w:r>
              <w:rPr>
                <w:rFonts w:ascii="Calibri"/>
                <w:i/>
                <w:spacing w:val="-1"/>
                <w:w w:val="105"/>
                <w:sz w:val="11"/>
              </w:rPr>
              <w:t xml:space="preserve"> </w:t>
            </w:r>
            <w:r>
              <w:rPr>
                <w:rFonts w:ascii="Calibri"/>
                <w:i/>
                <w:w w:val="105"/>
                <w:sz w:val="11"/>
              </w:rPr>
              <w:t>the above</w:t>
            </w:r>
            <w:r>
              <w:rPr>
                <w:rFonts w:ascii="Calibri"/>
                <w:i/>
                <w:spacing w:val="-1"/>
                <w:w w:val="105"/>
                <w:sz w:val="11"/>
              </w:rPr>
              <w:t xml:space="preserve"> </w:t>
            </w:r>
            <w:r>
              <w:rPr>
                <w:rFonts w:ascii="Calibri"/>
                <w:i/>
                <w:spacing w:val="-2"/>
                <w:w w:val="105"/>
                <w:sz w:val="11"/>
              </w:rPr>
              <w:t>table)</w:t>
            </w:r>
          </w:p>
        </w:tc>
      </w:tr>
      <w:tr w:rsidR="00654DBD" w14:paraId="57767B79" w14:textId="77777777">
        <w:trPr>
          <w:trHeight w:val="4163"/>
        </w:trPr>
        <w:tc>
          <w:tcPr>
            <w:tcW w:w="5881" w:type="dxa"/>
            <w:gridSpan w:val="6"/>
            <w:tcBorders>
              <w:top w:val="single" w:sz="12" w:space="0" w:color="000000"/>
              <w:left w:val="single" w:sz="12" w:space="0" w:color="000000"/>
              <w:bottom w:val="single" w:sz="12" w:space="0" w:color="000000"/>
              <w:right w:val="single" w:sz="12" w:space="0" w:color="000000"/>
            </w:tcBorders>
          </w:tcPr>
          <w:p w14:paraId="2CCAD9BC" w14:textId="77777777" w:rsidR="00654DBD" w:rsidRDefault="0008649B">
            <w:pPr>
              <w:pStyle w:val="TableParagraph"/>
              <w:spacing w:before="4" w:line="273" w:lineRule="auto"/>
              <w:ind w:left="26" w:right="215"/>
              <w:jc w:val="both"/>
              <w:rPr>
                <w:rFonts w:ascii="Calibri"/>
                <w:sz w:val="11"/>
              </w:rPr>
            </w:pPr>
            <w:r>
              <w:rPr>
                <w:rFonts w:ascii="Calibri"/>
                <w:w w:val="105"/>
                <w:sz w:val="11"/>
              </w:rPr>
              <w:t>PERSONNEL: Funds in the amount of $115687, $116547 and $114434 are requested for personnel for Year 1, 2 and 3,</w:t>
            </w:r>
            <w:r>
              <w:rPr>
                <w:rFonts w:ascii="Calibri"/>
                <w:spacing w:val="40"/>
                <w:w w:val="105"/>
                <w:sz w:val="11"/>
              </w:rPr>
              <w:t xml:space="preserve"> </w:t>
            </w:r>
            <w:r>
              <w:rPr>
                <w:rFonts w:ascii="Calibri"/>
                <w:spacing w:val="-2"/>
                <w:w w:val="105"/>
                <w:sz w:val="11"/>
              </w:rPr>
              <w:t>respectively.</w:t>
            </w:r>
          </w:p>
          <w:p w14:paraId="7D0FD344" w14:textId="77777777" w:rsidR="00654DBD" w:rsidRDefault="0008649B">
            <w:pPr>
              <w:pStyle w:val="TableParagraph"/>
              <w:spacing w:before="1" w:line="273" w:lineRule="auto"/>
              <w:ind w:left="26" w:right="17"/>
              <w:jc w:val="both"/>
              <w:rPr>
                <w:rFonts w:ascii="Calibri"/>
                <w:sz w:val="11"/>
              </w:rPr>
            </w:pPr>
            <w:r>
              <w:rPr>
                <w:rFonts w:ascii="Calibri"/>
                <w:w w:val="105"/>
                <w:sz w:val="11"/>
              </w:rPr>
              <w:t>Funds in the amount of $8,687are</w:t>
            </w:r>
            <w:r>
              <w:rPr>
                <w:rFonts w:ascii="Calibri"/>
                <w:spacing w:val="4"/>
                <w:w w:val="105"/>
                <w:sz w:val="11"/>
              </w:rPr>
              <w:t xml:space="preserve"> </w:t>
            </w:r>
            <w:r>
              <w:rPr>
                <w:rFonts w:ascii="Calibri"/>
                <w:w w:val="105"/>
                <w:sz w:val="11"/>
              </w:rPr>
              <w:t>requested</w:t>
            </w:r>
            <w:r>
              <w:rPr>
                <w:rFonts w:ascii="Calibri"/>
                <w:spacing w:val="4"/>
                <w:w w:val="105"/>
                <w:sz w:val="11"/>
              </w:rPr>
              <w:t xml:space="preserve"> </w:t>
            </w:r>
            <w:r>
              <w:rPr>
                <w:rFonts w:ascii="Calibri"/>
                <w:w w:val="105"/>
                <w:sz w:val="11"/>
              </w:rPr>
              <w:t>for Drs. Adhikari,</w:t>
            </w:r>
            <w:r>
              <w:rPr>
                <w:rFonts w:ascii="Calibri"/>
                <w:spacing w:val="4"/>
                <w:w w:val="105"/>
                <w:sz w:val="11"/>
              </w:rPr>
              <w:t xml:space="preserve"> </w:t>
            </w:r>
            <w:r>
              <w:rPr>
                <w:rFonts w:ascii="Calibri"/>
                <w:w w:val="105"/>
                <w:sz w:val="11"/>
              </w:rPr>
              <w:t>Peresin,</w:t>
            </w:r>
            <w:r>
              <w:rPr>
                <w:rFonts w:ascii="Calibri"/>
                <w:spacing w:val="4"/>
                <w:w w:val="105"/>
                <w:sz w:val="11"/>
              </w:rPr>
              <w:t xml:space="preserve"> </w:t>
            </w:r>
            <w:r>
              <w:rPr>
                <w:rFonts w:ascii="Calibri"/>
                <w:w w:val="105"/>
                <w:sz w:val="11"/>
              </w:rPr>
              <w:t>Bartley</w:t>
            </w:r>
            <w:r>
              <w:rPr>
                <w:rFonts w:ascii="Calibri"/>
                <w:spacing w:val="4"/>
                <w:w w:val="105"/>
                <w:sz w:val="11"/>
              </w:rPr>
              <w:t xml:space="preserve"> </w:t>
            </w:r>
            <w:r>
              <w:rPr>
                <w:rFonts w:ascii="Calibri"/>
                <w:w w:val="105"/>
                <w:sz w:val="11"/>
              </w:rPr>
              <w:t>and Jahromi</w:t>
            </w:r>
            <w:r>
              <w:rPr>
                <w:rFonts w:ascii="Calibri"/>
                <w:spacing w:val="4"/>
                <w:w w:val="105"/>
                <w:sz w:val="11"/>
              </w:rPr>
              <w:t xml:space="preserve"> </w:t>
            </w:r>
            <w:r>
              <w:rPr>
                <w:rFonts w:ascii="Calibri"/>
                <w:w w:val="105"/>
                <w:sz w:val="11"/>
              </w:rPr>
              <w:t>in Year 1. Similarly,</w:t>
            </w:r>
            <w:r>
              <w:rPr>
                <w:rFonts w:ascii="Calibri"/>
                <w:spacing w:val="4"/>
                <w:w w:val="105"/>
                <w:sz w:val="11"/>
              </w:rPr>
              <w:t xml:space="preserve"> </w:t>
            </w:r>
            <w:r>
              <w:rPr>
                <w:rFonts w:ascii="Calibri"/>
                <w:w w:val="105"/>
                <w:sz w:val="11"/>
              </w:rPr>
              <w:t>salaries of</w:t>
            </w:r>
            <w:r>
              <w:rPr>
                <w:rFonts w:ascii="Calibri"/>
                <w:spacing w:val="40"/>
                <w:w w:val="105"/>
                <w:sz w:val="11"/>
              </w:rPr>
              <w:t xml:space="preserve"> </w:t>
            </w:r>
            <w:r>
              <w:rPr>
                <w:rFonts w:ascii="Calibri"/>
                <w:w w:val="105"/>
                <w:sz w:val="11"/>
              </w:rPr>
              <w:t xml:space="preserve">6 months for a </w:t>
            </w:r>
            <w:proofErr w:type="gramStart"/>
            <w:r>
              <w:rPr>
                <w:rFonts w:ascii="Calibri"/>
                <w:w w:val="105"/>
                <w:sz w:val="11"/>
              </w:rPr>
              <w:t>Post-doc</w:t>
            </w:r>
            <w:proofErr w:type="gramEnd"/>
            <w:r>
              <w:rPr>
                <w:rFonts w:ascii="Calibri"/>
                <w:w w:val="105"/>
                <w:sz w:val="11"/>
              </w:rPr>
              <w:t xml:space="preserve"> are requested each year. In year 1, funds in the amount of $20,000 are requested. For Year 2 and</w:t>
            </w:r>
            <w:r>
              <w:rPr>
                <w:rFonts w:ascii="Calibri"/>
                <w:spacing w:val="40"/>
                <w:w w:val="105"/>
                <w:sz w:val="11"/>
              </w:rPr>
              <w:t xml:space="preserve"> </w:t>
            </w:r>
            <w:r>
              <w:rPr>
                <w:rFonts w:ascii="Calibri"/>
                <w:w w:val="105"/>
                <w:sz w:val="11"/>
              </w:rPr>
              <w:t>3, the requested amount is increased by 3% each year.</w:t>
            </w:r>
          </w:p>
          <w:p w14:paraId="6328CCF7" w14:textId="77777777" w:rsidR="00654DBD" w:rsidRDefault="0008649B">
            <w:pPr>
              <w:pStyle w:val="TableParagraph"/>
              <w:spacing w:before="2" w:line="273" w:lineRule="auto"/>
              <w:ind w:left="26"/>
              <w:rPr>
                <w:rFonts w:ascii="Calibri"/>
                <w:sz w:val="11"/>
              </w:rPr>
            </w:pPr>
            <w:r>
              <w:rPr>
                <w:rFonts w:ascii="Calibri"/>
                <w:w w:val="105"/>
                <w:sz w:val="11"/>
              </w:rPr>
              <w:t>Funds in the amount of $72,000 per year for three years are requested to support three graduate students. One graduate</w:t>
            </w:r>
            <w:r>
              <w:rPr>
                <w:rFonts w:ascii="Calibri"/>
                <w:spacing w:val="40"/>
                <w:w w:val="105"/>
                <w:sz w:val="11"/>
              </w:rPr>
              <w:t xml:space="preserve"> </w:t>
            </w:r>
            <w:r>
              <w:rPr>
                <w:rFonts w:ascii="Calibri"/>
                <w:w w:val="105"/>
                <w:sz w:val="11"/>
              </w:rPr>
              <w:t>student will work with Drs. Adhikari and Jahromi on biomass collection, biochar production, and characterization. Another</w:t>
            </w:r>
            <w:r>
              <w:rPr>
                <w:rFonts w:ascii="Calibri"/>
                <w:spacing w:val="40"/>
                <w:w w:val="105"/>
                <w:sz w:val="11"/>
              </w:rPr>
              <w:t xml:space="preserve"> </w:t>
            </w:r>
            <w:r>
              <w:rPr>
                <w:rFonts w:ascii="Calibri"/>
                <w:w w:val="105"/>
                <w:sz w:val="11"/>
              </w:rPr>
              <w:t xml:space="preserve">graduate will work on </w:t>
            </w:r>
            <w:proofErr w:type="gramStart"/>
            <w:r>
              <w:rPr>
                <w:rFonts w:ascii="Calibri"/>
                <w:w w:val="105"/>
                <w:sz w:val="11"/>
              </w:rPr>
              <w:t>life-cycle</w:t>
            </w:r>
            <w:proofErr w:type="gramEnd"/>
            <w:r>
              <w:rPr>
                <w:rFonts w:ascii="Calibri"/>
                <w:w w:val="105"/>
                <w:sz w:val="11"/>
              </w:rPr>
              <w:t xml:space="preserve"> and techno-economic analyses under the supervision of Dr. Nepal and the FPL team. The</w:t>
            </w:r>
            <w:r>
              <w:rPr>
                <w:rFonts w:ascii="Calibri"/>
                <w:spacing w:val="40"/>
                <w:w w:val="105"/>
                <w:sz w:val="11"/>
              </w:rPr>
              <w:t xml:space="preserve"> </w:t>
            </w:r>
            <w:r>
              <w:rPr>
                <w:rFonts w:ascii="Calibri"/>
                <w:w w:val="105"/>
                <w:sz w:val="11"/>
              </w:rPr>
              <w:t>student will be admitted to the Biosystems Engineering Department at Auburn University. The third graduate student will</w:t>
            </w:r>
            <w:r>
              <w:rPr>
                <w:rFonts w:ascii="Calibri"/>
                <w:spacing w:val="40"/>
                <w:w w:val="105"/>
                <w:sz w:val="11"/>
              </w:rPr>
              <w:t xml:space="preserve"> </w:t>
            </w:r>
            <w:r>
              <w:rPr>
                <w:rFonts w:ascii="Calibri"/>
                <w:w w:val="105"/>
                <w:sz w:val="11"/>
              </w:rPr>
              <w:t>work</w:t>
            </w:r>
            <w:r>
              <w:rPr>
                <w:rFonts w:ascii="Calibri"/>
                <w:spacing w:val="6"/>
                <w:w w:val="105"/>
                <w:sz w:val="11"/>
              </w:rPr>
              <w:t xml:space="preserve"> </w:t>
            </w:r>
            <w:r>
              <w:rPr>
                <w:rFonts w:ascii="Calibri"/>
                <w:w w:val="105"/>
                <w:sz w:val="11"/>
              </w:rPr>
              <w:t>with</w:t>
            </w:r>
            <w:r>
              <w:rPr>
                <w:rFonts w:ascii="Calibri"/>
                <w:spacing w:val="6"/>
                <w:w w:val="105"/>
                <w:sz w:val="11"/>
              </w:rPr>
              <w:t xml:space="preserve"> </w:t>
            </w:r>
            <w:r>
              <w:rPr>
                <w:rFonts w:ascii="Calibri"/>
                <w:w w:val="105"/>
                <w:sz w:val="11"/>
              </w:rPr>
              <w:t>Dr. Bartley</w:t>
            </w:r>
            <w:r>
              <w:rPr>
                <w:rFonts w:ascii="Calibri"/>
                <w:spacing w:val="6"/>
                <w:w w:val="105"/>
                <w:sz w:val="11"/>
              </w:rPr>
              <w:t xml:space="preserve"> </w:t>
            </w:r>
            <w:r>
              <w:rPr>
                <w:rFonts w:ascii="Calibri"/>
                <w:w w:val="105"/>
                <w:sz w:val="11"/>
              </w:rPr>
              <w:t>on testing</w:t>
            </w:r>
            <w:r>
              <w:rPr>
                <w:rFonts w:ascii="Calibri"/>
                <w:spacing w:val="6"/>
                <w:w w:val="105"/>
                <w:sz w:val="11"/>
              </w:rPr>
              <w:t xml:space="preserve"> </w:t>
            </w:r>
            <w:r>
              <w:rPr>
                <w:rFonts w:ascii="Calibri"/>
                <w:w w:val="105"/>
                <w:sz w:val="11"/>
              </w:rPr>
              <w:t>the performance</w:t>
            </w:r>
            <w:r>
              <w:rPr>
                <w:rFonts w:ascii="Calibri"/>
                <w:spacing w:val="6"/>
                <w:w w:val="105"/>
                <w:sz w:val="11"/>
              </w:rPr>
              <w:t xml:space="preserve"> </w:t>
            </w:r>
            <w:r>
              <w:rPr>
                <w:rFonts w:ascii="Calibri"/>
                <w:w w:val="105"/>
                <w:sz w:val="11"/>
              </w:rPr>
              <w:t>of biobased</w:t>
            </w:r>
            <w:r>
              <w:rPr>
                <w:rFonts w:ascii="Calibri"/>
                <w:spacing w:val="6"/>
                <w:w w:val="105"/>
                <w:sz w:val="11"/>
              </w:rPr>
              <w:t xml:space="preserve"> </w:t>
            </w:r>
            <w:r>
              <w:rPr>
                <w:rFonts w:ascii="Calibri"/>
                <w:w w:val="105"/>
                <w:sz w:val="11"/>
              </w:rPr>
              <w:t>containers.</w:t>
            </w:r>
            <w:r>
              <w:rPr>
                <w:rFonts w:ascii="Calibri"/>
                <w:spacing w:val="6"/>
                <w:w w:val="105"/>
                <w:sz w:val="11"/>
              </w:rPr>
              <w:t xml:space="preserve"> </w:t>
            </w:r>
            <w:r>
              <w:rPr>
                <w:rFonts w:ascii="Calibri"/>
                <w:w w:val="105"/>
                <w:sz w:val="11"/>
              </w:rPr>
              <w:t>A post-doc</w:t>
            </w:r>
            <w:r>
              <w:rPr>
                <w:rFonts w:ascii="Calibri"/>
                <w:spacing w:val="6"/>
                <w:w w:val="105"/>
                <w:sz w:val="11"/>
              </w:rPr>
              <w:t xml:space="preserve"> </w:t>
            </w:r>
            <w:r>
              <w:rPr>
                <w:rFonts w:ascii="Calibri"/>
                <w:w w:val="105"/>
                <w:sz w:val="11"/>
              </w:rPr>
              <w:t>(TBD) will</w:t>
            </w:r>
            <w:r>
              <w:rPr>
                <w:rFonts w:ascii="Calibri"/>
                <w:spacing w:val="6"/>
                <w:w w:val="105"/>
                <w:sz w:val="11"/>
              </w:rPr>
              <w:t xml:space="preserve"> </w:t>
            </w:r>
            <w:r>
              <w:rPr>
                <w:rFonts w:ascii="Calibri"/>
                <w:w w:val="105"/>
                <w:sz w:val="11"/>
              </w:rPr>
              <w:t>work</w:t>
            </w:r>
            <w:r>
              <w:rPr>
                <w:rFonts w:ascii="Calibri"/>
                <w:spacing w:val="6"/>
                <w:w w:val="105"/>
                <w:sz w:val="11"/>
              </w:rPr>
              <w:t xml:space="preserve"> </w:t>
            </w:r>
            <w:r>
              <w:rPr>
                <w:rFonts w:ascii="Calibri"/>
                <w:w w:val="105"/>
                <w:sz w:val="11"/>
              </w:rPr>
              <w:t>with</w:t>
            </w:r>
            <w:r>
              <w:rPr>
                <w:rFonts w:ascii="Calibri"/>
                <w:spacing w:val="6"/>
                <w:w w:val="105"/>
                <w:sz w:val="11"/>
              </w:rPr>
              <w:t xml:space="preserve"> </w:t>
            </w:r>
            <w:r>
              <w:rPr>
                <w:rFonts w:ascii="Calibri"/>
                <w:w w:val="105"/>
                <w:sz w:val="11"/>
              </w:rPr>
              <w:t>Dr. Peresin</w:t>
            </w:r>
            <w:r>
              <w:rPr>
                <w:rFonts w:ascii="Calibri"/>
                <w:spacing w:val="6"/>
                <w:w w:val="105"/>
                <w:sz w:val="11"/>
              </w:rPr>
              <w:t xml:space="preserve"> </w:t>
            </w:r>
            <w:r>
              <w:rPr>
                <w:rFonts w:ascii="Calibri"/>
                <w:w w:val="105"/>
                <w:sz w:val="11"/>
              </w:rPr>
              <w:t>on</w:t>
            </w:r>
            <w:r>
              <w:rPr>
                <w:rFonts w:ascii="Calibri"/>
                <w:spacing w:val="40"/>
                <w:w w:val="105"/>
                <w:sz w:val="11"/>
              </w:rPr>
              <w:t xml:space="preserve"> </w:t>
            </w:r>
            <w:r>
              <w:rPr>
                <w:rFonts w:ascii="Calibri"/>
                <w:w w:val="105"/>
                <w:sz w:val="11"/>
              </w:rPr>
              <w:t>the mechanical and chemical characterization of biochar-based composite for plant containers.</w:t>
            </w:r>
          </w:p>
          <w:p w14:paraId="2F4C03E9" w14:textId="77777777" w:rsidR="00654DBD" w:rsidRDefault="00654DBD">
            <w:pPr>
              <w:pStyle w:val="TableParagraph"/>
              <w:spacing w:before="7"/>
              <w:rPr>
                <w:b/>
                <w:sz w:val="13"/>
              </w:rPr>
            </w:pPr>
          </w:p>
          <w:p w14:paraId="123ED5DE" w14:textId="77777777" w:rsidR="00654DBD" w:rsidRDefault="0008649B">
            <w:pPr>
              <w:pStyle w:val="TableParagraph"/>
              <w:spacing w:line="273" w:lineRule="auto"/>
              <w:ind w:left="26" w:right="131"/>
              <w:rPr>
                <w:rFonts w:ascii="Calibri"/>
                <w:sz w:val="11"/>
              </w:rPr>
            </w:pPr>
            <w:r>
              <w:rPr>
                <w:rFonts w:ascii="Calibri"/>
                <w:w w:val="105"/>
                <w:sz w:val="11"/>
              </w:rPr>
              <w:t>Funds in the amount of $15,000 per year for Year 1 and 2 and $12,000 for Year 3 are requested for undergraduate</w:t>
            </w:r>
            <w:r>
              <w:rPr>
                <w:rFonts w:ascii="Calibri"/>
                <w:spacing w:val="40"/>
                <w:w w:val="105"/>
                <w:sz w:val="11"/>
              </w:rPr>
              <w:t xml:space="preserve"> </w:t>
            </w:r>
            <w:r>
              <w:rPr>
                <w:rFonts w:ascii="Calibri"/>
                <w:w w:val="105"/>
                <w:sz w:val="11"/>
              </w:rPr>
              <w:t>students who will work with Drs. Gallagher and Adhikari for collecting biomass samples for this study.</w:t>
            </w:r>
          </w:p>
          <w:p w14:paraId="0F9F5F6C" w14:textId="77777777" w:rsidR="00654DBD" w:rsidRDefault="00654DBD">
            <w:pPr>
              <w:pStyle w:val="TableParagraph"/>
              <w:spacing w:before="5"/>
              <w:rPr>
                <w:b/>
                <w:sz w:val="13"/>
              </w:rPr>
            </w:pPr>
          </w:p>
          <w:p w14:paraId="701C676E" w14:textId="77777777" w:rsidR="00654DBD" w:rsidRDefault="0008649B">
            <w:pPr>
              <w:pStyle w:val="TableParagraph"/>
              <w:spacing w:before="1" w:line="273" w:lineRule="auto"/>
              <w:ind w:left="26" w:right="131"/>
              <w:rPr>
                <w:rFonts w:ascii="Calibri"/>
                <w:sz w:val="11"/>
              </w:rPr>
            </w:pPr>
            <w:r>
              <w:rPr>
                <w:rFonts w:ascii="Calibri"/>
                <w:w w:val="105"/>
                <w:sz w:val="11"/>
              </w:rPr>
              <w:t xml:space="preserve">FRINGE BENEFITS: Fringe benefits are calculated at a rate of 31.0% for faculty, 12.3% for a </w:t>
            </w:r>
            <w:proofErr w:type="gramStart"/>
            <w:r>
              <w:rPr>
                <w:rFonts w:ascii="Calibri"/>
                <w:w w:val="105"/>
                <w:sz w:val="11"/>
              </w:rPr>
              <w:t>Post-doc</w:t>
            </w:r>
            <w:proofErr w:type="gramEnd"/>
            <w:r>
              <w:rPr>
                <w:rFonts w:ascii="Calibri"/>
                <w:w w:val="105"/>
                <w:sz w:val="11"/>
              </w:rPr>
              <w:t>, and 3.5% for</w:t>
            </w:r>
            <w:r>
              <w:rPr>
                <w:rFonts w:ascii="Calibri"/>
                <w:spacing w:val="40"/>
                <w:w w:val="105"/>
                <w:sz w:val="11"/>
              </w:rPr>
              <w:t xml:space="preserve"> </w:t>
            </w:r>
            <w:r>
              <w:rPr>
                <w:rFonts w:ascii="Calibri"/>
                <w:w w:val="105"/>
                <w:sz w:val="11"/>
              </w:rPr>
              <w:t>graduate students. Funds in the amount of $7673, $7827 and $7987 are requested for Year 1, 2 and 3, respectively.</w:t>
            </w:r>
          </w:p>
          <w:p w14:paraId="0CB8E5D1" w14:textId="77777777" w:rsidR="00654DBD" w:rsidRDefault="00654DBD">
            <w:pPr>
              <w:pStyle w:val="TableParagraph"/>
              <w:spacing w:before="5"/>
              <w:rPr>
                <w:b/>
                <w:sz w:val="13"/>
              </w:rPr>
            </w:pPr>
          </w:p>
          <w:p w14:paraId="2C554A55" w14:textId="77777777" w:rsidR="00654DBD" w:rsidRDefault="0008649B">
            <w:pPr>
              <w:pStyle w:val="TableParagraph"/>
              <w:spacing w:line="273" w:lineRule="auto"/>
              <w:ind w:left="26" w:right="131"/>
              <w:rPr>
                <w:rFonts w:ascii="Calibri"/>
                <w:sz w:val="11"/>
              </w:rPr>
            </w:pPr>
            <w:r>
              <w:rPr>
                <w:rFonts w:ascii="Calibri"/>
                <w:w w:val="105"/>
                <w:sz w:val="11"/>
              </w:rPr>
              <w:t>TRAVEL: Funds in the amount of $6,000 are requested for travel each year for three years. The Principal Investigator (PI)</w:t>
            </w:r>
            <w:r>
              <w:rPr>
                <w:rFonts w:ascii="Calibri"/>
                <w:spacing w:val="40"/>
                <w:w w:val="105"/>
                <w:sz w:val="11"/>
              </w:rPr>
              <w:t xml:space="preserve"> </w:t>
            </w:r>
            <w:r>
              <w:rPr>
                <w:rFonts w:ascii="Calibri"/>
                <w:w w:val="105"/>
                <w:sz w:val="11"/>
              </w:rPr>
              <w:t>and other researchers will attend annual conferences (TBD) to present findings from this study. Funds will be used for</w:t>
            </w:r>
            <w:r>
              <w:rPr>
                <w:rFonts w:ascii="Calibri"/>
                <w:spacing w:val="40"/>
                <w:w w:val="105"/>
                <w:sz w:val="11"/>
              </w:rPr>
              <w:t xml:space="preserve"> </w:t>
            </w:r>
            <w:r>
              <w:rPr>
                <w:rFonts w:ascii="Calibri"/>
                <w:w w:val="105"/>
                <w:sz w:val="11"/>
              </w:rPr>
              <w:t>meeting registration, flights, and rooms that are allowed by Auburn University.</w:t>
            </w:r>
          </w:p>
          <w:p w14:paraId="5F117CB0" w14:textId="77777777" w:rsidR="00654DBD" w:rsidRDefault="00654DBD">
            <w:pPr>
              <w:pStyle w:val="TableParagraph"/>
              <w:spacing w:before="5"/>
              <w:rPr>
                <w:b/>
                <w:sz w:val="13"/>
              </w:rPr>
            </w:pPr>
          </w:p>
          <w:p w14:paraId="3CE955A9" w14:textId="77777777" w:rsidR="00654DBD" w:rsidRDefault="0008649B">
            <w:pPr>
              <w:pStyle w:val="TableParagraph"/>
              <w:spacing w:before="1" w:line="273" w:lineRule="auto"/>
              <w:ind w:left="26" w:right="41"/>
              <w:rPr>
                <w:rFonts w:ascii="Calibri"/>
                <w:sz w:val="11"/>
              </w:rPr>
            </w:pPr>
            <w:r>
              <w:rPr>
                <w:rFonts w:ascii="Calibri"/>
                <w:w w:val="105"/>
                <w:sz w:val="11"/>
              </w:rPr>
              <w:t>SUPPLIES:</w:t>
            </w:r>
            <w:r>
              <w:rPr>
                <w:rFonts w:ascii="Calibri"/>
                <w:spacing w:val="6"/>
                <w:w w:val="105"/>
                <w:sz w:val="11"/>
              </w:rPr>
              <w:t xml:space="preserve"> </w:t>
            </w:r>
            <w:r>
              <w:rPr>
                <w:rFonts w:ascii="Calibri"/>
                <w:w w:val="105"/>
                <w:sz w:val="11"/>
              </w:rPr>
              <w:t>Funds in the amount of $12,000</w:t>
            </w:r>
            <w:r>
              <w:rPr>
                <w:rFonts w:ascii="Calibri"/>
                <w:spacing w:val="6"/>
                <w:w w:val="105"/>
                <w:sz w:val="11"/>
              </w:rPr>
              <w:t xml:space="preserve"> </w:t>
            </w:r>
            <w:r>
              <w:rPr>
                <w:rFonts w:ascii="Calibri"/>
                <w:w w:val="105"/>
                <w:sz w:val="11"/>
              </w:rPr>
              <w:t>per year (a total</w:t>
            </w:r>
            <w:r>
              <w:rPr>
                <w:rFonts w:ascii="Calibri"/>
                <w:spacing w:val="6"/>
                <w:w w:val="105"/>
                <w:sz w:val="11"/>
              </w:rPr>
              <w:t xml:space="preserve"> </w:t>
            </w:r>
            <w:r>
              <w:rPr>
                <w:rFonts w:ascii="Calibri"/>
                <w:w w:val="105"/>
                <w:sz w:val="11"/>
              </w:rPr>
              <w:t>of $36,000</w:t>
            </w:r>
            <w:r>
              <w:rPr>
                <w:rFonts w:ascii="Calibri"/>
                <w:spacing w:val="6"/>
                <w:w w:val="105"/>
                <w:sz w:val="11"/>
              </w:rPr>
              <w:t xml:space="preserve"> </w:t>
            </w:r>
            <w:r>
              <w:rPr>
                <w:rFonts w:ascii="Calibri"/>
                <w:w w:val="105"/>
                <w:sz w:val="11"/>
              </w:rPr>
              <w:t>over three</w:t>
            </w:r>
            <w:r>
              <w:rPr>
                <w:rFonts w:ascii="Calibri"/>
                <w:spacing w:val="6"/>
                <w:w w:val="105"/>
                <w:sz w:val="11"/>
              </w:rPr>
              <w:t xml:space="preserve"> </w:t>
            </w:r>
            <w:r>
              <w:rPr>
                <w:rFonts w:ascii="Calibri"/>
                <w:w w:val="105"/>
                <w:sz w:val="11"/>
              </w:rPr>
              <w:t>years)</w:t>
            </w:r>
            <w:r>
              <w:rPr>
                <w:rFonts w:ascii="Calibri"/>
                <w:spacing w:val="6"/>
                <w:w w:val="105"/>
                <w:sz w:val="11"/>
              </w:rPr>
              <w:t xml:space="preserve"> </w:t>
            </w:r>
            <w:r>
              <w:rPr>
                <w:rFonts w:ascii="Calibri"/>
                <w:w w:val="105"/>
                <w:sz w:val="11"/>
              </w:rPr>
              <w:t>are budgeted</w:t>
            </w:r>
            <w:r>
              <w:rPr>
                <w:rFonts w:ascii="Calibri"/>
                <w:spacing w:val="6"/>
                <w:w w:val="105"/>
                <w:sz w:val="11"/>
              </w:rPr>
              <w:t xml:space="preserve"> </w:t>
            </w:r>
            <w:r>
              <w:rPr>
                <w:rFonts w:ascii="Calibri"/>
                <w:w w:val="105"/>
                <w:sz w:val="11"/>
              </w:rPr>
              <w:t>for this</w:t>
            </w:r>
            <w:r>
              <w:rPr>
                <w:rFonts w:ascii="Calibri"/>
                <w:spacing w:val="6"/>
                <w:w w:val="105"/>
                <w:sz w:val="11"/>
              </w:rPr>
              <w:t xml:space="preserve"> </w:t>
            </w:r>
            <w:r>
              <w:rPr>
                <w:rFonts w:ascii="Calibri"/>
                <w:w w:val="105"/>
                <w:sz w:val="11"/>
              </w:rPr>
              <w:t>study.</w:t>
            </w:r>
            <w:r>
              <w:rPr>
                <w:rFonts w:ascii="Calibri"/>
                <w:spacing w:val="40"/>
                <w:w w:val="105"/>
                <w:sz w:val="11"/>
              </w:rPr>
              <w:t xml:space="preserve"> </w:t>
            </w:r>
            <w:r>
              <w:rPr>
                <w:rFonts w:ascii="Calibri"/>
                <w:w w:val="105"/>
                <w:sz w:val="11"/>
              </w:rPr>
              <w:t xml:space="preserve">Funds will be used to purchase standards, chemicals, gases, </w:t>
            </w:r>
            <w:proofErr w:type="spellStart"/>
            <w:r>
              <w:rPr>
                <w:rFonts w:ascii="Calibri"/>
                <w:w w:val="105"/>
                <w:sz w:val="11"/>
              </w:rPr>
              <w:t>tubings</w:t>
            </w:r>
            <w:proofErr w:type="spellEnd"/>
            <w:r>
              <w:rPr>
                <w:rFonts w:ascii="Calibri"/>
                <w:w w:val="105"/>
                <w:sz w:val="11"/>
              </w:rPr>
              <w:t>, and gaskets that will be used for the proposed work.</w:t>
            </w:r>
          </w:p>
          <w:p w14:paraId="5E88198C" w14:textId="77777777" w:rsidR="00654DBD" w:rsidRDefault="00654DBD">
            <w:pPr>
              <w:pStyle w:val="TableParagraph"/>
              <w:rPr>
                <w:b/>
                <w:sz w:val="12"/>
              </w:rPr>
            </w:pPr>
          </w:p>
          <w:p w14:paraId="2648F1F1" w14:textId="77777777" w:rsidR="00654DBD" w:rsidRDefault="0008649B">
            <w:pPr>
              <w:pStyle w:val="TableParagraph"/>
              <w:spacing w:before="1" w:line="150" w:lineRule="atLeast"/>
              <w:ind w:left="26" w:right="131"/>
              <w:rPr>
                <w:rFonts w:ascii="Calibri"/>
                <w:sz w:val="11"/>
              </w:rPr>
            </w:pPr>
            <w:r>
              <w:rPr>
                <w:rFonts w:ascii="Calibri"/>
                <w:w w:val="105"/>
                <w:sz w:val="11"/>
              </w:rPr>
              <w:t>SUBCONTRACT: Funds in the amount of $74,943 are allocated for Tuskegee University. Dr. Gautam and his graduate</w:t>
            </w:r>
            <w:r>
              <w:rPr>
                <w:rFonts w:ascii="Calibri"/>
                <w:spacing w:val="40"/>
                <w:w w:val="105"/>
                <w:sz w:val="11"/>
              </w:rPr>
              <w:t xml:space="preserve"> </w:t>
            </w:r>
            <w:r>
              <w:rPr>
                <w:rFonts w:ascii="Calibri"/>
                <w:w w:val="105"/>
                <w:sz w:val="11"/>
              </w:rPr>
              <w:t>student from Ag. Economics Department will conduct the study to understand the impact of hurricanes on forest</w:t>
            </w:r>
          </w:p>
        </w:tc>
      </w:tr>
    </w:tbl>
    <w:p w14:paraId="776BB163" w14:textId="77777777" w:rsidR="00B60A16" w:rsidRDefault="00B60A16"/>
    <w:sectPr w:rsidR="00B60A16">
      <w:footerReference w:type="default" r:id="rId27"/>
      <w:pgSz w:w="15840" w:h="12240" w:orient="landscape"/>
      <w:pgMar w:top="1380" w:right="2260" w:bottom="280" w:left="226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owrey Renfroe" w:date="2022-10-17T14:49:00Z" w:initials="LR">
    <w:p w14:paraId="412D3AC7" w14:textId="77777777" w:rsidR="00A600FC" w:rsidRDefault="0060656E" w:rsidP="00AD70D7">
      <w:pPr>
        <w:pStyle w:val="CommentText"/>
      </w:pPr>
      <w:r>
        <w:rPr>
          <w:rStyle w:val="CommentReference"/>
        </w:rPr>
        <w:annotationRef/>
      </w:r>
      <w:r w:rsidR="00A600FC">
        <w:t>Change to previously agreed upon language, below in red. Contract number 21-00287.</w:t>
      </w:r>
    </w:p>
  </w:comment>
  <w:comment w:id="69" w:author="Lowrey Renfroe" w:date="2022-10-17T15:40:00Z" w:initials="LR">
    <w:p w14:paraId="2B92978D" w14:textId="77777777" w:rsidR="00A600FC" w:rsidRDefault="0008649B">
      <w:pPr>
        <w:pStyle w:val="CommentText"/>
      </w:pPr>
      <w:r>
        <w:rPr>
          <w:rStyle w:val="CommentReference"/>
        </w:rPr>
        <w:annotationRef/>
      </w:r>
      <w:r w:rsidR="00A600FC">
        <w:t>Change to previously agreed upon language, below in red. Contract number 21-00287.</w:t>
      </w:r>
    </w:p>
    <w:p w14:paraId="31CCBE89" w14:textId="77777777" w:rsidR="00A600FC" w:rsidRDefault="00A600FC">
      <w:pPr>
        <w:pStyle w:val="CommentText"/>
      </w:pPr>
    </w:p>
    <w:p w14:paraId="7C4017F7" w14:textId="77777777" w:rsidR="00A600FC" w:rsidRDefault="00A600FC" w:rsidP="00C11DFE">
      <w:pPr>
        <w:pStyle w:val="CommentText"/>
      </w:pPr>
      <w:r>
        <w:t>Auburn is an instrumentality of the State of Alabama and is afforded sovereign immunity per section 14 of the Alabama Constitution. Therefore, Auburn cannot indemnify or hold harmless another entity.</w:t>
      </w:r>
    </w:p>
  </w:comment>
  <w:comment w:id="161" w:author="Lowrey Renfroe" w:date="2022-10-17T15:45:00Z" w:initials="LR">
    <w:p w14:paraId="1B27F5EC" w14:textId="77777777" w:rsidR="00A600FC" w:rsidRDefault="0008649B">
      <w:pPr>
        <w:pStyle w:val="CommentText"/>
      </w:pPr>
      <w:r>
        <w:rPr>
          <w:rStyle w:val="CommentReference"/>
        </w:rPr>
        <w:annotationRef/>
      </w:r>
      <w:r w:rsidR="00A600FC">
        <w:t>Change to previously agreed upon language, below in red. Contract number 21-00287.</w:t>
      </w:r>
    </w:p>
    <w:p w14:paraId="671224CA" w14:textId="77777777" w:rsidR="00A600FC" w:rsidRDefault="00A600FC">
      <w:pPr>
        <w:pStyle w:val="CommentText"/>
      </w:pPr>
    </w:p>
    <w:p w14:paraId="4FE8978E" w14:textId="77777777" w:rsidR="00A600FC" w:rsidRDefault="00A600FC" w:rsidP="009F78E2">
      <w:pPr>
        <w:pStyle w:val="CommentText"/>
      </w:pPr>
      <w:r>
        <w:t>As an instrumentality of the State of Alabama, a sovereign immune state, Auburn cannot enter into agreements that are governed by or are under the jurisdiction of the laws of another state.</w:t>
      </w:r>
    </w:p>
  </w:comment>
  <w:comment w:id="197" w:author="Lowrey Renfroe" w:date="2022-10-19T09:43:00Z" w:initials="LR">
    <w:p w14:paraId="461178C3" w14:textId="77777777" w:rsidR="00B23354" w:rsidRDefault="00B23354" w:rsidP="003C3C14">
      <w:pPr>
        <w:pStyle w:val="CommentText"/>
      </w:pPr>
      <w:r>
        <w:rPr>
          <w:rStyle w:val="CommentReference"/>
        </w:rPr>
        <w:annotationRef/>
      </w:r>
      <w:r>
        <w:t xml:space="preserve">Our correct UEI is: DMQNDJDHTDG4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2D3AC7" w15:done="0"/>
  <w15:commentEx w15:paraId="7C4017F7" w15:done="0"/>
  <w15:commentEx w15:paraId="4FE8978E" w15:done="0"/>
  <w15:commentEx w15:paraId="461178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E9E7" w16cex:dateUtc="2022-10-17T19:49:00Z"/>
  <w16cex:commentExtensible w16cex:durableId="26F7F603" w16cex:dateUtc="2022-10-17T20:40:00Z"/>
  <w16cex:commentExtensible w16cex:durableId="26F7F70E" w16cex:dateUtc="2022-10-17T20:45:00Z"/>
  <w16cex:commentExtensible w16cex:durableId="26FA4542" w16cex:dateUtc="2022-10-19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2D3AC7" w16cid:durableId="26F7E9E7"/>
  <w16cid:commentId w16cid:paraId="7C4017F7" w16cid:durableId="26F7F603"/>
  <w16cid:commentId w16cid:paraId="4FE8978E" w16cid:durableId="26F7F70E"/>
  <w16cid:commentId w16cid:paraId="461178C3" w16cid:durableId="26FA45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7B36A" w14:textId="77777777" w:rsidR="00B60A16" w:rsidRDefault="0008649B">
      <w:r>
        <w:separator/>
      </w:r>
    </w:p>
  </w:endnote>
  <w:endnote w:type="continuationSeparator" w:id="0">
    <w:p w14:paraId="5833B560" w14:textId="77777777" w:rsidR="00B60A16" w:rsidRDefault="00086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96142" w14:textId="77777777" w:rsidR="00654DBD" w:rsidRDefault="00B23354">
    <w:pPr>
      <w:pStyle w:val="BodyText"/>
      <w:spacing w:line="14" w:lineRule="auto"/>
      <w:rPr>
        <w:sz w:val="20"/>
      </w:rPr>
    </w:pPr>
    <w:r>
      <w:pict w14:anchorId="685ACC84">
        <v:shapetype id="_x0000_t202" coordsize="21600,21600" o:spt="202" path="m,l,21600r21600,l21600,xe">
          <v:stroke joinstyle="miter"/>
          <v:path gradientshapeok="t" o:connecttype="rect"/>
        </v:shapetype>
        <v:shape id="docshape1" o:spid="_x0000_s1025" type="#_x0000_t202" style="position:absolute;margin-left:250.25pt;margin-top:723.7pt;width:112.5pt;height:22.35pt;z-index:-251658752;mso-position-horizontal-relative:page;mso-position-vertical-relative:page" filled="f" stroked="f">
          <v:textbox inset="0,0,0,0">
            <w:txbxContent>
              <w:p w14:paraId="7E64E367" w14:textId="77777777" w:rsidR="00654DBD" w:rsidRDefault="0008649B">
                <w:pPr>
                  <w:spacing w:before="12"/>
                  <w:ind w:left="11" w:right="11"/>
                  <w:jc w:val="center"/>
                  <w:rPr>
                    <w:sz w:val="18"/>
                  </w:rPr>
                </w:pPr>
                <w:r>
                  <w:rPr>
                    <w:sz w:val="18"/>
                  </w:rPr>
                  <w:t xml:space="preserve">Page </w:t>
                </w:r>
                <w:r>
                  <w:rPr>
                    <w:sz w:val="18"/>
                  </w:rPr>
                  <w:fldChar w:fldCharType="begin"/>
                </w:r>
                <w:r>
                  <w:rPr>
                    <w:sz w:val="18"/>
                  </w:rPr>
                  <w:instrText xml:space="preserve"> PAGE </w:instrText>
                </w:r>
                <w:r>
                  <w:rPr>
                    <w:sz w:val="18"/>
                  </w:rPr>
                  <w:fldChar w:fldCharType="separate"/>
                </w:r>
                <w:r>
                  <w:rPr>
                    <w:sz w:val="18"/>
                  </w:rPr>
                  <w:t>10</w:t>
                </w:r>
                <w:r>
                  <w:rPr>
                    <w:sz w:val="18"/>
                  </w:rPr>
                  <w:fldChar w:fldCharType="end"/>
                </w:r>
                <w:r>
                  <w:rPr>
                    <w:sz w:val="18"/>
                  </w:rPr>
                  <w:t xml:space="preserve"> of </w:t>
                </w:r>
                <w:r>
                  <w:rPr>
                    <w:spacing w:val="-5"/>
                    <w:sz w:val="18"/>
                  </w:rPr>
                  <w:t>31</w:t>
                </w:r>
              </w:p>
              <w:p w14:paraId="7F74E57E" w14:textId="77777777" w:rsidR="00654DBD" w:rsidRDefault="0008649B">
                <w:pPr>
                  <w:ind w:left="11" w:right="11"/>
                  <w:jc w:val="center"/>
                  <w:rPr>
                    <w:sz w:val="18"/>
                  </w:rPr>
                </w:pPr>
                <w:r>
                  <w:rPr>
                    <w:sz w:val="18"/>
                  </w:rPr>
                  <w:t xml:space="preserve">22-00374 (Auburn </w:t>
                </w:r>
                <w:r>
                  <w:rPr>
                    <w:spacing w:val="-2"/>
                    <w:sz w:val="18"/>
                  </w:rPr>
                  <w:t>University)</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AF3BB" w14:textId="77777777" w:rsidR="00654DBD" w:rsidRDefault="00654DB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DD26D" w14:textId="77777777" w:rsidR="00B60A16" w:rsidRDefault="0008649B">
      <w:r>
        <w:separator/>
      </w:r>
    </w:p>
  </w:footnote>
  <w:footnote w:type="continuationSeparator" w:id="0">
    <w:p w14:paraId="2EEC8E53" w14:textId="77777777" w:rsidR="00B60A16" w:rsidRDefault="000864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0E89"/>
    <w:multiLevelType w:val="multilevel"/>
    <w:tmpl w:val="9FF05266"/>
    <w:lvl w:ilvl="0">
      <w:start w:val="4"/>
      <w:numFmt w:val="decimal"/>
      <w:lvlText w:val="%1"/>
      <w:lvlJc w:val="left"/>
      <w:pPr>
        <w:ind w:left="560" w:hanging="420"/>
        <w:jc w:val="left"/>
      </w:pPr>
      <w:rPr>
        <w:rFonts w:hint="default"/>
        <w:lang w:val="en-US" w:eastAsia="en-US" w:bidi="ar-SA"/>
      </w:rPr>
    </w:lvl>
    <w:lvl w:ilvl="1">
      <w:start w:val="1"/>
      <w:numFmt w:val="decimal"/>
      <w:lvlText w:val="%1.%2."/>
      <w:lvlJc w:val="left"/>
      <w:pPr>
        <w:ind w:left="560" w:hanging="420"/>
        <w:jc w:val="right"/>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860" w:hanging="600"/>
        <w:jc w:val="left"/>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1580" w:hanging="780"/>
        <w:jc w:val="left"/>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1580" w:hanging="780"/>
      </w:pPr>
      <w:rPr>
        <w:rFonts w:hint="default"/>
        <w:lang w:val="en-US" w:eastAsia="en-US" w:bidi="ar-SA"/>
      </w:rPr>
    </w:lvl>
    <w:lvl w:ilvl="5">
      <w:numFmt w:val="bullet"/>
      <w:lvlText w:val="•"/>
      <w:lvlJc w:val="left"/>
      <w:pPr>
        <w:ind w:left="1640" w:hanging="780"/>
      </w:pPr>
      <w:rPr>
        <w:rFonts w:hint="default"/>
        <w:lang w:val="en-US" w:eastAsia="en-US" w:bidi="ar-SA"/>
      </w:rPr>
    </w:lvl>
    <w:lvl w:ilvl="6">
      <w:numFmt w:val="bullet"/>
      <w:lvlText w:val="•"/>
      <w:lvlJc w:val="left"/>
      <w:pPr>
        <w:ind w:left="3304" w:hanging="780"/>
      </w:pPr>
      <w:rPr>
        <w:rFonts w:hint="default"/>
        <w:lang w:val="en-US" w:eastAsia="en-US" w:bidi="ar-SA"/>
      </w:rPr>
    </w:lvl>
    <w:lvl w:ilvl="7">
      <w:numFmt w:val="bullet"/>
      <w:lvlText w:val="•"/>
      <w:lvlJc w:val="left"/>
      <w:pPr>
        <w:ind w:left="4968" w:hanging="780"/>
      </w:pPr>
      <w:rPr>
        <w:rFonts w:hint="default"/>
        <w:lang w:val="en-US" w:eastAsia="en-US" w:bidi="ar-SA"/>
      </w:rPr>
    </w:lvl>
    <w:lvl w:ilvl="8">
      <w:numFmt w:val="bullet"/>
      <w:lvlText w:val="•"/>
      <w:lvlJc w:val="left"/>
      <w:pPr>
        <w:ind w:left="6632" w:hanging="780"/>
      </w:pPr>
      <w:rPr>
        <w:rFonts w:hint="default"/>
        <w:lang w:val="en-US" w:eastAsia="en-US" w:bidi="ar-SA"/>
      </w:rPr>
    </w:lvl>
  </w:abstractNum>
  <w:abstractNum w:abstractNumId="1" w15:restartNumberingAfterBreak="0">
    <w:nsid w:val="21A155EA"/>
    <w:multiLevelType w:val="multilevel"/>
    <w:tmpl w:val="62E0872A"/>
    <w:lvl w:ilvl="0">
      <w:start w:val="7"/>
      <w:numFmt w:val="decimal"/>
      <w:lvlText w:val="%1"/>
      <w:lvlJc w:val="left"/>
      <w:pPr>
        <w:ind w:left="1580" w:hanging="720"/>
        <w:jc w:val="left"/>
      </w:pPr>
      <w:rPr>
        <w:rFonts w:hint="default"/>
        <w:lang w:val="en-US" w:eastAsia="en-US" w:bidi="ar-SA"/>
      </w:rPr>
    </w:lvl>
    <w:lvl w:ilvl="1">
      <w:start w:val="1"/>
      <w:numFmt w:val="decimal"/>
      <w:lvlText w:val="%1.%2"/>
      <w:lvlJc w:val="left"/>
      <w:pPr>
        <w:ind w:left="1580" w:hanging="720"/>
        <w:jc w:val="left"/>
      </w:pPr>
      <w:rPr>
        <w:rFonts w:hint="default"/>
        <w:lang w:val="en-US" w:eastAsia="en-US" w:bidi="ar-SA"/>
      </w:rPr>
    </w:lvl>
    <w:lvl w:ilvl="2">
      <w:start w:val="15"/>
      <w:numFmt w:val="decimal"/>
      <w:lvlText w:val="%1.%2.%3"/>
      <w:lvlJc w:val="left"/>
      <w:pPr>
        <w:ind w:left="1580" w:hanging="720"/>
        <w:jc w:val="left"/>
      </w:pPr>
      <w:rPr>
        <w:rFonts w:ascii="Times New Roman" w:eastAsia="Times New Roman" w:hAnsi="Times New Roman" w:cs="Times New Roman" w:hint="default"/>
        <w:b/>
        <w:bCs/>
        <w:i w:val="0"/>
        <w:iCs w:val="0"/>
        <w:w w:val="100"/>
        <w:sz w:val="24"/>
        <w:szCs w:val="24"/>
        <w:lang w:val="en-US" w:eastAsia="en-US" w:bidi="ar-SA"/>
      </w:rPr>
    </w:lvl>
    <w:lvl w:ilvl="3">
      <w:start w:val="1"/>
      <w:numFmt w:val="lowerLetter"/>
      <w:lvlText w:val="%4."/>
      <w:lvlJc w:val="left"/>
      <w:pPr>
        <w:ind w:left="2372" w:hanging="340"/>
        <w:jc w:val="left"/>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4906" w:hanging="340"/>
      </w:pPr>
      <w:rPr>
        <w:rFonts w:hint="default"/>
        <w:lang w:val="en-US" w:eastAsia="en-US" w:bidi="ar-SA"/>
      </w:rPr>
    </w:lvl>
    <w:lvl w:ilvl="5">
      <w:numFmt w:val="bullet"/>
      <w:lvlText w:val="•"/>
      <w:lvlJc w:val="left"/>
      <w:pPr>
        <w:ind w:left="5748" w:hanging="340"/>
      </w:pPr>
      <w:rPr>
        <w:rFonts w:hint="default"/>
        <w:lang w:val="en-US" w:eastAsia="en-US" w:bidi="ar-SA"/>
      </w:rPr>
    </w:lvl>
    <w:lvl w:ilvl="6">
      <w:numFmt w:val="bullet"/>
      <w:lvlText w:val="•"/>
      <w:lvlJc w:val="left"/>
      <w:pPr>
        <w:ind w:left="6591" w:hanging="340"/>
      </w:pPr>
      <w:rPr>
        <w:rFonts w:hint="default"/>
        <w:lang w:val="en-US" w:eastAsia="en-US" w:bidi="ar-SA"/>
      </w:rPr>
    </w:lvl>
    <w:lvl w:ilvl="7">
      <w:numFmt w:val="bullet"/>
      <w:lvlText w:val="•"/>
      <w:lvlJc w:val="left"/>
      <w:pPr>
        <w:ind w:left="7433" w:hanging="340"/>
      </w:pPr>
      <w:rPr>
        <w:rFonts w:hint="default"/>
        <w:lang w:val="en-US" w:eastAsia="en-US" w:bidi="ar-SA"/>
      </w:rPr>
    </w:lvl>
    <w:lvl w:ilvl="8">
      <w:numFmt w:val="bullet"/>
      <w:lvlText w:val="•"/>
      <w:lvlJc w:val="left"/>
      <w:pPr>
        <w:ind w:left="8275" w:hanging="340"/>
      </w:pPr>
      <w:rPr>
        <w:rFonts w:hint="default"/>
        <w:lang w:val="en-US" w:eastAsia="en-US" w:bidi="ar-SA"/>
      </w:rPr>
    </w:lvl>
  </w:abstractNum>
  <w:abstractNum w:abstractNumId="2" w15:restartNumberingAfterBreak="0">
    <w:nsid w:val="282263F9"/>
    <w:multiLevelType w:val="hybridMultilevel"/>
    <w:tmpl w:val="21E80E74"/>
    <w:lvl w:ilvl="0" w:tplc="DEEA58CC">
      <w:start w:val="1"/>
      <w:numFmt w:val="decimal"/>
      <w:lvlText w:val="%1."/>
      <w:lvlJc w:val="left"/>
      <w:pPr>
        <w:ind w:left="860" w:hanging="360"/>
        <w:jc w:val="left"/>
      </w:pPr>
      <w:rPr>
        <w:rFonts w:ascii="Times New Roman" w:eastAsia="Times New Roman" w:hAnsi="Times New Roman" w:cs="Times New Roman" w:hint="default"/>
        <w:b/>
        <w:bCs/>
        <w:i w:val="0"/>
        <w:iCs w:val="0"/>
        <w:w w:val="100"/>
        <w:sz w:val="24"/>
        <w:szCs w:val="24"/>
        <w:lang w:val="en-US" w:eastAsia="en-US" w:bidi="ar-SA"/>
      </w:rPr>
    </w:lvl>
    <w:lvl w:ilvl="1" w:tplc="EF58CD62">
      <w:numFmt w:val="bullet"/>
      <w:lvlText w:val="•"/>
      <w:lvlJc w:val="left"/>
      <w:pPr>
        <w:ind w:left="1770" w:hanging="360"/>
      </w:pPr>
      <w:rPr>
        <w:rFonts w:hint="default"/>
        <w:lang w:val="en-US" w:eastAsia="en-US" w:bidi="ar-SA"/>
      </w:rPr>
    </w:lvl>
    <w:lvl w:ilvl="2" w:tplc="C602ED0E">
      <w:numFmt w:val="bullet"/>
      <w:lvlText w:val="•"/>
      <w:lvlJc w:val="left"/>
      <w:pPr>
        <w:ind w:left="2680" w:hanging="360"/>
      </w:pPr>
      <w:rPr>
        <w:rFonts w:hint="default"/>
        <w:lang w:val="en-US" w:eastAsia="en-US" w:bidi="ar-SA"/>
      </w:rPr>
    </w:lvl>
    <w:lvl w:ilvl="3" w:tplc="D9E48C80">
      <w:numFmt w:val="bullet"/>
      <w:lvlText w:val="•"/>
      <w:lvlJc w:val="left"/>
      <w:pPr>
        <w:ind w:left="3590" w:hanging="360"/>
      </w:pPr>
      <w:rPr>
        <w:rFonts w:hint="default"/>
        <w:lang w:val="en-US" w:eastAsia="en-US" w:bidi="ar-SA"/>
      </w:rPr>
    </w:lvl>
    <w:lvl w:ilvl="4" w:tplc="7C6CD23E">
      <w:numFmt w:val="bullet"/>
      <w:lvlText w:val="•"/>
      <w:lvlJc w:val="left"/>
      <w:pPr>
        <w:ind w:left="4500" w:hanging="360"/>
      </w:pPr>
      <w:rPr>
        <w:rFonts w:hint="default"/>
        <w:lang w:val="en-US" w:eastAsia="en-US" w:bidi="ar-SA"/>
      </w:rPr>
    </w:lvl>
    <w:lvl w:ilvl="5" w:tplc="4FDAF3CC">
      <w:numFmt w:val="bullet"/>
      <w:lvlText w:val="•"/>
      <w:lvlJc w:val="left"/>
      <w:pPr>
        <w:ind w:left="5410" w:hanging="360"/>
      </w:pPr>
      <w:rPr>
        <w:rFonts w:hint="default"/>
        <w:lang w:val="en-US" w:eastAsia="en-US" w:bidi="ar-SA"/>
      </w:rPr>
    </w:lvl>
    <w:lvl w:ilvl="6" w:tplc="61044C4A">
      <w:numFmt w:val="bullet"/>
      <w:lvlText w:val="•"/>
      <w:lvlJc w:val="left"/>
      <w:pPr>
        <w:ind w:left="6320" w:hanging="360"/>
      </w:pPr>
      <w:rPr>
        <w:rFonts w:hint="default"/>
        <w:lang w:val="en-US" w:eastAsia="en-US" w:bidi="ar-SA"/>
      </w:rPr>
    </w:lvl>
    <w:lvl w:ilvl="7" w:tplc="3830DF16">
      <w:numFmt w:val="bullet"/>
      <w:lvlText w:val="•"/>
      <w:lvlJc w:val="left"/>
      <w:pPr>
        <w:ind w:left="7230" w:hanging="360"/>
      </w:pPr>
      <w:rPr>
        <w:rFonts w:hint="default"/>
        <w:lang w:val="en-US" w:eastAsia="en-US" w:bidi="ar-SA"/>
      </w:rPr>
    </w:lvl>
    <w:lvl w:ilvl="8" w:tplc="02BAE05C">
      <w:numFmt w:val="bullet"/>
      <w:lvlText w:val="•"/>
      <w:lvlJc w:val="left"/>
      <w:pPr>
        <w:ind w:left="8140" w:hanging="360"/>
      </w:pPr>
      <w:rPr>
        <w:rFonts w:hint="default"/>
        <w:lang w:val="en-US" w:eastAsia="en-US" w:bidi="ar-SA"/>
      </w:rPr>
    </w:lvl>
  </w:abstractNum>
  <w:abstractNum w:abstractNumId="3" w15:restartNumberingAfterBreak="0">
    <w:nsid w:val="2A7D43BF"/>
    <w:multiLevelType w:val="multilevel"/>
    <w:tmpl w:val="8E9EE794"/>
    <w:lvl w:ilvl="0">
      <w:start w:val="7"/>
      <w:numFmt w:val="decimal"/>
      <w:lvlText w:val="%1"/>
      <w:lvlJc w:val="left"/>
      <w:pPr>
        <w:ind w:left="1430" w:hanging="750"/>
        <w:jc w:val="left"/>
      </w:pPr>
      <w:rPr>
        <w:rFonts w:hint="default"/>
        <w:lang w:val="en-US" w:eastAsia="en-US" w:bidi="ar-SA"/>
      </w:rPr>
    </w:lvl>
    <w:lvl w:ilvl="1">
      <w:start w:val="1"/>
      <w:numFmt w:val="decimal"/>
      <w:lvlText w:val="%1.%2"/>
      <w:lvlJc w:val="left"/>
      <w:pPr>
        <w:ind w:left="1430" w:hanging="750"/>
        <w:jc w:val="left"/>
      </w:pPr>
      <w:rPr>
        <w:rFonts w:hint="default"/>
        <w:lang w:val="en-US" w:eastAsia="en-US" w:bidi="ar-SA"/>
      </w:rPr>
    </w:lvl>
    <w:lvl w:ilvl="2">
      <w:start w:val="1"/>
      <w:numFmt w:val="decimal"/>
      <w:lvlText w:val="%1.%2.%3."/>
      <w:lvlJc w:val="left"/>
      <w:pPr>
        <w:ind w:left="1430" w:hanging="750"/>
        <w:jc w:val="left"/>
      </w:pPr>
      <w:rPr>
        <w:rFonts w:ascii="Times New Roman" w:eastAsia="Times New Roman" w:hAnsi="Times New Roman" w:cs="Times New Roman" w:hint="default"/>
        <w:b/>
        <w:bCs/>
        <w:i w:val="0"/>
        <w:iCs w:val="0"/>
        <w:w w:val="100"/>
        <w:sz w:val="24"/>
        <w:szCs w:val="24"/>
        <w:lang w:val="en-US" w:eastAsia="en-US" w:bidi="ar-SA"/>
      </w:rPr>
    </w:lvl>
    <w:lvl w:ilvl="3">
      <w:start w:val="1"/>
      <w:numFmt w:val="lowerLetter"/>
      <w:lvlText w:val="%4."/>
      <w:lvlJc w:val="left"/>
      <w:pPr>
        <w:ind w:left="2390" w:hanging="420"/>
        <w:jc w:val="left"/>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4290" w:hanging="420"/>
      </w:pPr>
      <w:rPr>
        <w:rFonts w:hint="default"/>
        <w:lang w:val="en-US" w:eastAsia="en-US" w:bidi="ar-SA"/>
      </w:rPr>
    </w:lvl>
    <w:lvl w:ilvl="5">
      <w:numFmt w:val="bullet"/>
      <w:lvlText w:val="•"/>
      <w:lvlJc w:val="left"/>
      <w:pPr>
        <w:ind w:left="5235" w:hanging="420"/>
      </w:pPr>
      <w:rPr>
        <w:rFonts w:hint="default"/>
        <w:lang w:val="en-US" w:eastAsia="en-US" w:bidi="ar-SA"/>
      </w:rPr>
    </w:lvl>
    <w:lvl w:ilvl="6">
      <w:numFmt w:val="bullet"/>
      <w:lvlText w:val="•"/>
      <w:lvlJc w:val="left"/>
      <w:pPr>
        <w:ind w:left="6180" w:hanging="420"/>
      </w:pPr>
      <w:rPr>
        <w:rFonts w:hint="default"/>
        <w:lang w:val="en-US" w:eastAsia="en-US" w:bidi="ar-SA"/>
      </w:rPr>
    </w:lvl>
    <w:lvl w:ilvl="7">
      <w:numFmt w:val="bullet"/>
      <w:lvlText w:val="•"/>
      <w:lvlJc w:val="left"/>
      <w:pPr>
        <w:ind w:left="7125" w:hanging="420"/>
      </w:pPr>
      <w:rPr>
        <w:rFonts w:hint="default"/>
        <w:lang w:val="en-US" w:eastAsia="en-US" w:bidi="ar-SA"/>
      </w:rPr>
    </w:lvl>
    <w:lvl w:ilvl="8">
      <w:numFmt w:val="bullet"/>
      <w:lvlText w:val="•"/>
      <w:lvlJc w:val="left"/>
      <w:pPr>
        <w:ind w:left="8070" w:hanging="420"/>
      </w:pPr>
      <w:rPr>
        <w:rFonts w:hint="default"/>
        <w:lang w:val="en-US" w:eastAsia="en-US" w:bidi="ar-SA"/>
      </w:rPr>
    </w:lvl>
  </w:abstractNum>
  <w:abstractNum w:abstractNumId="4" w15:restartNumberingAfterBreak="0">
    <w:nsid w:val="2EB216BD"/>
    <w:multiLevelType w:val="multilevel"/>
    <w:tmpl w:val="EB76B220"/>
    <w:lvl w:ilvl="0">
      <w:start w:val="3"/>
      <w:numFmt w:val="decimal"/>
      <w:lvlText w:val="%1"/>
      <w:lvlJc w:val="left"/>
      <w:pPr>
        <w:ind w:left="740" w:hanging="600"/>
        <w:jc w:val="left"/>
      </w:pPr>
      <w:rPr>
        <w:rFonts w:hint="default"/>
        <w:lang w:val="en-US" w:eastAsia="en-US" w:bidi="ar-SA"/>
      </w:rPr>
    </w:lvl>
    <w:lvl w:ilvl="1">
      <w:start w:val="4"/>
      <w:numFmt w:val="decimal"/>
      <w:lvlText w:val="%1.%2"/>
      <w:lvlJc w:val="left"/>
      <w:pPr>
        <w:ind w:left="740" w:hanging="600"/>
        <w:jc w:val="left"/>
      </w:pPr>
      <w:rPr>
        <w:rFonts w:hint="default"/>
        <w:lang w:val="en-US" w:eastAsia="en-US" w:bidi="ar-SA"/>
      </w:rPr>
    </w:lvl>
    <w:lvl w:ilvl="2">
      <w:start w:val="1"/>
      <w:numFmt w:val="decimal"/>
      <w:lvlText w:val="%1.%2.%3."/>
      <w:lvlJc w:val="left"/>
      <w:pPr>
        <w:ind w:left="740" w:hanging="600"/>
        <w:jc w:val="left"/>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860" w:hanging="780"/>
        <w:jc w:val="left"/>
      </w:pPr>
      <w:rPr>
        <w:rFonts w:ascii="Times New Roman" w:eastAsia="Times New Roman" w:hAnsi="Times New Roman" w:cs="Times New Roman" w:hint="default"/>
        <w:b/>
        <w:bCs/>
        <w:i w:val="0"/>
        <w:iCs w:val="0"/>
        <w:w w:val="100"/>
        <w:sz w:val="24"/>
        <w:szCs w:val="24"/>
        <w:lang w:val="en-US" w:eastAsia="en-US" w:bidi="ar-SA"/>
      </w:rPr>
    </w:lvl>
    <w:lvl w:ilvl="4">
      <w:start w:val="1"/>
      <w:numFmt w:val="decimal"/>
      <w:lvlText w:val="%1.%2.%3.%4.%5."/>
      <w:lvlJc w:val="left"/>
      <w:pPr>
        <w:ind w:left="860" w:hanging="960"/>
        <w:jc w:val="left"/>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4904" w:hanging="960"/>
      </w:pPr>
      <w:rPr>
        <w:rFonts w:hint="default"/>
        <w:lang w:val="en-US" w:eastAsia="en-US" w:bidi="ar-SA"/>
      </w:rPr>
    </w:lvl>
    <w:lvl w:ilvl="6">
      <w:numFmt w:val="bullet"/>
      <w:lvlText w:val="•"/>
      <w:lvlJc w:val="left"/>
      <w:pPr>
        <w:ind w:left="5915" w:hanging="960"/>
      </w:pPr>
      <w:rPr>
        <w:rFonts w:hint="default"/>
        <w:lang w:val="en-US" w:eastAsia="en-US" w:bidi="ar-SA"/>
      </w:rPr>
    </w:lvl>
    <w:lvl w:ilvl="7">
      <w:numFmt w:val="bullet"/>
      <w:lvlText w:val="•"/>
      <w:lvlJc w:val="left"/>
      <w:pPr>
        <w:ind w:left="6926" w:hanging="960"/>
      </w:pPr>
      <w:rPr>
        <w:rFonts w:hint="default"/>
        <w:lang w:val="en-US" w:eastAsia="en-US" w:bidi="ar-SA"/>
      </w:rPr>
    </w:lvl>
    <w:lvl w:ilvl="8">
      <w:numFmt w:val="bullet"/>
      <w:lvlText w:val="•"/>
      <w:lvlJc w:val="left"/>
      <w:pPr>
        <w:ind w:left="7937" w:hanging="960"/>
      </w:pPr>
      <w:rPr>
        <w:rFonts w:hint="default"/>
        <w:lang w:val="en-US" w:eastAsia="en-US" w:bidi="ar-SA"/>
      </w:rPr>
    </w:lvl>
  </w:abstractNum>
  <w:abstractNum w:abstractNumId="5" w15:restartNumberingAfterBreak="0">
    <w:nsid w:val="2FAC181E"/>
    <w:multiLevelType w:val="hybridMultilevel"/>
    <w:tmpl w:val="F312B528"/>
    <w:lvl w:ilvl="0" w:tplc="422E320E">
      <w:start w:val="1"/>
      <w:numFmt w:val="lowerLetter"/>
      <w:lvlText w:val="%1."/>
      <w:lvlJc w:val="left"/>
      <w:pPr>
        <w:ind w:left="2372" w:hanging="340"/>
        <w:jc w:val="left"/>
      </w:pPr>
      <w:rPr>
        <w:rFonts w:ascii="Times New Roman" w:eastAsia="Times New Roman" w:hAnsi="Times New Roman" w:cs="Times New Roman" w:hint="default"/>
        <w:b w:val="0"/>
        <w:bCs w:val="0"/>
        <w:i w:val="0"/>
        <w:iCs w:val="0"/>
        <w:w w:val="100"/>
        <w:sz w:val="24"/>
        <w:szCs w:val="24"/>
        <w:lang w:val="en-US" w:eastAsia="en-US" w:bidi="ar-SA"/>
      </w:rPr>
    </w:lvl>
    <w:lvl w:ilvl="1" w:tplc="BE72C6D6">
      <w:numFmt w:val="bullet"/>
      <w:lvlText w:val="•"/>
      <w:lvlJc w:val="left"/>
      <w:pPr>
        <w:ind w:left="3138" w:hanging="340"/>
      </w:pPr>
      <w:rPr>
        <w:rFonts w:hint="default"/>
        <w:lang w:val="en-US" w:eastAsia="en-US" w:bidi="ar-SA"/>
      </w:rPr>
    </w:lvl>
    <w:lvl w:ilvl="2" w:tplc="847C1AFC">
      <w:numFmt w:val="bullet"/>
      <w:lvlText w:val="•"/>
      <w:lvlJc w:val="left"/>
      <w:pPr>
        <w:ind w:left="3896" w:hanging="340"/>
      </w:pPr>
      <w:rPr>
        <w:rFonts w:hint="default"/>
        <w:lang w:val="en-US" w:eastAsia="en-US" w:bidi="ar-SA"/>
      </w:rPr>
    </w:lvl>
    <w:lvl w:ilvl="3" w:tplc="8C7C013A">
      <w:numFmt w:val="bullet"/>
      <w:lvlText w:val="•"/>
      <w:lvlJc w:val="left"/>
      <w:pPr>
        <w:ind w:left="4654" w:hanging="340"/>
      </w:pPr>
      <w:rPr>
        <w:rFonts w:hint="default"/>
        <w:lang w:val="en-US" w:eastAsia="en-US" w:bidi="ar-SA"/>
      </w:rPr>
    </w:lvl>
    <w:lvl w:ilvl="4" w:tplc="7C08AEF2">
      <w:numFmt w:val="bullet"/>
      <w:lvlText w:val="•"/>
      <w:lvlJc w:val="left"/>
      <w:pPr>
        <w:ind w:left="5412" w:hanging="340"/>
      </w:pPr>
      <w:rPr>
        <w:rFonts w:hint="default"/>
        <w:lang w:val="en-US" w:eastAsia="en-US" w:bidi="ar-SA"/>
      </w:rPr>
    </w:lvl>
    <w:lvl w:ilvl="5" w:tplc="E52C6714">
      <w:numFmt w:val="bullet"/>
      <w:lvlText w:val="•"/>
      <w:lvlJc w:val="left"/>
      <w:pPr>
        <w:ind w:left="6170" w:hanging="340"/>
      </w:pPr>
      <w:rPr>
        <w:rFonts w:hint="default"/>
        <w:lang w:val="en-US" w:eastAsia="en-US" w:bidi="ar-SA"/>
      </w:rPr>
    </w:lvl>
    <w:lvl w:ilvl="6" w:tplc="C4E88046">
      <w:numFmt w:val="bullet"/>
      <w:lvlText w:val="•"/>
      <w:lvlJc w:val="left"/>
      <w:pPr>
        <w:ind w:left="6928" w:hanging="340"/>
      </w:pPr>
      <w:rPr>
        <w:rFonts w:hint="default"/>
        <w:lang w:val="en-US" w:eastAsia="en-US" w:bidi="ar-SA"/>
      </w:rPr>
    </w:lvl>
    <w:lvl w:ilvl="7" w:tplc="702EF072">
      <w:numFmt w:val="bullet"/>
      <w:lvlText w:val="•"/>
      <w:lvlJc w:val="left"/>
      <w:pPr>
        <w:ind w:left="7686" w:hanging="340"/>
      </w:pPr>
      <w:rPr>
        <w:rFonts w:hint="default"/>
        <w:lang w:val="en-US" w:eastAsia="en-US" w:bidi="ar-SA"/>
      </w:rPr>
    </w:lvl>
    <w:lvl w:ilvl="8" w:tplc="D1042B68">
      <w:numFmt w:val="bullet"/>
      <w:lvlText w:val="•"/>
      <w:lvlJc w:val="left"/>
      <w:pPr>
        <w:ind w:left="8444" w:hanging="340"/>
      </w:pPr>
      <w:rPr>
        <w:rFonts w:hint="default"/>
        <w:lang w:val="en-US" w:eastAsia="en-US" w:bidi="ar-SA"/>
      </w:rPr>
    </w:lvl>
  </w:abstractNum>
  <w:abstractNum w:abstractNumId="6" w15:restartNumberingAfterBreak="0">
    <w:nsid w:val="393E33EA"/>
    <w:multiLevelType w:val="hybridMultilevel"/>
    <w:tmpl w:val="B1E2B7A4"/>
    <w:lvl w:ilvl="0" w:tplc="AB8820E8">
      <w:start w:val="1"/>
      <w:numFmt w:val="decimal"/>
      <w:lvlText w:val="%1."/>
      <w:lvlJc w:val="left"/>
      <w:pPr>
        <w:ind w:left="50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C9A2F2B2">
      <w:start w:val="1"/>
      <w:numFmt w:val="lowerLetter"/>
      <w:lvlText w:val="%2."/>
      <w:lvlJc w:val="left"/>
      <w:pPr>
        <w:ind w:left="239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2" w:tplc="239A4008">
      <w:numFmt w:val="bullet"/>
      <w:lvlText w:val="•"/>
      <w:lvlJc w:val="left"/>
      <w:pPr>
        <w:ind w:left="2400" w:hanging="360"/>
      </w:pPr>
      <w:rPr>
        <w:rFonts w:hint="default"/>
        <w:lang w:val="en-US" w:eastAsia="en-US" w:bidi="ar-SA"/>
      </w:rPr>
    </w:lvl>
    <w:lvl w:ilvl="3" w:tplc="C66E115A">
      <w:numFmt w:val="bullet"/>
      <w:lvlText w:val="•"/>
      <w:lvlJc w:val="left"/>
      <w:pPr>
        <w:ind w:left="3345" w:hanging="360"/>
      </w:pPr>
      <w:rPr>
        <w:rFonts w:hint="default"/>
        <w:lang w:val="en-US" w:eastAsia="en-US" w:bidi="ar-SA"/>
      </w:rPr>
    </w:lvl>
    <w:lvl w:ilvl="4" w:tplc="E6C6C068">
      <w:numFmt w:val="bullet"/>
      <w:lvlText w:val="•"/>
      <w:lvlJc w:val="left"/>
      <w:pPr>
        <w:ind w:left="4290" w:hanging="360"/>
      </w:pPr>
      <w:rPr>
        <w:rFonts w:hint="default"/>
        <w:lang w:val="en-US" w:eastAsia="en-US" w:bidi="ar-SA"/>
      </w:rPr>
    </w:lvl>
    <w:lvl w:ilvl="5" w:tplc="F4AAB128">
      <w:numFmt w:val="bullet"/>
      <w:lvlText w:val="•"/>
      <w:lvlJc w:val="left"/>
      <w:pPr>
        <w:ind w:left="5235" w:hanging="360"/>
      </w:pPr>
      <w:rPr>
        <w:rFonts w:hint="default"/>
        <w:lang w:val="en-US" w:eastAsia="en-US" w:bidi="ar-SA"/>
      </w:rPr>
    </w:lvl>
    <w:lvl w:ilvl="6" w:tplc="CBA63454">
      <w:numFmt w:val="bullet"/>
      <w:lvlText w:val="•"/>
      <w:lvlJc w:val="left"/>
      <w:pPr>
        <w:ind w:left="6180" w:hanging="360"/>
      </w:pPr>
      <w:rPr>
        <w:rFonts w:hint="default"/>
        <w:lang w:val="en-US" w:eastAsia="en-US" w:bidi="ar-SA"/>
      </w:rPr>
    </w:lvl>
    <w:lvl w:ilvl="7" w:tplc="CF220480">
      <w:numFmt w:val="bullet"/>
      <w:lvlText w:val="•"/>
      <w:lvlJc w:val="left"/>
      <w:pPr>
        <w:ind w:left="7125" w:hanging="360"/>
      </w:pPr>
      <w:rPr>
        <w:rFonts w:hint="default"/>
        <w:lang w:val="en-US" w:eastAsia="en-US" w:bidi="ar-SA"/>
      </w:rPr>
    </w:lvl>
    <w:lvl w:ilvl="8" w:tplc="0C8CD7AA">
      <w:numFmt w:val="bullet"/>
      <w:lvlText w:val="•"/>
      <w:lvlJc w:val="left"/>
      <w:pPr>
        <w:ind w:left="8070" w:hanging="360"/>
      </w:pPr>
      <w:rPr>
        <w:rFonts w:hint="default"/>
        <w:lang w:val="en-US" w:eastAsia="en-US" w:bidi="ar-SA"/>
      </w:rPr>
    </w:lvl>
  </w:abstractNum>
  <w:abstractNum w:abstractNumId="7" w15:restartNumberingAfterBreak="0">
    <w:nsid w:val="47E844B7"/>
    <w:multiLevelType w:val="multilevel"/>
    <w:tmpl w:val="D51AD2D8"/>
    <w:lvl w:ilvl="0">
      <w:start w:val="6"/>
      <w:numFmt w:val="decimal"/>
      <w:lvlText w:val="%1"/>
      <w:lvlJc w:val="left"/>
      <w:pPr>
        <w:ind w:left="2300" w:hanging="720"/>
        <w:jc w:val="left"/>
      </w:pPr>
      <w:rPr>
        <w:rFonts w:hint="default"/>
        <w:lang w:val="en-US" w:eastAsia="en-US" w:bidi="ar-SA"/>
      </w:rPr>
    </w:lvl>
    <w:lvl w:ilvl="1">
      <w:start w:val="1"/>
      <w:numFmt w:val="decimal"/>
      <w:lvlText w:val="%1.%2"/>
      <w:lvlJc w:val="left"/>
      <w:pPr>
        <w:ind w:left="2300" w:hanging="720"/>
        <w:jc w:val="left"/>
      </w:pPr>
      <w:rPr>
        <w:rFonts w:hint="default"/>
        <w:lang w:val="en-US" w:eastAsia="en-US" w:bidi="ar-SA"/>
      </w:rPr>
    </w:lvl>
    <w:lvl w:ilvl="2">
      <w:start w:val="2"/>
      <w:numFmt w:val="decimal"/>
      <w:lvlText w:val="%1.%2.%3"/>
      <w:lvlJc w:val="left"/>
      <w:pPr>
        <w:ind w:left="2300" w:hanging="720"/>
        <w:jc w:val="left"/>
      </w:pPr>
      <w:rPr>
        <w:rFonts w:hint="default"/>
        <w:lang w:val="en-US" w:eastAsia="en-US" w:bidi="ar-SA"/>
      </w:rPr>
    </w:lvl>
    <w:lvl w:ilvl="3">
      <w:start w:val="4"/>
      <w:numFmt w:val="decimal"/>
      <w:lvlText w:val="%1.%2.%3.%4"/>
      <w:lvlJc w:val="left"/>
      <w:pPr>
        <w:ind w:left="2300" w:hanging="720"/>
        <w:jc w:val="left"/>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5364" w:hanging="720"/>
      </w:pPr>
      <w:rPr>
        <w:rFonts w:hint="default"/>
        <w:lang w:val="en-US" w:eastAsia="en-US" w:bidi="ar-SA"/>
      </w:rPr>
    </w:lvl>
    <w:lvl w:ilvl="5">
      <w:numFmt w:val="bullet"/>
      <w:lvlText w:val="•"/>
      <w:lvlJc w:val="left"/>
      <w:pPr>
        <w:ind w:left="6130" w:hanging="720"/>
      </w:pPr>
      <w:rPr>
        <w:rFonts w:hint="default"/>
        <w:lang w:val="en-US" w:eastAsia="en-US" w:bidi="ar-SA"/>
      </w:rPr>
    </w:lvl>
    <w:lvl w:ilvl="6">
      <w:numFmt w:val="bullet"/>
      <w:lvlText w:val="•"/>
      <w:lvlJc w:val="left"/>
      <w:pPr>
        <w:ind w:left="6896" w:hanging="720"/>
      </w:pPr>
      <w:rPr>
        <w:rFonts w:hint="default"/>
        <w:lang w:val="en-US" w:eastAsia="en-US" w:bidi="ar-SA"/>
      </w:rPr>
    </w:lvl>
    <w:lvl w:ilvl="7">
      <w:numFmt w:val="bullet"/>
      <w:lvlText w:val="•"/>
      <w:lvlJc w:val="left"/>
      <w:pPr>
        <w:ind w:left="7662" w:hanging="720"/>
      </w:pPr>
      <w:rPr>
        <w:rFonts w:hint="default"/>
        <w:lang w:val="en-US" w:eastAsia="en-US" w:bidi="ar-SA"/>
      </w:rPr>
    </w:lvl>
    <w:lvl w:ilvl="8">
      <w:numFmt w:val="bullet"/>
      <w:lvlText w:val="•"/>
      <w:lvlJc w:val="left"/>
      <w:pPr>
        <w:ind w:left="8428" w:hanging="720"/>
      </w:pPr>
      <w:rPr>
        <w:rFonts w:hint="default"/>
        <w:lang w:val="en-US" w:eastAsia="en-US" w:bidi="ar-SA"/>
      </w:rPr>
    </w:lvl>
  </w:abstractNum>
  <w:abstractNum w:abstractNumId="8" w15:restartNumberingAfterBreak="0">
    <w:nsid w:val="58754946"/>
    <w:multiLevelType w:val="multilevel"/>
    <w:tmpl w:val="71EA76D0"/>
    <w:lvl w:ilvl="0">
      <w:start w:val="2"/>
      <w:numFmt w:val="decimal"/>
      <w:lvlText w:val="%1"/>
      <w:lvlJc w:val="left"/>
      <w:pPr>
        <w:ind w:left="740" w:hanging="600"/>
        <w:jc w:val="left"/>
      </w:pPr>
      <w:rPr>
        <w:rFonts w:hint="default"/>
        <w:lang w:val="en-US" w:eastAsia="en-US" w:bidi="ar-SA"/>
      </w:rPr>
    </w:lvl>
    <w:lvl w:ilvl="1">
      <w:start w:val="1"/>
      <w:numFmt w:val="decimal"/>
      <w:lvlText w:val="%1.%2"/>
      <w:lvlJc w:val="left"/>
      <w:pPr>
        <w:ind w:left="740" w:hanging="600"/>
        <w:jc w:val="left"/>
      </w:pPr>
      <w:rPr>
        <w:rFonts w:hint="default"/>
        <w:lang w:val="en-US" w:eastAsia="en-US" w:bidi="ar-SA"/>
      </w:rPr>
    </w:lvl>
    <w:lvl w:ilvl="2">
      <w:start w:val="1"/>
      <w:numFmt w:val="decimal"/>
      <w:lvlText w:val="%1.%2.%3."/>
      <w:lvlJc w:val="left"/>
      <w:pPr>
        <w:ind w:left="740" w:hanging="600"/>
        <w:jc w:val="left"/>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3506" w:hanging="600"/>
      </w:pPr>
      <w:rPr>
        <w:rFonts w:hint="default"/>
        <w:lang w:val="en-US" w:eastAsia="en-US" w:bidi="ar-SA"/>
      </w:rPr>
    </w:lvl>
    <w:lvl w:ilvl="4">
      <w:numFmt w:val="bullet"/>
      <w:lvlText w:val="•"/>
      <w:lvlJc w:val="left"/>
      <w:pPr>
        <w:ind w:left="4428" w:hanging="600"/>
      </w:pPr>
      <w:rPr>
        <w:rFonts w:hint="default"/>
        <w:lang w:val="en-US" w:eastAsia="en-US" w:bidi="ar-SA"/>
      </w:rPr>
    </w:lvl>
    <w:lvl w:ilvl="5">
      <w:numFmt w:val="bullet"/>
      <w:lvlText w:val="•"/>
      <w:lvlJc w:val="left"/>
      <w:pPr>
        <w:ind w:left="5350" w:hanging="600"/>
      </w:pPr>
      <w:rPr>
        <w:rFonts w:hint="default"/>
        <w:lang w:val="en-US" w:eastAsia="en-US" w:bidi="ar-SA"/>
      </w:rPr>
    </w:lvl>
    <w:lvl w:ilvl="6">
      <w:numFmt w:val="bullet"/>
      <w:lvlText w:val="•"/>
      <w:lvlJc w:val="left"/>
      <w:pPr>
        <w:ind w:left="6272" w:hanging="600"/>
      </w:pPr>
      <w:rPr>
        <w:rFonts w:hint="default"/>
        <w:lang w:val="en-US" w:eastAsia="en-US" w:bidi="ar-SA"/>
      </w:rPr>
    </w:lvl>
    <w:lvl w:ilvl="7">
      <w:numFmt w:val="bullet"/>
      <w:lvlText w:val="•"/>
      <w:lvlJc w:val="left"/>
      <w:pPr>
        <w:ind w:left="7194" w:hanging="600"/>
      </w:pPr>
      <w:rPr>
        <w:rFonts w:hint="default"/>
        <w:lang w:val="en-US" w:eastAsia="en-US" w:bidi="ar-SA"/>
      </w:rPr>
    </w:lvl>
    <w:lvl w:ilvl="8">
      <w:numFmt w:val="bullet"/>
      <w:lvlText w:val="•"/>
      <w:lvlJc w:val="left"/>
      <w:pPr>
        <w:ind w:left="8116" w:hanging="600"/>
      </w:pPr>
      <w:rPr>
        <w:rFonts w:hint="default"/>
        <w:lang w:val="en-US" w:eastAsia="en-US" w:bidi="ar-SA"/>
      </w:rPr>
    </w:lvl>
  </w:abstractNum>
  <w:abstractNum w:abstractNumId="9" w15:restartNumberingAfterBreak="0">
    <w:nsid w:val="5A972F3D"/>
    <w:multiLevelType w:val="multilevel"/>
    <w:tmpl w:val="C85C26B2"/>
    <w:lvl w:ilvl="0">
      <w:start w:val="3"/>
      <w:numFmt w:val="decimal"/>
      <w:lvlText w:val="%1"/>
      <w:lvlJc w:val="left"/>
      <w:pPr>
        <w:ind w:left="140" w:hanging="600"/>
        <w:jc w:val="left"/>
      </w:pPr>
      <w:rPr>
        <w:rFonts w:hint="default"/>
        <w:lang w:val="en-US" w:eastAsia="en-US" w:bidi="ar-SA"/>
      </w:rPr>
    </w:lvl>
    <w:lvl w:ilvl="1">
      <w:start w:val="3"/>
      <w:numFmt w:val="decimal"/>
      <w:lvlText w:val="%1.%2"/>
      <w:lvlJc w:val="left"/>
      <w:pPr>
        <w:ind w:left="140" w:hanging="600"/>
        <w:jc w:val="left"/>
      </w:pPr>
      <w:rPr>
        <w:rFonts w:hint="default"/>
        <w:lang w:val="en-US" w:eastAsia="en-US" w:bidi="ar-SA"/>
      </w:rPr>
    </w:lvl>
    <w:lvl w:ilvl="2">
      <w:start w:val="1"/>
      <w:numFmt w:val="decimal"/>
      <w:lvlText w:val="%1.%2.%3."/>
      <w:lvlJc w:val="left"/>
      <w:pPr>
        <w:ind w:left="140" w:hanging="600"/>
        <w:jc w:val="left"/>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860" w:hanging="780"/>
        <w:jc w:val="left"/>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3893" w:hanging="780"/>
      </w:pPr>
      <w:rPr>
        <w:rFonts w:hint="default"/>
        <w:lang w:val="en-US" w:eastAsia="en-US" w:bidi="ar-SA"/>
      </w:rPr>
    </w:lvl>
    <w:lvl w:ilvl="5">
      <w:numFmt w:val="bullet"/>
      <w:lvlText w:val="•"/>
      <w:lvlJc w:val="left"/>
      <w:pPr>
        <w:ind w:left="4904" w:hanging="780"/>
      </w:pPr>
      <w:rPr>
        <w:rFonts w:hint="default"/>
        <w:lang w:val="en-US" w:eastAsia="en-US" w:bidi="ar-SA"/>
      </w:rPr>
    </w:lvl>
    <w:lvl w:ilvl="6">
      <w:numFmt w:val="bullet"/>
      <w:lvlText w:val="•"/>
      <w:lvlJc w:val="left"/>
      <w:pPr>
        <w:ind w:left="5915" w:hanging="780"/>
      </w:pPr>
      <w:rPr>
        <w:rFonts w:hint="default"/>
        <w:lang w:val="en-US" w:eastAsia="en-US" w:bidi="ar-SA"/>
      </w:rPr>
    </w:lvl>
    <w:lvl w:ilvl="7">
      <w:numFmt w:val="bullet"/>
      <w:lvlText w:val="•"/>
      <w:lvlJc w:val="left"/>
      <w:pPr>
        <w:ind w:left="6926" w:hanging="780"/>
      </w:pPr>
      <w:rPr>
        <w:rFonts w:hint="default"/>
        <w:lang w:val="en-US" w:eastAsia="en-US" w:bidi="ar-SA"/>
      </w:rPr>
    </w:lvl>
    <w:lvl w:ilvl="8">
      <w:numFmt w:val="bullet"/>
      <w:lvlText w:val="•"/>
      <w:lvlJc w:val="left"/>
      <w:pPr>
        <w:ind w:left="7937" w:hanging="780"/>
      </w:pPr>
      <w:rPr>
        <w:rFonts w:hint="default"/>
        <w:lang w:val="en-US" w:eastAsia="en-US" w:bidi="ar-SA"/>
      </w:rPr>
    </w:lvl>
  </w:abstractNum>
  <w:abstractNum w:abstractNumId="10" w15:restartNumberingAfterBreak="0">
    <w:nsid w:val="5C806A07"/>
    <w:multiLevelType w:val="multilevel"/>
    <w:tmpl w:val="DE9A694C"/>
    <w:lvl w:ilvl="0">
      <w:start w:val="1"/>
      <w:numFmt w:val="decimal"/>
      <w:lvlText w:val="%1."/>
      <w:lvlJc w:val="left"/>
      <w:pPr>
        <w:ind w:left="860" w:hanging="360"/>
        <w:jc w:val="left"/>
      </w:pPr>
      <w:rPr>
        <w:rFonts w:hint="default"/>
        <w:w w:val="100"/>
        <w:lang w:val="en-US" w:eastAsia="en-US" w:bidi="ar-SA"/>
      </w:rPr>
    </w:lvl>
    <w:lvl w:ilvl="1">
      <w:start w:val="1"/>
      <w:numFmt w:val="decimal"/>
      <w:lvlText w:val="%1.%2"/>
      <w:lvlJc w:val="left"/>
      <w:pPr>
        <w:ind w:left="140" w:hanging="360"/>
        <w:jc w:val="left"/>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860" w:hanging="540"/>
        <w:jc w:val="left"/>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1580" w:hanging="720"/>
        <w:jc w:val="left"/>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3394" w:hanging="720"/>
      </w:pPr>
      <w:rPr>
        <w:rFonts w:hint="default"/>
        <w:lang w:val="en-US" w:eastAsia="en-US" w:bidi="ar-SA"/>
      </w:rPr>
    </w:lvl>
    <w:lvl w:ilvl="5">
      <w:numFmt w:val="bullet"/>
      <w:lvlText w:val="•"/>
      <w:lvlJc w:val="left"/>
      <w:pPr>
        <w:ind w:left="4488" w:hanging="720"/>
      </w:pPr>
      <w:rPr>
        <w:rFonts w:hint="default"/>
        <w:lang w:val="en-US" w:eastAsia="en-US" w:bidi="ar-SA"/>
      </w:rPr>
    </w:lvl>
    <w:lvl w:ilvl="6">
      <w:numFmt w:val="bullet"/>
      <w:lvlText w:val="•"/>
      <w:lvlJc w:val="left"/>
      <w:pPr>
        <w:ind w:left="5582" w:hanging="720"/>
      </w:pPr>
      <w:rPr>
        <w:rFonts w:hint="default"/>
        <w:lang w:val="en-US" w:eastAsia="en-US" w:bidi="ar-SA"/>
      </w:rPr>
    </w:lvl>
    <w:lvl w:ilvl="7">
      <w:numFmt w:val="bullet"/>
      <w:lvlText w:val="•"/>
      <w:lvlJc w:val="left"/>
      <w:pPr>
        <w:ind w:left="6677" w:hanging="720"/>
      </w:pPr>
      <w:rPr>
        <w:rFonts w:hint="default"/>
        <w:lang w:val="en-US" w:eastAsia="en-US" w:bidi="ar-SA"/>
      </w:rPr>
    </w:lvl>
    <w:lvl w:ilvl="8">
      <w:numFmt w:val="bullet"/>
      <w:lvlText w:val="•"/>
      <w:lvlJc w:val="left"/>
      <w:pPr>
        <w:ind w:left="7771" w:hanging="720"/>
      </w:pPr>
      <w:rPr>
        <w:rFonts w:hint="default"/>
        <w:lang w:val="en-US" w:eastAsia="en-US" w:bidi="ar-SA"/>
      </w:rPr>
    </w:lvl>
  </w:abstractNum>
  <w:abstractNum w:abstractNumId="11" w15:restartNumberingAfterBreak="0">
    <w:nsid w:val="6430642D"/>
    <w:multiLevelType w:val="multilevel"/>
    <w:tmpl w:val="AF909990"/>
    <w:lvl w:ilvl="0">
      <w:start w:val="3"/>
      <w:numFmt w:val="decimal"/>
      <w:lvlText w:val="%1"/>
      <w:lvlJc w:val="left"/>
      <w:pPr>
        <w:ind w:left="140" w:hanging="600"/>
        <w:jc w:val="left"/>
      </w:pPr>
      <w:rPr>
        <w:rFonts w:hint="default"/>
        <w:lang w:val="en-US" w:eastAsia="en-US" w:bidi="ar-SA"/>
      </w:rPr>
    </w:lvl>
    <w:lvl w:ilvl="1">
      <w:start w:val="1"/>
      <w:numFmt w:val="decimal"/>
      <w:lvlText w:val="%1.%2"/>
      <w:lvlJc w:val="left"/>
      <w:pPr>
        <w:ind w:left="140" w:hanging="600"/>
        <w:jc w:val="left"/>
      </w:pPr>
      <w:rPr>
        <w:rFonts w:hint="default"/>
        <w:lang w:val="en-US" w:eastAsia="en-US" w:bidi="ar-SA"/>
      </w:rPr>
    </w:lvl>
    <w:lvl w:ilvl="2">
      <w:start w:val="1"/>
      <w:numFmt w:val="decimal"/>
      <w:lvlText w:val="%1.%2.%3."/>
      <w:lvlJc w:val="left"/>
      <w:pPr>
        <w:ind w:left="140" w:hanging="600"/>
        <w:jc w:val="left"/>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860" w:hanging="780"/>
        <w:jc w:val="left"/>
      </w:pPr>
      <w:rPr>
        <w:rFonts w:ascii="Times New Roman" w:eastAsia="Times New Roman" w:hAnsi="Times New Roman" w:cs="Times New Roman" w:hint="default"/>
        <w:b/>
        <w:bCs/>
        <w:i w:val="0"/>
        <w:iCs w:val="0"/>
        <w:w w:val="100"/>
        <w:sz w:val="24"/>
        <w:szCs w:val="24"/>
        <w:lang w:val="en-US" w:eastAsia="en-US" w:bidi="ar-SA"/>
      </w:rPr>
    </w:lvl>
    <w:lvl w:ilvl="4">
      <w:start w:val="1"/>
      <w:numFmt w:val="decimal"/>
      <w:lvlText w:val="%1.%2.%3.%4.%5."/>
      <w:lvlJc w:val="left"/>
      <w:pPr>
        <w:ind w:left="2540" w:hanging="960"/>
        <w:jc w:val="left"/>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5322" w:hanging="960"/>
      </w:pPr>
      <w:rPr>
        <w:rFonts w:hint="default"/>
        <w:lang w:val="en-US" w:eastAsia="en-US" w:bidi="ar-SA"/>
      </w:rPr>
    </w:lvl>
    <w:lvl w:ilvl="6">
      <w:numFmt w:val="bullet"/>
      <w:lvlText w:val="•"/>
      <w:lvlJc w:val="left"/>
      <w:pPr>
        <w:ind w:left="6250" w:hanging="960"/>
      </w:pPr>
      <w:rPr>
        <w:rFonts w:hint="default"/>
        <w:lang w:val="en-US" w:eastAsia="en-US" w:bidi="ar-SA"/>
      </w:rPr>
    </w:lvl>
    <w:lvl w:ilvl="7">
      <w:numFmt w:val="bullet"/>
      <w:lvlText w:val="•"/>
      <w:lvlJc w:val="left"/>
      <w:pPr>
        <w:ind w:left="7177" w:hanging="960"/>
      </w:pPr>
      <w:rPr>
        <w:rFonts w:hint="default"/>
        <w:lang w:val="en-US" w:eastAsia="en-US" w:bidi="ar-SA"/>
      </w:rPr>
    </w:lvl>
    <w:lvl w:ilvl="8">
      <w:numFmt w:val="bullet"/>
      <w:lvlText w:val="•"/>
      <w:lvlJc w:val="left"/>
      <w:pPr>
        <w:ind w:left="8105" w:hanging="960"/>
      </w:pPr>
      <w:rPr>
        <w:rFonts w:hint="default"/>
        <w:lang w:val="en-US" w:eastAsia="en-US" w:bidi="ar-SA"/>
      </w:rPr>
    </w:lvl>
  </w:abstractNum>
  <w:num w:numId="1" w16cid:durableId="1677533793">
    <w:abstractNumId w:val="5"/>
  </w:num>
  <w:num w:numId="2" w16cid:durableId="133717641">
    <w:abstractNumId w:val="1"/>
  </w:num>
  <w:num w:numId="3" w16cid:durableId="1977449619">
    <w:abstractNumId w:val="3"/>
  </w:num>
  <w:num w:numId="4" w16cid:durableId="535507044">
    <w:abstractNumId w:val="7"/>
  </w:num>
  <w:num w:numId="5" w16cid:durableId="10571550">
    <w:abstractNumId w:val="0"/>
  </w:num>
  <w:num w:numId="6" w16cid:durableId="1292326532">
    <w:abstractNumId w:val="4"/>
  </w:num>
  <w:num w:numId="7" w16cid:durableId="1996254202">
    <w:abstractNumId w:val="9"/>
  </w:num>
  <w:num w:numId="8" w16cid:durableId="1638802015">
    <w:abstractNumId w:val="11"/>
  </w:num>
  <w:num w:numId="9" w16cid:durableId="1263107821">
    <w:abstractNumId w:val="8"/>
  </w:num>
  <w:num w:numId="10" w16cid:durableId="1044871453">
    <w:abstractNumId w:val="10"/>
  </w:num>
  <w:num w:numId="11" w16cid:durableId="1856994970">
    <w:abstractNumId w:val="2"/>
  </w:num>
  <w:num w:numId="12" w16cid:durableId="125836619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wrey Renfroe">
    <w15:presenceInfo w15:providerId="AD" w15:userId="S::lhs0008@auburn.edu::53591b98-e70f-48ad-b39f-c96f6b5bbd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54DBD"/>
    <w:rsid w:val="0008649B"/>
    <w:rsid w:val="0060656E"/>
    <w:rsid w:val="00654DBD"/>
    <w:rsid w:val="00A600FC"/>
    <w:rsid w:val="00B23354"/>
    <w:rsid w:val="00B60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DC85B03"/>
  <w15:docId w15:val="{E9605A61-43A7-42C0-8345-C6937533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styleId="Revision">
    <w:name w:val="Revision"/>
    <w:hidden/>
    <w:uiPriority w:val="99"/>
    <w:semiHidden/>
    <w:rsid w:val="0060656E"/>
    <w:pPr>
      <w:widowControl/>
      <w:autoSpaceDE/>
      <w:autoSpaceDN/>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0656E"/>
    <w:rPr>
      <w:sz w:val="16"/>
      <w:szCs w:val="16"/>
    </w:rPr>
  </w:style>
  <w:style w:type="paragraph" w:styleId="CommentText">
    <w:name w:val="annotation text"/>
    <w:basedOn w:val="Normal"/>
    <w:link w:val="CommentTextChar"/>
    <w:uiPriority w:val="99"/>
    <w:unhideWhenUsed/>
    <w:rsid w:val="0060656E"/>
    <w:rPr>
      <w:sz w:val="20"/>
      <w:szCs w:val="20"/>
    </w:rPr>
  </w:style>
  <w:style w:type="character" w:customStyle="1" w:styleId="CommentTextChar">
    <w:name w:val="Comment Text Char"/>
    <w:basedOn w:val="DefaultParagraphFont"/>
    <w:link w:val="CommentText"/>
    <w:uiPriority w:val="99"/>
    <w:rsid w:val="0060656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0656E"/>
    <w:rPr>
      <w:b/>
      <w:bCs/>
    </w:rPr>
  </w:style>
  <w:style w:type="character" w:customStyle="1" w:styleId="CommentSubjectChar">
    <w:name w:val="Comment Subject Char"/>
    <w:basedOn w:val="CommentTextChar"/>
    <w:link w:val="CommentSubject"/>
    <w:uiPriority w:val="99"/>
    <w:semiHidden/>
    <w:rsid w:val="0060656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leta@usendowment.org" TargetMode="External"/><Relationship Id="rId13" Type="http://schemas.openxmlformats.org/officeDocument/2006/relationships/hyperlink" Target="https://usendowment.my.salesforce.com/sfc/p/%234P000000zg5A/a/6f000000g5c3/SUuItPydYSQHFg1nL4Gw6a4LMaHR3l62HvPMWAOGAj0" TargetMode="External"/><Relationship Id="rId18" Type="http://schemas.microsoft.com/office/2011/relationships/commentsExtended" Target="commentsExtended.xml"/><Relationship Id="rId26" Type="http://schemas.openxmlformats.org/officeDocument/2006/relationships/hyperlink" Target="http://www.sec.gov/answers/execomp.htm" TargetMode="External"/><Relationship Id="rId3" Type="http://schemas.openxmlformats.org/officeDocument/2006/relationships/settings" Target="settings.xml"/><Relationship Id="rId21" Type="http://schemas.openxmlformats.org/officeDocument/2006/relationships/hyperlink" Target="http://www.gpo.gov/" TargetMode="External"/><Relationship Id="rId7" Type="http://schemas.openxmlformats.org/officeDocument/2006/relationships/hyperlink" Target="mailto:maydarr@auburn.edu" TargetMode="External"/><Relationship Id="rId12" Type="http://schemas.openxmlformats.org/officeDocument/2006/relationships/hyperlink" Target="mailto:subawards@usendowment.org" TargetMode="External"/><Relationship Id="rId17" Type="http://schemas.openxmlformats.org/officeDocument/2006/relationships/comments" Target="comments.xml"/><Relationship Id="rId25" Type="http://schemas.openxmlformats.org/officeDocument/2006/relationships/hyperlink" Target="http://www.sam.gov/" TargetMode="External"/><Relationship Id="rId2" Type="http://schemas.openxmlformats.org/officeDocument/2006/relationships/styles" Target="styles.xml"/><Relationship Id="rId16" Type="http://schemas.openxmlformats.org/officeDocument/2006/relationships/hyperlink" Target="mailto:subawards@usendowment.org" TargetMode="External"/><Relationship Id="rId20" Type="http://schemas.microsoft.com/office/2018/08/relationships/commentsExtensible" Target="commentsExtensible.xm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endowment.force.com/grantee" TargetMode="External"/><Relationship Id="rId24" Type="http://schemas.openxmlformats.org/officeDocument/2006/relationships/hyperlink" Target="http://www.sec.gov/answers/execomp.htm" TargetMode="External"/><Relationship Id="rId5" Type="http://schemas.openxmlformats.org/officeDocument/2006/relationships/footnotes" Target="footnotes.xml"/><Relationship Id="rId15" Type="http://schemas.openxmlformats.org/officeDocument/2006/relationships/hyperlink" Target="https://usendowment.force.com/grantee" TargetMode="External"/><Relationship Id="rId23" Type="http://schemas.openxmlformats.org/officeDocument/2006/relationships/hyperlink" Target="http://www.fsrs.gov/" TargetMode="External"/><Relationship Id="rId28" Type="http://schemas.openxmlformats.org/officeDocument/2006/relationships/fontTable" Target="fontTable.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mailto:michael@usendowment.org" TargetMode="External"/><Relationship Id="rId14" Type="http://schemas.openxmlformats.org/officeDocument/2006/relationships/hyperlink" Target="https://www.usendowment.org/wp-content/uploads/2022/04/travel-policy.pdf" TargetMode="External"/><Relationship Id="rId22" Type="http://schemas.openxmlformats.org/officeDocument/2006/relationships/hyperlink" Target="http://www.fsrs.gov/"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34</Pages>
  <Words>10779</Words>
  <Characters>61442</Characters>
  <Application>Microsoft Office Word</Application>
  <DocSecurity>0</DocSecurity>
  <Lines>512</Lines>
  <Paragraphs>144</Paragraphs>
  <ScaleCrop>false</ScaleCrop>
  <Company/>
  <LinksUpToDate>false</LinksUpToDate>
  <CharactersWithSpaces>72077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Lowrey Renfroe</cp:lastModifiedBy>
  <cp:revision>5</cp:revision>
  <dcterms:created xsi:type="dcterms:W3CDTF">2022-10-17T19:46:00Z</dcterms:created>
  <dcterms:modified xsi:type="dcterms:W3CDTF">2022-10-19T14:43:00Z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Creator">
    <vt:lpwstr>Aspose Ltd.</vt:lpwstr>
  </property>
  <property fmtid="{D5CDD505-2E9C-101B-9397-08002B2CF9AE}" pid="4" name="LastSaved">
    <vt:filetime>2022-10-17T00:00:00Z</vt:filetime>
  </property>
  <property fmtid="{D5CDD505-2E9C-101B-9397-08002B2CF9AE}" pid="5" name="Producer">
    <vt:lpwstr>Aspose.PDF for Java 20.6</vt:lpwstr>
  </property>
</Properties>
</file>