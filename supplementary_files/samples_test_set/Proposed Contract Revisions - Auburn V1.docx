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1620"/>
        <w:gridCol w:w="360"/>
        <w:gridCol w:w="157"/>
        <w:gridCol w:w="5531"/>
      </w:tblGrid>
      <w:tr w:rsidR="000138E5" w14:paraId="5CFCEEBC" w14:textId="77777777">
        <w:tc>
          <w:tcPr>
            <w:tcW w:w="11016" w:type="dxa"/>
            <w:gridSpan w:val="5"/>
          </w:tcPr>
          <w:p w14:paraId="439014A8" w14:textId="50EB7F75" w:rsidR="000138E5" w:rsidRDefault="006D7DA7">
            <w:pPr>
              <w:spacing w:line="240" w:lineRule="auto"/>
              <w:jc w:val="center"/>
              <w:rPr>
                <w:rFonts w:ascii="Arial" w:eastAsia="Arial" w:hAnsi="Arial" w:cs="Arial"/>
                <w:sz w:val="28"/>
                <w:szCs w:val="28"/>
              </w:rPr>
            </w:pPr>
            <w:r w:rsidRPr="00AB265B">
              <w:rPr>
                <w:rFonts w:ascii="Arial" w:eastAsia="Arial" w:hAnsi="Arial" w:cs="Arial"/>
                <w:b/>
                <w:sz w:val="28"/>
                <w:szCs w:val="28"/>
              </w:rPr>
              <w:t>Subcontract</w:t>
            </w:r>
            <w:r w:rsidR="00ED0BC5">
              <w:rPr>
                <w:rFonts w:ascii="Arial" w:eastAsia="Arial" w:hAnsi="Arial" w:cs="Arial"/>
                <w:b/>
                <w:sz w:val="28"/>
                <w:szCs w:val="28"/>
              </w:rPr>
              <w:t xml:space="preserve"> Under a Federal Contract</w:t>
            </w:r>
          </w:p>
          <w:p w14:paraId="097539DD" w14:textId="40DC7881" w:rsidR="000138E5" w:rsidRDefault="00ED0BC5">
            <w:pPr>
              <w:spacing w:line="240" w:lineRule="auto"/>
              <w:jc w:val="center"/>
              <w:rPr>
                <w:rFonts w:ascii="Arial" w:eastAsia="Arial" w:hAnsi="Arial" w:cs="Arial"/>
                <w:sz w:val="20"/>
                <w:szCs w:val="20"/>
              </w:rPr>
            </w:pPr>
            <w:r>
              <w:rPr>
                <w:rFonts w:ascii="Arial" w:eastAsia="Arial" w:hAnsi="Arial" w:cs="Arial"/>
                <w:sz w:val="20"/>
                <w:szCs w:val="20"/>
              </w:rPr>
              <w:t>No</w:t>
            </w:r>
            <w:r w:rsidR="0083420D">
              <w:rPr>
                <w:rFonts w:ascii="Arial" w:eastAsia="Arial" w:hAnsi="Arial" w:cs="Arial"/>
                <w:sz w:val="20"/>
                <w:szCs w:val="20"/>
              </w:rPr>
              <w:t xml:space="preserve">. </w:t>
            </w:r>
            <w:r w:rsidR="0083420D" w:rsidRPr="004D7356">
              <w:rPr>
                <w:rFonts w:ascii="Arial" w:eastAsia="Arial" w:hAnsi="Arial" w:cs="Arial"/>
                <w:sz w:val="20"/>
                <w:szCs w:val="20"/>
              </w:rPr>
              <w:t>2</w:t>
            </w:r>
            <w:r w:rsidR="00770799" w:rsidRPr="004D7356">
              <w:rPr>
                <w:rFonts w:ascii="Arial" w:eastAsia="Arial" w:hAnsi="Arial" w:cs="Arial"/>
                <w:sz w:val="20"/>
                <w:szCs w:val="20"/>
              </w:rPr>
              <w:t>4-</w:t>
            </w:r>
            <w:r w:rsidR="004D7356" w:rsidRPr="004D7356">
              <w:rPr>
                <w:rFonts w:ascii="Arial" w:eastAsia="Arial" w:hAnsi="Arial" w:cs="Arial"/>
                <w:sz w:val="20"/>
                <w:szCs w:val="20"/>
              </w:rPr>
              <w:t>00373</w:t>
            </w:r>
            <w:r>
              <w:rPr>
                <w:rFonts w:ascii="Arial" w:eastAsia="Arial" w:hAnsi="Arial" w:cs="Arial"/>
                <w:sz w:val="20"/>
                <w:szCs w:val="20"/>
              </w:rPr>
              <w:t xml:space="preserve"> </w:t>
            </w:r>
            <w:r w:rsidRPr="00AB265B">
              <w:rPr>
                <w:rFonts w:ascii="Arial" w:eastAsia="Arial" w:hAnsi="Arial" w:cs="Arial"/>
                <w:sz w:val="20"/>
                <w:szCs w:val="20"/>
              </w:rPr>
              <w:t>(“</w:t>
            </w:r>
            <w:r w:rsidR="006D7DA7" w:rsidRPr="00AB265B">
              <w:rPr>
                <w:rFonts w:ascii="Arial" w:eastAsia="Arial" w:hAnsi="Arial" w:cs="Arial"/>
                <w:sz w:val="20"/>
                <w:szCs w:val="20"/>
              </w:rPr>
              <w:t>Subcontract</w:t>
            </w:r>
            <w:r w:rsidRPr="00AB265B">
              <w:rPr>
                <w:rFonts w:ascii="Arial" w:eastAsia="Arial" w:hAnsi="Arial" w:cs="Arial"/>
                <w:sz w:val="20"/>
                <w:szCs w:val="20"/>
              </w:rPr>
              <w:t>”)</w:t>
            </w:r>
          </w:p>
          <w:p w14:paraId="0025F6CF" w14:textId="77777777" w:rsidR="0083420D" w:rsidRDefault="00ED0BC5">
            <w:pPr>
              <w:spacing w:line="240" w:lineRule="auto"/>
              <w:jc w:val="center"/>
              <w:rPr>
                <w:rFonts w:ascii="Arial" w:eastAsia="Arial" w:hAnsi="Arial" w:cs="Arial"/>
                <w:sz w:val="20"/>
                <w:szCs w:val="20"/>
              </w:rPr>
            </w:pPr>
            <w:r>
              <w:rPr>
                <w:rFonts w:ascii="Arial" w:eastAsia="Arial" w:hAnsi="Arial" w:cs="Arial"/>
                <w:sz w:val="20"/>
                <w:szCs w:val="20"/>
              </w:rPr>
              <w:t xml:space="preserve">Under </w:t>
            </w:r>
            <w:r w:rsidR="0083420D">
              <w:rPr>
                <w:rFonts w:ascii="Arial" w:eastAsia="Arial" w:hAnsi="Arial" w:cs="Arial"/>
                <w:sz w:val="20"/>
                <w:szCs w:val="20"/>
              </w:rPr>
              <w:t xml:space="preserve">Advanced Technology International (ATI) </w:t>
            </w:r>
            <w:r>
              <w:rPr>
                <w:rFonts w:ascii="Arial" w:eastAsia="Arial" w:hAnsi="Arial" w:cs="Arial"/>
                <w:sz w:val="20"/>
                <w:szCs w:val="20"/>
              </w:rPr>
              <w:t xml:space="preserve">(“Awarding Agency”) </w:t>
            </w:r>
          </w:p>
          <w:p w14:paraId="71399C0A" w14:textId="7FF215AC" w:rsidR="000138E5" w:rsidRDefault="0083420D">
            <w:pPr>
              <w:spacing w:line="240" w:lineRule="auto"/>
              <w:jc w:val="center"/>
              <w:rPr>
                <w:rFonts w:ascii="Arial" w:eastAsia="Arial" w:hAnsi="Arial" w:cs="Arial"/>
                <w:sz w:val="20"/>
                <w:szCs w:val="20"/>
              </w:rPr>
            </w:pPr>
            <w:r>
              <w:rPr>
                <w:rFonts w:ascii="Arial" w:eastAsia="Arial" w:hAnsi="Arial" w:cs="Arial"/>
                <w:sz w:val="20"/>
                <w:szCs w:val="20"/>
              </w:rPr>
              <w:t>AMTC-20-02-053</w:t>
            </w:r>
            <w:r w:rsidR="00ED0BC5">
              <w:rPr>
                <w:rFonts w:ascii="Arial" w:eastAsia="Arial" w:hAnsi="Arial" w:cs="Arial"/>
                <w:sz w:val="20"/>
                <w:szCs w:val="20"/>
              </w:rPr>
              <w:t xml:space="preserve"> (“</w:t>
            </w:r>
            <w:r w:rsidR="00C913C2">
              <w:rPr>
                <w:rFonts w:ascii="Arial" w:eastAsia="Arial" w:hAnsi="Arial" w:cs="Arial"/>
                <w:sz w:val="20"/>
                <w:szCs w:val="20"/>
              </w:rPr>
              <w:t xml:space="preserve">Prime </w:t>
            </w:r>
            <w:r w:rsidR="00680A79">
              <w:rPr>
                <w:rFonts w:ascii="Arial" w:eastAsia="Arial" w:hAnsi="Arial" w:cs="Arial"/>
                <w:sz w:val="20"/>
                <w:szCs w:val="20"/>
              </w:rPr>
              <w:t>Contract</w:t>
            </w:r>
            <w:r w:rsidR="00ED0BC5">
              <w:rPr>
                <w:rFonts w:ascii="Arial" w:eastAsia="Arial" w:hAnsi="Arial" w:cs="Arial"/>
                <w:sz w:val="20"/>
                <w:szCs w:val="20"/>
              </w:rPr>
              <w:t>”)</w:t>
            </w:r>
          </w:p>
          <w:p w14:paraId="4A2413C8" w14:textId="77777777" w:rsidR="000138E5" w:rsidRDefault="000138E5">
            <w:pPr>
              <w:spacing w:line="240" w:lineRule="auto"/>
              <w:jc w:val="center"/>
              <w:rPr>
                <w:rFonts w:ascii="Arial" w:eastAsia="Arial" w:hAnsi="Arial" w:cs="Arial"/>
                <w:sz w:val="20"/>
                <w:szCs w:val="20"/>
              </w:rPr>
            </w:pPr>
          </w:p>
          <w:p w14:paraId="6517CC13" w14:textId="0FD7F0A0" w:rsidR="000138E5" w:rsidRDefault="00ED0BC5" w:rsidP="002B65C0">
            <w:pPr>
              <w:spacing w:line="240" w:lineRule="auto"/>
              <w:jc w:val="both"/>
              <w:rPr>
                <w:rFonts w:ascii="Arial" w:eastAsia="Arial" w:hAnsi="Arial" w:cs="Arial"/>
                <w:sz w:val="20"/>
                <w:szCs w:val="20"/>
              </w:rPr>
            </w:pPr>
            <w:r>
              <w:rPr>
                <w:rFonts w:ascii="Arial" w:eastAsia="Arial" w:hAnsi="Arial" w:cs="Arial"/>
                <w:sz w:val="20"/>
                <w:szCs w:val="20"/>
              </w:rPr>
              <w:t xml:space="preserve">This </w:t>
            </w:r>
            <w:r w:rsidR="00C913C2">
              <w:rPr>
                <w:rFonts w:ascii="Arial" w:eastAsia="Arial" w:hAnsi="Arial" w:cs="Arial"/>
                <w:sz w:val="20"/>
                <w:szCs w:val="20"/>
              </w:rPr>
              <w:t>Subcontract</w:t>
            </w:r>
            <w:r>
              <w:rPr>
                <w:rFonts w:ascii="Arial" w:eastAsia="Arial" w:hAnsi="Arial" w:cs="Arial"/>
                <w:sz w:val="20"/>
                <w:szCs w:val="20"/>
              </w:rPr>
              <w:t xml:space="preserve"> is entered into </w:t>
            </w:r>
            <w:r w:rsidR="002B65C0">
              <w:rPr>
                <w:rFonts w:ascii="Arial" w:eastAsia="Arial" w:hAnsi="Arial" w:cs="Arial"/>
                <w:sz w:val="20"/>
                <w:szCs w:val="20"/>
              </w:rPr>
              <w:t xml:space="preserve">by and </w:t>
            </w:r>
            <w:r>
              <w:rPr>
                <w:rFonts w:ascii="Arial" w:eastAsia="Arial" w:hAnsi="Arial" w:cs="Arial"/>
                <w:sz w:val="20"/>
                <w:szCs w:val="20"/>
              </w:rPr>
              <w:t>between the parties</w:t>
            </w:r>
            <w:r w:rsidR="002B65C0">
              <w:rPr>
                <w:rFonts w:ascii="Arial" w:eastAsia="Arial" w:hAnsi="Arial" w:cs="Arial"/>
                <w:sz w:val="20"/>
                <w:szCs w:val="20"/>
              </w:rPr>
              <w:t xml:space="preserve"> </w:t>
            </w:r>
            <w:r>
              <w:rPr>
                <w:rFonts w:ascii="Arial" w:eastAsia="Arial" w:hAnsi="Arial" w:cs="Arial"/>
                <w:sz w:val="20"/>
                <w:szCs w:val="20"/>
              </w:rPr>
              <w:t xml:space="preserve">named below, for the performance of a portion of the Statement of Work originally awarded to the </w:t>
            </w:r>
            <w:r w:rsidR="004A37F2">
              <w:rPr>
                <w:rFonts w:ascii="Arial" w:eastAsia="Arial" w:hAnsi="Arial" w:cs="Arial"/>
                <w:sz w:val="20"/>
                <w:szCs w:val="20"/>
              </w:rPr>
              <w:t>Contractor</w:t>
            </w:r>
            <w:r w:rsidR="002B65C0">
              <w:rPr>
                <w:rFonts w:ascii="Arial" w:eastAsia="Arial" w:hAnsi="Arial" w:cs="Arial"/>
                <w:sz w:val="20"/>
                <w:szCs w:val="20"/>
              </w:rPr>
              <w:t xml:space="preserve"> under the Prime Contract</w:t>
            </w:r>
            <w:r>
              <w:rPr>
                <w:rFonts w:ascii="Arial" w:eastAsia="Arial" w:hAnsi="Arial" w:cs="Arial"/>
                <w:sz w:val="20"/>
                <w:szCs w:val="20"/>
              </w:rPr>
              <w:t>. The parties agree to the following terms and conditions:</w:t>
            </w:r>
          </w:p>
        </w:tc>
      </w:tr>
      <w:tr w:rsidR="000138E5" w14:paraId="77857BE4" w14:textId="77777777" w:rsidTr="005C001E">
        <w:tc>
          <w:tcPr>
            <w:tcW w:w="5485" w:type="dxa"/>
            <w:gridSpan w:val="4"/>
            <w:tcBorders>
              <w:bottom w:val="nil"/>
            </w:tcBorders>
          </w:tcPr>
          <w:p w14:paraId="6E5F8978" w14:textId="54E96C58" w:rsidR="000138E5" w:rsidRDefault="004A37F2" w:rsidP="00AB265B">
            <w:pPr>
              <w:spacing w:line="240" w:lineRule="auto"/>
              <w:rPr>
                <w:rFonts w:ascii="Arial" w:eastAsia="Arial" w:hAnsi="Arial" w:cs="Arial"/>
                <w:sz w:val="20"/>
                <w:szCs w:val="20"/>
              </w:rPr>
            </w:pPr>
            <w:r>
              <w:rPr>
                <w:rFonts w:ascii="Arial" w:eastAsia="Arial" w:hAnsi="Arial" w:cs="Arial"/>
                <w:b/>
                <w:sz w:val="20"/>
                <w:szCs w:val="20"/>
              </w:rPr>
              <w:t xml:space="preserve">Prime </w:t>
            </w:r>
            <w:r w:rsidR="00AB265B">
              <w:rPr>
                <w:rFonts w:ascii="Arial" w:eastAsia="Arial" w:hAnsi="Arial" w:cs="Arial"/>
                <w:b/>
                <w:sz w:val="20"/>
                <w:szCs w:val="20"/>
              </w:rPr>
              <w:t>Contractor</w:t>
            </w:r>
            <w:r>
              <w:rPr>
                <w:rFonts w:ascii="Arial" w:eastAsia="Arial" w:hAnsi="Arial" w:cs="Arial"/>
                <w:b/>
                <w:sz w:val="20"/>
                <w:szCs w:val="20"/>
              </w:rPr>
              <w:t xml:space="preserve"> (“Contractor”)</w:t>
            </w:r>
          </w:p>
        </w:tc>
        <w:tc>
          <w:tcPr>
            <w:tcW w:w="5531" w:type="dxa"/>
            <w:tcBorders>
              <w:bottom w:val="nil"/>
            </w:tcBorders>
          </w:tcPr>
          <w:p w14:paraId="6229C55D" w14:textId="0883AE91" w:rsidR="000138E5" w:rsidRDefault="00ED0BC5" w:rsidP="00AB265B">
            <w:pPr>
              <w:spacing w:line="240" w:lineRule="auto"/>
              <w:rPr>
                <w:rFonts w:ascii="Arial" w:eastAsia="Arial" w:hAnsi="Arial" w:cs="Arial"/>
                <w:sz w:val="20"/>
                <w:szCs w:val="20"/>
              </w:rPr>
            </w:pPr>
            <w:r>
              <w:rPr>
                <w:rFonts w:ascii="Arial" w:eastAsia="Arial" w:hAnsi="Arial" w:cs="Arial"/>
                <w:b/>
                <w:sz w:val="20"/>
                <w:szCs w:val="20"/>
              </w:rPr>
              <w:t>Sub</w:t>
            </w:r>
            <w:r w:rsidR="00AB265B">
              <w:rPr>
                <w:rFonts w:ascii="Arial" w:eastAsia="Arial" w:hAnsi="Arial" w:cs="Arial"/>
                <w:b/>
                <w:sz w:val="20"/>
                <w:szCs w:val="20"/>
              </w:rPr>
              <w:t>contractor</w:t>
            </w:r>
            <w:r w:rsidR="004A37F2">
              <w:rPr>
                <w:rFonts w:ascii="Arial" w:eastAsia="Arial" w:hAnsi="Arial" w:cs="Arial"/>
                <w:b/>
                <w:sz w:val="20"/>
                <w:szCs w:val="20"/>
              </w:rPr>
              <w:t xml:space="preserve"> (“Subcontractor”)</w:t>
            </w:r>
          </w:p>
        </w:tc>
      </w:tr>
      <w:tr w:rsidR="000138E5" w14:paraId="44D5DA7F" w14:textId="77777777" w:rsidTr="005C001E">
        <w:tc>
          <w:tcPr>
            <w:tcW w:w="5485" w:type="dxa"/>
            <w:gridSpan w:val="4"/>
            <w:tcBorders>
              <w:top w:val="nil"/>
              <w:bottom w:val="nil"/>
            </w:tcBorders>
          </w:tcPr>
          <w:p w14:paraId="56EEC460" w14:textId="368D97D3" w:rsidR="000138E5" w:rsidRDefault="00ED0BC5">
            <w:pPr>
              <w:spacing w:line="240" w:lineRule="auto"/>
              <w:rPr>
                <w:rFonts w:ascii="Arial" w:eastAsia="Arial" w:hAnsi="Arial" w:cs="Arial"/>
                <w:sz w:val="20"/>
                <w:szCs w:val="20"/>
              </w:rPr>
            </w:pPr>
            <w:r>
              <w:rPr>
                <w:rFonts w:ascii="Arial" w:eastAsia="Arial" w:hAnsi="Arial" w:cs="Arial"/>
                <w:sz w:val="20"/>
                <w:szCs w:val="20"/>
              </w:rPr>
              <w:t>Name:</w:t>
            </w:r>
            <w:r w:rsidR="001722A6">
              <w:rPr>
                <w:rFonts w:ascii="Arial" w:eastAsia="Arial" w:hAnsi="Arial" w:cs="Arial"/>
                <w:sz w:val="20"/>
                <w:szCs w:val="20"/>
              </w:rPr>
              <w:t xml:space="preserve"> </w:t>
            </w:r>
            <w:r w:rsidR="001722A6" w:rsidRPr="007E7376">
              <w:rPr>
                <w:rFonts w:ascii="Arial" w:eastAsia="Arial" w:hAnsi="Arial" w:cs="Arial"/>
                <w:b/>
                <w:sz w:val="20"/>
                <w:szCs w:val="20"/>
              </w:rPr>
              <w:t>Wichita State University</w:t>
            </w:r>
          </w:p>
        </w:tc>
        <w:tc>
          <w:tcPr>
            <w:tcW w:w="5531" w:type="dxa"/>
            <w:tcBorders>
              <w:top w:val="nil"/>
              <w:bottom w:val="nil"/>
            </w:tcBorders>
          </w:tcPr>
          <w:p w14:paraId="20F07C1B" w14:textId="18DF7BA3" w:rsidR="000138E5" w:rsidRPr="002273F4" w:rsidRDefault="00ED0BC5" w:rsidP="007100CC">
            <w:pPr>
              <w:spacing w:line="240" w:lineRule="auto"/>
              <w:rPr>
                <w:rFonts w:ascii="Arial" w:eastAsia="Arial" w:hAnsi="Arial" w:cs="Arial"/>
                <w:sz w:val="20"/>
                <w:szCs w:val="20"/>
              </w:rPr>
            </w:pPr>
            <w:r w:rsidRPr="002273F4">
              <w:rPr>
                <w:rFonts w:ascii="Arial" w:eastAsia="Arial" w:hAnsi="Arial" w:cs="Arial"/>
                <w:sz w:val="20"/>
                <w:szCs w:val="20"/>
              </w:rPr>
              <w:t>Name:</w:t>
            </w:r>
            <w:r w:rsidR="005B6A29" w:rsidRPr="002273F4">
              <w:rPr>
                <w:rFonts w:ascii="Arial" w:eastAsia="Arial" w:hAnsi="Arial" w:cs="Arial"/>
                <w:sz w:val="20"/>
                <w:szCs w:val="20"/>
              </w:rPr>
              <w:t xml:space="preserve"> </w:t>
            </w:r>
            <w:r w:rsidR="00770799" w:rsidRPr="00770799">
              <w:rPr>
                <w:rFonts w:ascii="Arial" w:eastAsia="Arial" w:hAnsi="Arial" w:cs="Arial"/>
                <w:b/>
                <w:sz w:val="20"/>
                <w:szCs w:val="20"/>
              </w:rPr>
              <w:t>Auburn University</w:t>
            </w:r>
          </w:p>
        </w:tc>
      </w:tr>
      <w:tr w:rsidR="000138E5" w14:paraId="4BD9D530" w14:textId="77777777" w:rsidTr="005C001E">
        <w:tc>
          <w:tcPr>
            <w:tcW w:w="5485" w:type="dxa"/>
            <w:gridSpan w:val="4"/>
            <w:tcBorders>
              <w:top w:val="nil"/>
              <w:bottom w:val="nil"/>
            </w:tcBorders>
          </w:tcPr>
          <w:p w14:paraId="5B2C06F0" w14:textId="7B0C20E5" w:rsidR="000138E5" w:rsidRDefault="00ED0BC5">
            <w:pPr>
              <w:spacing w:line="240" w:lineRule="auto"/>
              <w:rPr>
                <w:rFonts w:ascii="Arial" w:eastAsia="Arial" w:hAnsi="Arial" w:cs="Arial"/>
                <w:sz w:val="20"/>
                <w:szCs w:val="20"/>
              </w:rPr>
            </w:pPr>
            <w:r>
              <w:rPr>
                <w:rFonts w:ascii="Arial" w:eastAsia="Arial" w:hAnsi="Arial" w:cs="Arial"/>
                <w:sz w:val="20"/>
                <w:szCs w:val="20"/>
              </w:rPr>
              <w:t>Address:</w:t>
            </w:r>
            <w:r w:rsidR="001722A6">
              <w:rPr>
                <w:rFonts w:ascii="Arial" w:eastAsia="Arial" w:hAnsi="Arial" w:cs="Arial"/>
                <w:sz w:val="20"/>
                <w:szCs w:val="20"/>
              </w:rPr>
              <w:t xml:space="preserve"> </w:t>
            </w:r>
            <w:r w:rsidR="001722A6" w:rsidRPr="007E7376">
              <w:rPr>
                <w:rFonts w:ascii="Arial" w:eastAsia="Arial" w:hAnsi="Arial" w:cs="Arial"/>
                <w:b/>
                <w:sz w:val="20"/>
                <w:szCs w:val="20"/>
              </w:rPr>
              <w:t>1845 Fairmount, Wichita, KS 67260-0093</w:t>
            </w:r>
          </w:p>
        </w:tc>
        <w:tc>
          <w:tcPr>
            <w:tcW w:w="5531" w:type="dxa"/>
            <w:tcBorders>
              <w:top w:val="nil"/>
              <w:bottom w:val="nil"/>
            </w:tcBorders>
          </w:tcPr>
          <w:p w14:paraId="431305FF" w14:textId="3DC54E90" w:rsidR="000138E5" w:rsidRPr="002273F4" w:rsidRDefault="00ED0BC5" w:rsidP="007100CC">
            <w:pPr>
              <w:spacing w:line="240" w:lineRule="auto"/>
              <w:rPr>
                <w:rFonts w:ascii="Arial" w:eastAsia="Arial" w:hAnsi="Arial" w:cs="Arial"/>
                <w:b/>
                <w:sz w:val="20"/>
                <w:szCs w:val="20"/>
              </w:rPr>
            </w:pPr>
            <w:r w:rsidRPr="002273F4">
              <w:rPr>
                <w:rFonts w:ascii="Arial" w:eastAsia="Arial" w:hAnsi="Arial" w:cs="Arial"/>
                <w:sz w:val="20"/>
                <w:szCs w:val="20"/>
              </w:rPr>
              <w:t>Address:</w:t>
            </w:r>
            <w:r w:rsidR="005B6A29" w:rsidRPr="002273F4">
              <w:rPr>
                <w:rFonts w:ascii="Arial" w:eastAsia="Arial" w:hAnsi="Arial" w:cs="Arial"/>
                <w:sz w:val="20"/>
                <w:szCs w:val="20"/>
              </w:rPr>
              <w:t xml:space="preserve"> </w:t>
            </w:r>
            <w:r w:rsidR="005C001E" w:rsidRPr="005C001E">
              <w:rPr>
                <w:rFonts w:ascii="Arial" w:eastAsia="Arial" w:hAnsi="Arial" w:cs="Arial"/>
                <w:b/>
                <w:sz w:val="20"/>
                <w:szCs w:val="20"/>
              </w:rPr>
              <w:t>540 Devall Dr, Suite 200 Auburn AL 36832-5888</w:t>
            </w:r>
          </w:p>
        </w:tc>
      </w:tr>
      <w:tr w:rsidR="000138E5" w14:paraId="7C4091CD" w14:textId="77777777" w:rsidTr="005C001E">
        <w:tc>
          <w:tcPr>
            <w:tcW w:w="5485" w:type="dxa"/>
            <w:gridSpan w:val="4"/>
            <w:tcBorders>
              <w:top w:val="nil"/>
            </w:tcBorders>
          </w:tcPr>
          <w:p w14:paraId="7ED46C33" w14:textId="71B1352E" w:rsidR="000138E5" w:rsidRPr="007E7376" w:rsidRDefault="00ED0BC5">
            <w:pPr>
              <w:spacing w:line="240" w:lineRule="auto"/>
              <w:rPr>
                <w:rFonts w:ascii="Arial" w:eastAsia="Arial" w:hAnsi="Arial" w:cs="Arial"/>
                <w:b/>
                <w:sz w:val="20"/>
                <w:szCs w:val="20"/>
              </w:rPr>
            </w:pPr>
            <w:r>
              <w:rPr>
                <w:rFonts w:ascii="Arial" w:eastAsia="Arial" w:hAnsi="Arial" w:cs="Arial"/>
                <w:sz w:val="20"/>
                <w:szCs w:val="20"/>
              </w:rPr>
              <w:t>DUNS:</w:t>
            </w:r>
            <w:r w:rsidR="001722A6">
              <w:rPr>
                <w:rFonts w:ascii="Arial" w:eastAsia="Arial" w:hAnsi="Arial" w:cs="Arial"/>
                <w:sz w:val="20"/>
                <w:szCs w:val="20"/>
              </w:rPr>
              <w:t xml:space="preserve">  </w:t>
            </w:r>
            <w:r w:rsidR="00986610">
              <w:rPr>
                <w:rFonts w:ascii="Arial" w:eastAsia="Arial" w:hAnsi="Arial" w:cs="Arial"/>
                <w:b/>
                <w:sz w:val="20"/>
                <w:szCs w:val="20"/>
              </w:rPr>
              <w:t>053078127</w:t>
            </w:r>
          </w:p>
        </w:tc>
        <w:tc>
          <w:tcPr>
            <w:tcW w:w="5531" w:type="dxa"/>
            <w:tcBorders>
              <w:top w:val="nil"/>
            </w:tcBorders>
          </w:tcPr>
          <w:p w14:paraId="3647D198" w14:textId="6B05D8CB" w:rsidR="000138E5" w:rsidRDefault="00ED0BC5" w:rsidP="007100CC">
            <w:pPr>
              <w:spacing w:line="240" w:lineRule="auto"/>
              <w:rPr>
                <w:rFonts w:ascii="Arial" w:eastAsia="Arial" w:hAnsi="Arial" w:cs="Arial"/>
                <w:sz w:val="20"/>
                <w:szCs w:val="20"/>
              </w:rPr>
            </w:pPr>
            <w:r>
              <w:rPr>
                <w:rFonts w:ascii="Arial" w:eastAsia="Arial" w:hAnsi="Arial" w:cs="Arial"/>
                <w:sz w:val="20"/>
                <w:szCs w:val="20"/>
              </w:rPr>
              <w:t>DUNS:</w:t>
            </w:r>
            <w:r w:rsidR="00ED3975">
              <w:rPr>
                <w:rFonts w:ascii="Arial" w:eastAsia="Arial" w:hAnsi="Arial" w:cs="Arial"/>
                <w:sz w:val="20"/>
                <w:szCs w:val="20"/>
              </w:rPr>
              <w:t xml:space="preserve">  </w:t>
            </w:r>
            <w:r w:rsidR="005C001E" w:rsidRPr="005C001E">
              <w:rPr>
                <w:rFonts w:ascii="Arial" w:eastAsia="Arial" w:hAnsi="Arial" w:cs="Arial"/>
                <w:b/>
                <w:sz w:val="20"/>
                <w:szCs w:val="20"/>
              </w:rPr>
              <w:t>066470972</w:t>
            </w:r>
          </w:p>
        </w:tc>
      </w:tr>
      <w:tr w:rsidR="000138E5" w14:paraId="21B06409" w14:textId="77777777" w:rsidTr="005C001E">
        <w:tc>
          <w:tcPr>
            <w:tcW w:w="5485" w:type="dxa"/>
            <w:gridSpan w:val="4"/>
            <w:tcBorders>
              <w:top w:val="nil"/>
              <w:bottom w:val="single" w:sz="4" w:space="0" w:color="000000"/>
            </w:tcBorders>
          </w:tcPr>
          <w:p w14:paraId="542660A7" w14:textId="5C2601A2" w:rsidR="000138E5" w:rsidRDefault="004A37F2" w:rsidP="004A37F2">
            <w:pPr>
              <w:spacing w:line="240" w:lineRule="auto"/>
              <w:rPr>
                <w:rFonts w:ascii="Arial" w:eastAsia="Arial" w:hAnsi="Arial" w:cs="Arial"/>
                <w:sz w:val="20"/>
                <w:szCs w:val="20"/>
              </w:rPr>
            </w:pPr>
            <w:r>
              <w:rPr>
                <w:rFonts w:ascii="Arial" w:eastAsia="Arial" w:hAnsi="Arial" w:cs="Arial"/>
                <w:sz w:val="20"/>
                <w:szCs w:val="20"/>
              </w:rPr>
              <w:t>Prime Contractor PI Name:</w:t>
            </w:r>
            <w:r w:rsidR="001722A6">
              <w:rPr>
                <w:rFonts w:ascii="Arial" w:eastAsia="Arial" w:hAnsi="Arial" w:cs="Arial"/>
                <w:sz w:val="20"/>
                <w:szCs w:val="20"/>
              </w:rPr>
              <w:t xml:space="preserve">  </w:t>
            </w:r>
            <w:r w:rsidR="001722A6" w:rsidRPr="00986610">
              <w:rPr>
                <w:rFonts w:ascii="Arial" w:eastAsia="Arial" w:hAnsi="Arial" w:cs="Arial"/>
                <w:b/>
                <w:sz w:val="20"/>
                <w:szCs w:val="20"/>
              </w:rPr>
              <w:t>John S. Tomblin, Ph.D</w:t>
            </w:r>
            <w:r w:rsidR="001722A6">
              <w:rPr>
                <w:rFonts w:ascii="Arial" w:eastAsia="Arial" w:hAnsi="Arial" w:cs="Arial"/>
                <w:sz w:val="20"/>
                <w:szCs w:val="20"/>
              </w:rPr>
              <w:t>.</w:t>
            </w:r>
          </w:p>
        </w:tc>
        <w:tc>
          <w:tcPr>
            <w:tcW w:w="5531" w:type="dxa"/>
            <w:tcBorders>
              <w:top w:val="nil"/>
            </w:tcBorders>
          </w:tcPr>
          <w:p w14:paraId="5F56D82F" w14:textId="1B67B7F6" w:rsidR="000138E5" w:rsidRPr="00E22E3D" w:rsidRDefault="00ED0BC5" w:rsidP="004A37F2">
            <w:pPr>
              <w:spacing w:line="240" w:lineRule="auto"/>
              <w:rPr>
                <w:rFonts w:ascii="Arial" w:eastAsia="Arial" w:hAnsi="Arial" w:cs="Arial"/>
                <w:b/>
                <w:sz w:val="20"/>
                <w:szCs w:val="20"/>
              </w:rPr>
            </w:pPr>
            <w:r>
              <w:rPr>
                <w:rFonts w:ascii="Arial" w:eastAsia="Arial" w:hAnsi="Arial" w:cs="Arial"/>
                <w:sz w:val="20"/>
                <w:szCs w:val="20"/>
              </w:rPr>
              <w:t>Sub</w:t>
            </w:r>
            <w:r w:rsidR="004A37F2">
              <w:rPr>
                <w:rFonts w:ascii="Arial" w:eastAsia="Arial" w:hAnsi="Arial" w:cs="Arial"/>
                <w:sz w:val="20"/>
                <w:szCs w:val="20"/>
              </w:rPr>
              <w:t>contractor PI Name:</w:t>
            </w:r>
            <w:r w:rsidR="00ED3975">
              <w:rPr>
                <w:rFonts w:ascii="Arial" w:eastAsia="Arial" w:hAnsi="Arial" w:cs="Arial"/>
                <w:sz w:val="20"/>
                <w:szCs w:val="20"/>
              </w:rPr>
              <w:t xml:space="preserve"> </w:t>
            </w:r>
            <w:r w:rsidR="005C001E" w:rsidRPr="005C001E">
              <w:rPr>
                <w:rFonts w:ascii="Arial" w:eastAsia="Arial" w:hAnsi="Arial" w:cs="Arial"/>
                <w:b/>
                <w:sz w:val="20"/>
                <w:szCs w:val="20"/>
              </w:rPr>
              <w:t>Suhasini Gururaja</w:t>
            </w:r>
          </w:p>
        </w:tc>
      </w:tr>
      <w:tr w:rsidR="000138E5" w14:paraId="0D659F70" w14:textId="77777777" w:rsidTr="005C001E">
        <w:tc>
          <w:tcPr>
            <w:tcW w:w="5485" w:type="dxa"/>
            <w:gridSpan w:val="4"/>
            <w:tcBorders>
              <w:top w:val="single" w:sz="4" w:space="0" w:color="000000"/>
              <w:left w:val="single" w:sz="4" w:space="0" w:color="000000"/>
              <w:bottom w:val="nil"/>
              <w:right w:val="single" w:sz="4" w:space="0" w:color="000000"/>
            </w:tcBorders>
          </w:tcPr>
          <w:p w14:paraId="06FA6266" w14:textId="0C276948" w:rsidR="000138E5" w:rsidRDefault="00313061">
            <w:pPr>
              <w:spacing w:line="240" w:lineRule="auto"/>
              <w:rPr>
                <w:rFonts w:ascii="Arial" w:eastAsia="Arial" w:hAnsi="Arial" w:cs="Arial"/>
                <w:sz w:val="20"/>
                <w:szCs w:val="20"/>
              </w:rPr>
            </w:pPr>
            <w:r>
              <w:rPr>
                <w:rFonts w:ascii="Arial" w:eastAsia="Arial" w:hAnsi="Arial" w:cs="Arial"/>
                <w:b/>
                <w:sz w:val="20"/>
                <w:szCs w:val="20"/>
              </w:rPr>
              <w:t>Subcontract</w:t>
            </w:r>
            <w:r w:rsidR="00ED0BC5">
              <w:rPr>
                <w:rFonts w:ascii="Arial" w:eastAsia="Arial" w:hAnsi="Arial" w:cs="Arial"/>
                <w:b/>
                <w:sz w:val="20"/>
                <w:szCs w:val="20"/>
              </w:rPr>
              <w:t xml:space="preserve"> Period of Performance:</w:t>
            </w:r>
          </w:p>
        </w:tc>
        <w:tc>
          <w:tcPr>
            <w:tcW w:w="5531" w:type="dxa"/>
            <w:tcBorders>
              <w:left w:val="single" w:sz="4" w:space="0" w:color="000000"/>
              <w:bottom w:val="nil"/>
            </w:tcBorders>
          </w:tcPr>
          <w:p w14:paraId="4E9D8E36" w14:textId="46E79C28" w:rsidR="00770799" w:rsidRPr="00770799" w:rsidRDefault="00770799" w:rsidP="004A37F2">
            <w:pPr>
              <w:spacing w:line="240" w:lineRule="auto"/>
              <w:rPr>
                <w:rFonts w:ascii="Arial" w:eastAsia="Arial" w:hAnsi="Arial" w:cs="Arial"/>
                <w:b/>
                <w:sz w:val="20"/>
                <w:szCs w:val="20"/>
              </w:rPr>
            </w:pPr>
            <w:r w:rsidRPr="00770799">
              <w:rPr>
                <w:rFonts w:ascii="Arial" w:eastAsia="Arial" w:hAnsi="Arial" w:cs="Arial"/>
                <w:b/>
                <w:sz w:val="20"/>
                <w:szCs w:val="20"/>
              </w:rPr>
              <w:t>Contract Value:</w:t>
            </w:r>
            <w:r>
              <w:rPr>
                <w:rFonts w:ascii="Arial" w:eastAsia="Arial" w:hAnsi="Arial" w:cs="Arial"/>
                <w:b/>
                <w:sz w:val="20"/>
                <w:szCs w:val="20"/>
              </w:rPr>
              <w:t xml:space="preserve"> </w:t>
            </w:r>
          </w:p>
        </w:tc>
      </w:tr>
      <w:tr w:rsidR="000138E5" w14:paraId="53E52E4C" w14:textId="77777777" w:rsidTr="005C001E">
        <w:tc>
          <w:tcPr>
            <w:tcW w:w="3348" w:type="dxa"/>
            <w:tcBorders>
              <w:top w:val="nil"/>
              <w:left w:val="single" w:sz="4" w:space="0" w:color="000000"/>
              <w:bottom w:val="nil"/>
              <w:right w:val="nil"/>
            </w:tcBorders>
          </w:tcPr>
          <w:p w14:paraId="0EA23BCB" w14:textId="79081125" w:rsidR="000138E5" w:rsidRPr="009C5DCC" w:rsidRDefault="00ED0BC5">
            <w:pPr>
              <w:spacing w:line="240" w:lineRule="auto"/>
              <w:rPr>
                <w:rFonts w:ascii="Arial" w:eastAsia="Arial" w:hAnsi="Arial" w:cs="Arial"/>
                <w:sz w:val="20"/>
                <w:szCs w:val="20"/>
              </w:rPr>
            </w:pPr>
            <w:r w:rsidRPr="009C5DCC">
              <w:rPr>
                <w:rFonts w:ascii="Arial" w:eastAsia="Arial" w:hAnsi="Arial" w:cs="Arial"/>
                <w:sz w:val="20"/>
                <w:szCs w:val="20"/>
              </w:rPr>
              <w:t>Start:</w:t>
            </w:r>
            <w:r w:rsidR="00985D0C">
              <w:rPr>
                <w:rFonts w:ascii="Arial" w:eastAsia="Arial" w:hAnsi="Arial" w:cs="Arial"/>
                <w:sz w:val="20"/>
                <w:szCs w:val="20"/>
              </w:rPr>
              <w:t xml:space="preserve"> </w:t>
            </w:r>
            <w:r w:rsidR="00770799">
              <w:rPr>
                <w:rFonts w:ascii="Arial" w:eastAsia="Arial" w:hAnsi="Arial" w:cs="Arial"/>
                <w:b/>
                <w:sz w:val="20"/>
                <w:szCs w:val="20"/>
              </w:rPr>
              <w:t>22 Sept 23</w:t>
            </w:r>
          </w:p>
        </w:tc>
        <w:tc>
          <w:tcPr>
            <w:tcW w:w="2137" w:type="dxa"/>
            <w:gridSpan w:val="3"/>
            <w:tcBorders>
              <w:top w:val="nil"/>
              <w:left w:val="nil"/>
              <w:bottom w:val="nil"/>
              <w:right w:val="single" w:sz="4" w:space="0" w:color="000000"/>
            </w:tcBorders>
          </w:tcPr>
          <w:p w14:paraId="00DCA5C1" w14:textId="13F3F871" w:rsidR="000138E5" w:rsidRDefault="00ED0BC5">
            <w:pPr>
              <w:spacing w:line="240" w:lineRule="auto"/>
              <w:rPr>
                <w:rFonts w:ascii="Arial" w:eastAsia="Arial" w:hAnsi="Arial" w:cs="Arial"/>
                <w:sz w:val="20"/>
                <w:szCs w:val="20"/>
              </w:rPr>
            </w:pPr>
            <w:r>
              <w:rPr>
                <w:rFonts w:ascii="Arial" w:eastAsia="Arial" w:hAnsi="Arial" w:cs="Arial"/>
                <w:sz w:val="20"/>
                <w:szCs w:val="20"/>
              </w:rPr>
              <w:t>End:</w:t>
            </w:r>
            <w:r w:rsidR="00985D0C">
              <w:rPr>
                <w:rFonts w:ascii="Arial" w:eastAsia="Arial" w:hAnsi="Arial" w:cs="Arial"/>
                <w:sz w:val="20"/>
                <w:szCs w:val="20"/>
              </w:rPr>
              <w:t xml:space="preserve"> </w:t>
            </w:r>
            <w:r w:rsidR="00770799">
              <w:rPr>
                <w:rFonts w:ascii="Arial" w:eastAsia="Arial" w:hAnsi="Arial" w:cs="Arial"/>
                <w:b/>
                <w:sz w:val="20"/>
                <w:szCs w:val="20"/>
              </w:rPr>
              <w:t>21 Sept 24</w:t>
            </w:r>
          </w:p>
        </w:tc>
        <w:tc>
          <w:tcPr>
            <w:tcW w:w="5531" w:type="dxa"/>
            <w:tcBorders>
              <w:top w:val="nil"/>
              <w:left w:val="single" w:sz="4" w:space="0" w:color="000000"/>
              <w:bottom w:val="nil"/>
            </w:tcBorders>
          </w:tcPr>
          <w:p w14:paraId="2BCF89C6" w14:textId="4AA74695" w:rsidR="00985D0C" w:rsidRDefault="00770799">
            <w:pPr>
              <w:spacing w:line="240" w:lineRule="auto"/>
              <w:rPr>
                <w:rFonts w:ascii="Arial" w:eastAsia="Arial" w:hAnsi="Arial" w:cs="Arial"/>
                <w:sz w:val="20"/>
                <w:szCs w:val="20"/>
              </w:rPr>
            </w:pPr>
            <w:r>
              <w:rPr>
                <w:rFonts w:ascii="Arial" w:eastAsia="Arial" w:hAnsi="Arial" w:cs="Arial"/>
                <w:sz w:val="20"/>
                <w:szCs w:val="20"/>
              </w:rPr>
              <w:t xml:space="preserve">Funding This Action: </w:t>
            </w:r>
            <w:r>
              <w:rPr>
                <w:rFonts w:ascii="Arial" w:eastAsia="Arial" w:hAnsi="Arial" w:cs="Arial"/>
                <w:b/>
                <w:sz w:val="20"/>
                <w:szCs w:val="20"/>
              </w:rPr>
              <w:t>$99,859</w:t>
            </w:r>
          </w:p>
        </w:tc>
      </w:tr>
      <w:tr w:rsidR="000138E5" w14:paraId="32609AAE" w14:textId="77777777" w:rsidTr="005C001E">
        <w:trPr>
          <w:trHeight w:val="220"/>
        </w:trPr>
        <w:tc>
          <w:tcPr>
            <w:tcW w:w="5485" w:type="dxa"/>
            <w:gridSpan w:val="4"/>
            <w:tcBorders>
              <w:top w:val="nil"/>
              <w:left w:val="single" w:sz="4" w:space="0" w:color="000000"/>
              <w:bottom w:val="nil"/>
              <w:right w:val="single" w:sz="4" w:space="0" w:color="000000"/>
            </w:tcBorders>
          </w:tcPr>
          <w:p w14:paraId="1A2DF5E3" w14:textId="77777777" w:rsidR="000138E5" w:rsidRPr="00770799" w:rsidRDefault="000138E5">
            <w:pPr>
              <w:spacing w:line="240" w:lineRule="auto"/>
              <w:rPr>
                <w:rFonts w:ascii="Arial" w:eastAsia="Arial" w:hAnsi="Arial" w:cs="Arial"/>
                <w:sz w:val="20"/>
                <w:szCs w:val="20"/>
              </w:rPr>
            </w:pPr>
          </w:p>
        </w:tc>
        <w:tc>
          <w:tcPr>
            <w:tcW w:w="5531" w:type="dxa"/>
            <w:vMerge w:val="restart"/>
            <w:tcBorders>
              <w:top w:val="nil"/>
              <w:left w:val="single" w:sz="4" w:space="0" w:color="000000"/>
            </w:tcBorders>
          </w:tcPr>
          <w:p w14:paraId="780B3633" w14:textId="039A6291" w:rsidR="000138E5" w:rsidRPr="00770799" w:rsidRDefault="00770799" w:rsidP="00714F9E">
            <w:pPr>
              <w:spacing w:line="240" w:lineRule="auto"/>
              <w:rPr>
                <w:rFonts w:ascii="Arial" w:eastAsia="Arial" w:hAnsi="Arial" w:cs="Arial"/>
                <w:sz w:val="20"/>
                <w:szCs w:val="20"/>
              </w:rPr>
            </w:pPr>
            <w:r w:rsidRPr="00770799">
              <w:rPr>
                <w:rFonts w:ascii="Arial" w:eastAsia="Arial" w:hAnsi="Arial" w:cs="Arial"/>
                <w:sz w:val="20"/>
                <w:szCs w:val="20"/>
              </w:rPr>
              <w:t>Total Funding to Date:</w:t>
            </w:r>
            <w:r>
              <w:rPr>
                <w:rFonts w:ascii="Arial" w:eastAsia="Arial" w:hAnsi="Arial" w:cs="Arial"/>
                <w:sz w:val="20"/>
                <w:szCs w:val="20"/>
              </w:rPr>
              <w:t xml:space="preserve"> </w:t>
            </w:r>
            <w:r>
              <w:rPr>
                <w:rFonts w:ascii="Arial" w:eastAsia="Arial" w:hAnsi="Arial" w:cs="Arial"/>
                <w:b/>
                <w:sz w:val="20"/>
                <w:szCs w:val="20"/>
              </w:rPr>
              <w:t>$99,859</w:t>
            </w:r>
          </w:p>
          <w:p w14:paraId="703EC035" w14:textId="7E0F6222" w:rsidR="00770799" w:rsidRPr="00770799" w:rsidRDefault="00770799" w:rsidP="00714F9E">
            <w:pPr>
              <w:spacing w:line="240" w:lineRule="auto"/>
              <w:rPr>
                <w:rFonts w:ascii="Arial" w:eastAsia="Arial" w:hAnsi="Arial" w:cs="Arial"/>
                <w:sz w:val="20"/>
                <w:szCs w:val="20"/>
              </w:rPr>
            </w:pPr>
            <w:r w:rsidRPr="00770799">
              <w:rPr>
                <w:rFonts w:ascii="Arial" w:eastAsia="Arial" w:hAnsi="Arial" w:cs="Arial"/>
                <w:sz w:val="20"/>
                <w:szCs w:val="20"/>
              </w:rPr>
              <w:t>Anticipated Total Contract Value:</w:t>
            </w:r>
            <w:r>
              <w:rPr>
                <w:rFonts w:ascii="Arial" w:eastAsia="Arial" w:hAnsi="Arial" w:cs="Arial"/>
                <w:sz w:val="20"/>
                <w:szCs w:val="20"/>
              </w:rPr>
              <w:t xml:space="preserve"> </w:t>
            </w:r>
            <w:r>
              <w:rPr>
                <w:rFonts w:ascii="Arial" w:eastAsia="Arial" w:hAnsi="Arial" w:cs="Arial"/>
                <w:b/>
                <w:sz w:val="20"/>
                <w:szCs w:val="20"/>
              </w:rPr>
              <w:t>$99,859</w:t>
            </w:r>
            <w:r w:rsidRPr="00770799">
              <w:rPr>
                <w:rFonts w:ascii="Arial" w:eastAsia="Arial" w:hAnsi="Arial" w:cs="Arial"/>
                <w:sz w:val="20"/>
                <w:szCs w:val="20"/>
              </w:rPr>
              <w:t xml:space="preserve"> </w:t>
            </w:r>
          </w:p>
        </w:tc>
      </w:tr>
      <w:tr w:rsidR="000138E5" w14:paraId="2E17D240" w14:textId="77777777" w:rsidTr="005C001E">
        <w:trPr>
          <w:trHeight w:val="70"/>
        </w:trPr>
        <w:tc>
          <w:tcPr>
            <w:tcW w:w="3348" w:type="dxa"/>
            <w:tcBorders>
              <w:top w:val="nil"/>
              <w:left w:val="single" w:sz="4" w:space="0" w:color="000000"/>
              <w:bottom w:val="single" w:sz="4" w:space="0" w:color="000000"/>
              <w:right w:val="nil"/>
            </w:tcBorders>
          </w:tcPr>
          <w:p w14:paraId="3F1ACE91" w14:textId="77777777" w:rsidR="000138E5" w:rsidRDefault="000138E5">
            <w:pPr>
              <w:spacing w:line="240" w:lineRule="auto"/>
              <w:rPr>
                <w:rFonts w:ascii="Arial" w:eastAsia="Arial" w:hAnsi="Arial" w:cs="Arial"/>
                <w:sz w:val="20"/>
                <w:szCs w:val="20"/>
              </w:rPr>
            </w:pPr>
          </w:p>
        </w:tc>
        <w:tc>
          <w:tcPr>
            <w:tcW w:w="2137" w:type="dxa"/>
            <w:gridSpan w:val="3"/>
            <w:tcBorders>
              <w:top w:val="nil"/>
              <w:left w:val="nil"/>
              <w:bottom w:val="single" w:sz="4" w:space="0" w:color="000000"/>
              <w:right w:val="single" w:sz="4" w:space="0" w:color="000000"/>
            </w:tcBorders>
          </w:tcPr>
          <w:p w14:paraId="027363DA" w14:textId="77777777" w:rsidR="000138E5" w:rsidRDefault="000138E5">
            <w:pPr>
              <w:spacing w:line="240" w:lineRule="auto"/>
              <w:rPr>
                <w:rFonts w:ascii="Arial" w:eastAsia="Arial" w:hAnsi="Arial" w:cs="Arial"/>
                <w:sz w:val="20"/>
                <w:szCs w:val="20"/>
              </w:rPr>
            </w:pPr>
          </w:p>
        </w:tc>
        <w:tc>
          <w:tcPr>
            <w:tcW w:w="5531" w:type="dxa"/>
            <w:vMerge/>
            <w:tcBorders>
              <w:top w:val="nil"/>
              <w:left w:val="single" w:sz="4" w:space="0" w:color="000000"/>
            </w:tcBorders>
          </w:tcPr>
          <w:p w14:paraId="1FCA4723" w14:textId="77777777" w:rsidR="000138E5" w:rsidRDefault="000138E5">
            <w:pPr>
              <w:widowControl w:val="0"/>
              <w:pBdr>
                <w:top w:val="nil"/>
                <w:left w:val="nil"/>
                <w:bottom w:val="nil"/>
                <w:right w:val="nil"/>
                <w:between w:val="nil"/>
              </w:pBdr>
              <w:rPr>
                <w:rFonts w:ascii="Arial" w:eastAsia="Arial" w:hAnsi="Arial" w:cs="Arial"/>
                <w:sz w:val="20"/>
                <w:szCs w:val="20"/>
              </w:rPr>
            </w:pPr>
          </w:p>
        </w:tc>
      </w:tr>
      <w:tr w:rsidR="000138E5" w14:paraId="610A3AF7" w14:textId="77777777" w:rsidTr="005C001E">
        <w:tc>
          <w:tcPr>
            <w:tcW w:w="5485" w:type="dxa"/>
            <w:gridSpan w:val="4"/>
            <w:tcBorders>
              <w:top w:val="single" w:sz="4" w:space="0" w:color="000000"/>
              <w:bottom w:val="single" w:sz="4" w:space="0" w:color="000000"/>
            </w:tcBorders>
          </w:tcPr>
          <w:p w14:paraId="62E9A522" w14:textId="563AC70E" w:rsidR="000138E5" w:rsidRDefault="00ED0BC5" w:rsidP="001A75D2">
            <w:pPr>
              <w:spacing w:line="240" w:lineRule="auto"/>
              <w:rPr>
                <w:rFonts w:ascii="Arial" w:eastAsia="Arial" w:hAnsi="Arial" w:cs="Arial"/>
                <w:sz w:val="20"/>
                <w:szCs w:val="20"/>
              </w:rPr>
            </w:pPr>
            <w:r w:rsidRPr="001A75D2">
              <w:rPr>
                <w:rFonts w:ascii="Arial" w:eastAsia="Arial" w:hAnsi="Arial" w:cs="Arial"/>
                <w:b/>
                <w:sz w:val="20"/>
                <w:szCs w:val="20"/>
              </w:rPr>
              <w:t>Sub</w:t>
            </w:r>
            <w:r w:rsidR="004A37F2" w:rsidRPr="001A75D2">
              <w:rPr>
                <w:rFonts w:ascii="Arial" w:eastAsia="Arial" w:hAnsi="Arial" w:cs="Arial"/>
                <w:b/>
                <w:sz w:val="20"/>
                <w:szCs w:val="20"/>
              </w:rPr>
              <w:t>contract</w:t>
            </w:r>
            <w:r w:rsidRPr="001A75D2">
              <w:rPr>
                <w:rFonts w:ascii="Arial" w:eastAsia="Arial" w:hAnsi="Arial" w:cs="Arial"/>
                <w:b/>
                <w:sz w:val="20"/>
                <w:szCs w:val="20"/>
              </w:rPr>
              <w:t xml:space="preserve"> Type</w:t>
            </w:r>
            <w:r>
              <w:rPr>
                <w:rFonts w:ascii="Arial" w:eastAsia="Arial" w:hAnsi="Arial" w:cs="Arial"/>
                <w:b/>
                <w:sz w:val="20"/>
                <w:szCs w:val="20"/>
              </w:rPr>
              <w:t>:</w:t>
            </w:r>
            <w:r>
              <w:rPr>
                <w:rFonts w:ascii="Arial" w:eastAsia="Arial" w:hAnsi="Arial" w:cs="Arial"/>
                <w:sz w:val="20"/>
                <w:szCs w:val="20"/>
              </w:rPr>
              <w:t xml:space="preserve"> </w:t>
            </w:r>
            <w:r w:rsidR="005C001E" w:rsidRPr="005C001E">
              <w:rPr>
                <w:rFonts w:ascii="Arial" w:eastAsia="Arial" w:hAnsi="Arial" w:cs="Arial"/>
                <w:b/>
                <w:sz w:val="20"/>
                <w:szCs w:val="20"/>
              </w:rPr>
              <w:t>Cost Reimbursable</w:t>
            </w:r>
            <w:r w:rsidR="005C001E">
              <w:rPr>
                <w:rFonts w:ascii="Arial" w:eastAsia="Arial" w:hAnsi="Arial" w:cs="Arial"/>
                <w:sz w:val="20"/>
                <w:szCs w:val="20"/>
              </w:rPr>
              <w:t xml:space="preserve"> </w:t>
            </w:r>
          </w:p>
        </w:tc>
        <w:tc>
          <w:tcPr>
            <w:tcW w:w="5531" w:type="dxa"/>
            <w:tcBorders>
              <w:top w:val="nil"/>
              <w:bottom w:val="single" w:sz="4" w:space="0" w:color="000000"/>
            </w:tcBorders>
          </w:tcPr>
          <w:p w14:paraId="3870F8EC" w14:textId="77777777" w:rsidR="000138E5" w:rsidRDefault="000138E5">
            <w:pPr>
              <w:spacing w:line="240" w:lineRule="auto"/>
              <w:rPr>
                <w:rFonts w:ascii="Arial" w:eastAsia="Arial" w:hAnsi="Arial" w:cs="Arial"/>
                <w:sz w:val="20"/>
                <w:szCs w:val="20"/>
              </w:rPr>
            </w:pPr>
          </w:p>
        </w:tc>
      </w:tr>
      <w:tr w:rsidR="000138E5" w14:paraId="6BB5CE5B" w14:textId="77777777">
        <w:tc>
          <w:tcPr>
            <w:tcW w:w="11016" w:type="dxa"/>
            <w:gridSpan w:val="5"/>
            <w:tcBorders>
              <w:top w:val="single" w:sz="4" w:space="0" w:color="000000"/>
              <w:bottom w:val="single" w:sz="4" w:space="0" w:color="000000"/>
            </w:tcBorders>
          </w:tcPr>
          <w:p w14:paraId="60850FA3" w14:textId="28E39254" w:rsidR="000138E5" w:rsidRPr="005C001E" w:rsidRDefault="00ED0BC5">
            <w:pPr>
              <w:spacing w:line="240" w:lineRule="auto"/>
              <w:rPr>
                <w:rFonts w:ascii="Arial" w:eastAsia="Arial" w:hAnsi="Arial" w:cs="Arial"/>
                <w:sz w:val="20"/>
                <w:szCs w:val="20"/>
              </w:rPr>
            </w:pPr>
            <w:r w:rsidRPr="005C001E">
              <w:rPr>
                <w:rFonts w:ascii="Arial" w:eastAsia="Arial" w:hAnsi="Arial" w:cs="Arial"/>
                <w:b/>
                <w:sz w:val="20"/>
                <w:szCs w:val="20"/>
              </w:rPr>
              <w:t>Project Title:</w:t>
            </w:r>
            <w:r w:rsidR="0015463E" w:rsidRPr="005C001E">
              <w:rPr>
                <w:rFonts w:ascii="Arial" w:eastAsia="Arial" w:hAnsi="Arial" w:cs="Arial"/>
                <w:b/>
                <w:sz w:val="20"/>
                <w:szCs w:val="20"/>
              </w:rPr>
              <w:t xml:space="preserve"> </w:t>
            </w:r>
            <w:r w:rsidR="005C001E" w:rsidRPr="005C001E">
              <w:rPr>
                <w:rFonts w:ascii="Arial" w:eastAsia="Arial" w:hAnsi="Arial" w:cs="Arial"/>
                <w:b/>
                <w:sz w:val="20"/>
                <w:szCs w:val="20"/>
              </w:rPr>
              <w:t>Influence of Process-Induced Defects on Mode I Fracture Resistance of Laminated Composites – Phase II</w:t>
            </w:r>
          </w:p>
        </w:tc>
      </w:tr>
      <w:tr w:rsidR="000138E5" w14:paraId="0F35F91B" w14:textId="77777777">
        <w:tc>
          <w:tcPr>
            <w:tcW w:w="11016" w:type="dxa"/>
            <w:gridSpan w:val="5"/>
            <w:tcBorders>
              <w:top w:val="single" w:sz="4" w:space="0" w:color="000000"/>
              <w:bottom w:val="nil"/>
            </w:tcBorders>
          </w:tcPr>
          <w:p w14:paraId="1CE72B94" w14:textId="4FA07612" w:rsidR="0044785E" w:rsidRPr="0044785E" w:rsidRDefault="00ED0BC5" w:rsidP="001512B8">
            <w:pPr>
              <w:pStyle w:val="ListParagraph"/>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830833">
              <w:rPr>
                <w:rFonts w:ascii="Arial" w:eastAsia="Arial" w:hAnsi="Arial" w:cs="Arial"/>
                <w:b/>
                <w:color w:val="000000"/>
                <w:sz w:val="20"/>
                <w:szCs w:val="20"/>
              </w:rPr>
              <w:t>Sub</w:t>
            </w:r>
            <w:r w:rsidR="004A37F2" w:rsidRPr="00830833">
              <w:rPr>
                <w:rFonts w:ascii="Arial" w:eastAsia="Arial" w:hAnsi="Arial" w:cs="Arial"/>
                <w:b/>
                <w:color w:val="000000"/>
                <w:sz w:val="20"/>
                <w:szCs w:val="20"/>
              </w:rPr>
              <w:t>contractor’s</w:t>
            </w:r>
            <w:r w:rsidRPr="00830833">
              <w:rPr>
                <w:rFonts w:ascii="Arial" w:eastAsia="Arial" w:hAnsi="Arial" w:cs="Arial"/>
                <w:b/>
                <w:color w:val="000000"/>
                <w:sz w:val="20"/>
                <w:szCs w:val="20"/>
              </w:rPr>
              <w:t xml:space="preserve"> Work: </w:t>
            </w:r>
            <w:r w:rsidR="0044785E">
              <w:rPr>
                <w:rFonts w:ascii="Arial" w:hAnsi="Arial" w:cs="Arial"/>
                <w:sz w:val="20"/>
                <w:szCs w:val="20"/>
              </w:rPr>
              <w:t>Subcontractor</w:t>
            </w:r>
            <w:r w:rsidR="0044785E" w:rsidRPr="0044785E">
              <w:rPr>
                <w:rFonts w:ascii="Arial" w:hAnsi="Arial" w:cs="Arial"/>
                <w:sz w:val="20"/>
                <w:szCs w:val="20"/>
              </w:rPr>
              <w:t xml:space="preserve"> will be responsible for the services as outlined in the Statement of Work</w:t>
            </w:r>
            <w:r w:rsidR="0044785E">
              <w:rPr>
                <w:rFonts w:ascii="Arial" w:hAnsi="Arial" w:cs="Arial"/>
                <w:sz w:val="20"/>
                <w:szCs w:val="20"/>
              </w:rPr>
              <w:t xml:space="preserve"> (“SOW”) </w:t>
            </w:r>
            <w:r w:rsidR="0044785E" w:rsidRPr="0044785E">
              <w:rPr>
                <w:rFonts w:ascii="Arial" w:hAnsi="Arial" w:cs="Arial"/>
                <w:sz w:val="20"/>
                <w:szCs w:val="20"/>
              </w:rPr>
              <w:t>attached hereto as A</w:t>
            </w:r>
            <w:r w:rsidR="0044785E">
              <w:rPr>
                <w:rFonts w:ascii="Arial" w:hAnsi="Arial" w:cs="Arial"/>
                <w:sz w:val="20"/>
                <w:szCs w:val="20"/>
              </w:rPr>
              <w:t>ttachment 4</w:t>
            </w:r>
            <w:r w:rsidR="0044785E" w:rsidRPr="0044785E">
              <w:rPr>
                <w:rFonts w:ascii="Arial" w:hAnsi="Arial" w:cs="Arial"/>
                <w:sz w:val="20"/>
                <w:szCs w:val="20"/>
              </w:rPr>
              <w:t xml:space="preserve"> and related tasks as are assigned by </w:t>
            </w:r>
            <w:r w:rsidR="0044785E">
              <w:rPr>
                <w:rFonts w:ascii="Arial" w:hAnsi="Arial" w:cs="Arial"/>
                <w:sz w:val="20"/>
                <w:szCs w:val="20"/>
              </w:rPr>
              <w:t>Subcontractor</w:t>
            </w:r>
            <w:r w:rsidR="0044785E" w:rsidRPr="0044785E">
              <w:rPr>
                <w:rFonts w:ascii="Arial" w:hAnsi="Arial" w:cs="Arial"/>
                <w:sz w:val="20"/>
                <w:szCs w:val="20"/>
              </w:rPr>
              <w:t xml:space="preserve"> staff in writing, which are made a part of this </w:t>
            </w:r>
            <w:r w:rsidR="0044785E">
              <w:rPr>
                <w:rFonts w:ascii="Arial" w:hAnsi="Arial" w:cs="Arial"/>
                <w:sz w:val="20"/>
                <w:szCs w:val="20"/>
              </w:rPr>
              <w:t>Subcontract</w:t>
            </w:r>
            <w:r w:rsidR="0044785E" w:rsidRPr="0044785E">
              <w:rPr>
                <w:rFonts w:ascii="Arial" w:hAnsi="Arial" w:cs="Arial"/>
                <w:sz w:val="20"/>
                <w:szCs w:val="20"/>
              </w:rPr>
              <w:t xml:space="preserve"> by this specific reference (“Services”)</w:t>
            </w:r>
            <w:r w:rsidR="0044785E">
              <w:rPr>
                <w:rFonts w:ascii="Arial" w:hAnsi="Arial" w:cs="Arial"/>
                <w:sz w:val="20"/>
                <w:szCs w:val="20"/>
              </w:rPr>
              <w:t>.</w:t>
            </w:r>
          </w:p>
          <w:p w14:paraId="64DC104F" w14:textId="5D7FAA53" w:rsidR="000138E5" w:rsidRPr="00830833" w:rsidRDefault="00ED0BC5" w:rsidP="001512B8">
            <w:pPr>
              <w:pStyle w:val="ListParagraph"/>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830833">
              <w:rPr>
                <w:rFonts w:ascii="Arial" w:eastAsia="Arial" w:hAnsi="Arial" w:cs="Arial"/>
                <w:b/>
                <w:color w:val="000000"/>
                <w:sz w:val="20"/>
                <w:szCs w:val="20"/>
              </w:rPr>
              <w:t xml:space="preserve">Limitation on Costs: </w:t>
            </w:r>
            <w:r w:rsidR="00F67470" w:rsidRPr="00830833">
              <w:rPr>
                <w:rFonts w:ascii="Arial" w:eastAsia="Arial" w:hAnsi="Arial" w:cs="Arial"/>
                <w:color w:val="000000"/>
                <w:sz w:val="20"/>
                <w:szCs w:val="20"/>
              </w:rPr>
              <w:t>C</w:t>
            </w:r>
            <w:r w:rsidR="00DC542E" w:rsidRPr="00830833">
              <w:rPr>
                <w:rFonts w:ascii="Arial" w:eastAsia="Arial" w:hAnsi="Arial" w:cs="Arial"/>
                <w:color w:val="000000"/>
                <w:sz w:val="20"/>
                <w:szCs w:val="20"/>
              </w:rPr>
              <w:t>ontractor</w:t>
            </w:r>
            <w:r w:rsidRPr="00830833">
              <w:rPr>
                <w:rFonts w:ascii="Arial" w:eastAsia="Arial" w:hAnsi="Arial" w:cs="Arial"/>
                <w:color w:val="000000"/>
                <w:sz w:val="20"/>
                <w:szCs w:val="20"/>
              </w:rPr>
              <w:t xml:space="preserve"> is not liable for any cost in excess of the amount listed </w:t>
            </w:r>
            <w:r w:rsidR="00890E8A">
              <w:rPr>
                <w:rFonts w:ascii="Arial" w:eastAsia="Arial" w:hAnsi="Arial" w:cs="Arial"/>
                <w:color w:val="000000"/>
                <w:sz w:val="20"/>
                <w:szCs w:val="20"/>
              </w:rPr>
              <w:t>above</w:t>
            </w:r>
            <w:r w:rsidRPr="00830833">
              <w:rPr>
                <w:rFonts w:ascii="Arial" w:eastAsia="Arial" w:hAnsi="Arial" w:cs="Arial"/>
                <w:color w:val="000000"/>
                <w:sz w:val="20"/>
                <w:szCs w:val="20"/>
              </w:rPr>
              <w:t xml:space="preserve"> without prior formal modification to this </w:t>
            </w:r>
            <w:r w:rsidR="00313061" w:rsidRPr="00830833">
              <w:rPr>
                <w:rFonts w:ascii="Arial" w:eastAsia="Arial" w:hAnsi="Arial" w:cs="Arial"/>
                <w:color w:val="000000"/>
                <w:sz w:val="20"/>
                <w:szCs w:val="20"/>
              </w:rPr>
              <w:t>Subcontract</w:t>
            </w:r>
            <w:r w:rsidRPr="00830833">
              <w:rPr>
                <w:rFonts w:ascii="Arial" w:eastAsia="Arial" w:hAnsi="Arial" w:cs="Arial"/>
                <w:color w:val="000000"/>
                <w:sz w:val="20"/>
                <w:szCs w:val="20"/>
              </w:rPr>
              <w:t xml:space="preserve">. </w:t>
            </w:r>
          </w:p>
          <w:p w14:paraId="0673EB32" w14:textId="39CD386C" w:rsidR="00427FD7" w:rsidRPr="00427FD7" w:rsidRDefault="00ED0BC5" w:rsidP="00427FD7">
            <w:pPr>
              <w:pStyle w:val="ListParagraph"/>
              <w:numPr>
                <w:ilvl w:val="0"/>
                <w:numId w:val="21"/>
              </w:numPr>
              <w:spacing w:line="240" w:lineRule="auto"/>
              <w:jc w:val="both"/>
              <w:rPr>
                <w:rFonts w:ascii="Arial" w:eastAsia="Arial" w:hAnsi="Arial" w:cs="Arial"/>
                <w:color w:val="000000"/>
                <w:sz w:val="20"/>
                <w:szCs w:val="20"/>
              </w:rPr>
            </w:pPr>
            <w:r w:rsidRPr="0069785C">
              <w:rPr>
                <w:rFonts w:ascii="Arial" w:eastAsia="Arial" w:hAnsi="Arial" w:cs="Arial"/>
                <w:b/>
                <w:color w:val="000000"/>
                <w:sz w:val="20"/>
                <w:szCs w:val="20"/>
              </w:rPr>
              <w:t>Payment:</w:t>
            </w:r>
            <w:r w:rsidRPr="0069785C">
              <w:rPr>
                <w:rFonts w:ascii="Arial" w:eastAsia="Arial" w:hAnsi="Arial" w:cs="Arial"/>
                <w:color w:val="000000"/>
                <w:sz w:val="20"/>
                <w:szCs w:val="20"/>
              </w:rPr>
              <w:t xml:space="preserve">  </w:t>
            </w:r>
            <w:r w:rsidR="0069785C" w:rsidRPr="00C46ABA">
              <w:rPr>
                <w:rFonts w:ascii="Arial" w:eastAsia="Arial" w:hAnsi="Arial" w:cs="Arial"/>
                <w:color w:val="000000"/>
                <w:sz w:val="20"/>
                <w:szCs w:val="20"/>
              </w:rPr>
              <w:t>Subcontractor shall submit invoices in the format of the Sample Invoice at Appendix A or in a similar format consistent with Subcontractor’s approved accounting system for the purposes of reimbursement. Invoices must be prepared in a manner and in sufficient detail to support all costs incurred during the invoice period and cumulative to date. Invoices must meet specific invoicing requirements to the separate funding sources. A detailed itemization of actual expenses incurred during the invoice period must be attached to each invoice upon request by Contractor.  Individual expense items must be supported by a copy of receipt or vendor invoice and retained by Subcontractor. Invoices that do not provide said information may be returned to Subcontractor.  Subcontractor must submit an invoice and any applicable cost share contribution for allowable costs incurred no later than the fifteenth business day after the end of each month as directed under Appendix A. Invoices shall not be submitted more frequently than monthly except for final invoices. Subcontractor will mark "Final Invoice" on the final invoice submitted under this Subcontract. The final reporting</w:t>
            </w:r>
            <w:r w:rsidR="00D40F1C" w:rsidRPr="00C46ABA">
              <w:rPr>
                <w:rFonts w:ascii="Arial" w:eastAsia="Arial" w:hAnsi="Arial" w:cs="Arial"/>
                <w:color w:val="000000"/>
                <w:sz w:val="20"/>
                <w:szCs w:val="20"/>
              </w:rPr>
              <w:t>, if required,</w:t>
            </w:r>
            <w:r w:rsidR="0069785C" w:rsidRPr="00C46ABA">
              <w:rPr>
                <w:rFonts w:ascii="Arial" w:eastAsia="Arial" w:hAnsi="Arial" w:cs="Arial"/>
                <w:color w:val="000000"/>
                <w:sz w:val="20"/>
                <w:szCs w:val="20"/>
              </w:rPr>
              <w:t xml:space="preserve"> from Subcontractor to Contractor shall be submitted </w:t>
            </w:r>
            <w:ins w:id="0" w:author="Jacob Wade" w:date="2023-09-15T08:00:00Z">
              <w:r w:rsidR="00054E44">
                <w:rPr>
                  <w:rFonts w:ascii="Arial" w:eastAsia="Arial" w:hAnsi="Arial" w:cs="Arial"/>
                  <w:color w:val="000000"/>
                  <w:sz w:val="20"/>
                  <w:szCs w:val="20"/>
                </w:rPr>
                <w:t>no later than</w:t>
              </w:r>
            </w:ins>
            <w:del w:id="1" w:author="Jacob Wade" w:date="2023-09-15T08:00:00Z">
              <w:r w:rsidR="0069785C" w:rsidRPr="00C46ABA" w:rsidDel="00054E44">
                <w:rPr>
                  <w:rFonts w:ascii="Arial" w:eastAsia="Arial" w:hAnsi="Arial" w:cs="Arial"/>
                  <w:color w:val="000000"/>
                  <w:sz w:val="20"/>
                  <w:szCs w:val="20"/>
                </w:rPr>
                <w:delText>before</w:delText>
              </w:r>
            </w:del>
            <w:r w:rsidR="004F259F" w:rsidRPr="00C46ABA">
              <w:rPr>
                <w:rFonts w:ascii="Arial" w:eastAsia="Arial" w:hAnsi="Arial" w:cs="Arial"/>
                <w:color w:val="000000"/>
                <w:sz w:val="20"/>
                <w:szCs w:val="20"/>
              </w:rPr>
              <w:t xml:space="preserve"> thirty (30) days</w:t>
            </w:r>
            <w:r w:rsidR="0069785C" w:rsidRPr="00C46ABA">
              <w:rPr>
                <w:rFonts w:ascii="Arial" w:eastAsia="Arial" w:hAnsi="Arial" w:cs="Arial"/>
                <w:color w:val="000000"/>
                <w:sz w:val="20"/>
                <w:szCs w:val="20"/>
              </w:rPr>
              <w:t xml:space="preserve"> after the period</w:t>
            </w:r>
            <w:r w:rsidR="0069785C" w:rsidRPr="00C46ABA">
              <w:rPr>
                <w:rFonts w:ascii="Arial" w:hAnsi="Arial" w:cs="Arial"/>
                <w:sz w:val="20"/>
                <w:szCs w:val="20"/>
              </w:rPr>
              <w:t xml:space="preserve"> of performance.  </w:t>
            </w:r>
            <w:r w:rsidRPr="00C46ABA">
              <w:rPr>
                <w:rFonts w:ascii="Arial" w:eastAsia="Arial" w:hAnsi="Arial" w:cs="Arial"/>
                <w:color w:val="000000"/>
                <w:sz w:val="20"/>
                <w:szCs w:val="20"/>
              </w:rPr>
              <w:t xml:space="preserve">All invoices shall </w:t>
            </w:r>
            <w:r w:rsidR="00AD17FB" w:rsidRPr="00C46ABA">
              <w:rPr>
                <w:rFonts w:ascii="Arial" w:eastAsia="Arial" w:hAnsi="Arial" w:cs="Arial"/>
                <w:color w:val="000000"/>
                <w:sz w:val="20"/>
                <w:szCs w:val="20"/>
              </w:rPr>
              <w:t>contain</w:t>
            </w:r>
            <w:r w:rsidR="008F1CE0" w:rsidRPr="00C46ABA">
              <w:rPr>
                <w:rFonts w:ascii="Arial" w:eastAsia="Arial" w:hAnsi="Arial" w:cs="Arial"/>
                <w:color w:val="000000"/>
                <w:sz w:val="20"/>
                <w:szCs w:val="20"/>
              </w:rPr>
              <w:t xml:space="preserve"> the following</w:t>
            </w:r>
            <w:r w:rsidRPr="00C46ABA">
              <w:rPr>
                <w:rFonts w:ascii="Arial" w:eastAsia="Arial" w:hAnsi="Arial" w:cs="Arial"/>
                <w:color w:val="000000"/>
                <w:sz w:val="20"/>
                <w:szCs w:val="20"/>
              </w:rPr>
              <w:t xml:space="preserve"> certification as to truth and accuracy of invoice</w:t>
            </w:r>
            <w:r w:rsidR="008F1CE0" w:rsidRPr="00C46ABA">
              <w:rPr>
                <w:rFonts w:ascii="Arial" w:eastAsia="Arial" w:hAnsi="Arial" w:cs="Arial"/>
                <w:color w:val="000000"/>
                <w:sz w:val="20"/>
                <w:szCs w:val="20"/>
              </w:rPr>
              <w:t>: “</w:t>
            </w:r>
            <w:r w:rsidR="008F1CE0" w:rsidRPr="00C46ABA">
              <w:rPr>
                <w:rFonts w:ascii="Arial" w:eastAsia="Arial" w:hAnsi="Arial" w:cs="Arial"/>
                <w:i/>
                <w:iCs/>
                <w:color w:val="000000"/>
                <w:sz w:val="20"/>
                <w:szCs w:val="20"/>
              </w:rPr>
              <w:t>By signing this report, I certify to the best of my knowledge and belief that the report is true, complete and accurate, and the expenditures, disbursements and cash receipts are for the purposes and intent set forth in the award documents</w:t>
            </w:r>
            <w:r w:rsidRPr="00C46ABA">
              <w:rPr>
                <w:rFonts w:ascii="Arial" w:eastAsia="Arial" w:hAnsi="Arial" w:cs="Arial"/>
                <w:color w:val="000000"/>
                <w:sz w:val="20"/>
                <w:szCs w:val="20"/>
              </w:rPr>
              <w:t>.</w:t>
            </w:r>
            <w:r w:rsidR="008F1CE0" w:rsidRPr="00C46ABA">
              <w:rPr>
                <w:rFonts w:ascii="Arial" w:eastAsia="Arial" w:hAnsi="Arial" w:cs="Arial"/>
                <w:color w:val="000000"/>
                <w:sz w:val="20"/>
                <w:szCs w:val="20"/>
              </w:rPr>
              <w:t>”</w:t>
            </w:r>
            <w:r w:rsidRPr="00C46ABA">
              <w:rPr>
                <w:rFonts w:ascii="Arial" w:eastAsia="Arial" w:hAnsi="Arial" w:cs="Arial"/>
                <w:color w:val="000000"/>
                <w:sz w:val="20"/>
                <w:szCs w:val="20"/>
              </w:rPr>
              <w:t xml:space="preserve"> </w:t>
            </w:r>
            <w:r w:rsidRPr="00B6260F">
              <w:rPr>
                <w:rFonts w:ascii="Arial" w:eastAsia="Arial" w:hAnsi="Arial" w:cs="Arial"/>
                <w:b/>
                <w:bCs/>
                <w:iCs/>
                <w:color w:val="000000"/>
                <w:sz w:val="20"/>
                <w:szCs w:val="20"/>
              </w:rPr>
              <w:t xml:space="preserve">Invoices that do not reference </w:t>
            </w:r>
            <w:r w:rsidR="00313061" w:rsidRPr="00B6260F">
              <w:rPr>
                <w:rFonts w:ascii="Arial" w:eastAsia="Arial" w:hAnsi="Arial" w:cs="Arial"/>
                <w:b/>
                <w:bCs/>
                <w:iCs/>
                <w:color w:val="000000"/>
                <w:sz w:val="20"/>
                <w:szCs w:val="20"/>
              </w:rPr>
              <w:t>Subcontract</w:t>
            </w:r>
            <w:r w:rsidRPr="00B6260F">
              <w:rPr>
                <w:rFonts w:ascii="Arial" w:eastAsia="Arial" w:hAnsi="Arial" w:cs="Arial"/>
                <w:b/>
                <w:bCs/>
                <w:iCs/>
                <w:color w:val="000000"/>
                <w:sz w:val="20"/>
                <w:szCs w:val="20"/>
              </w:rPr>
              <w:t xml:space="preserve"> Number may be returned to </w:t>
            </w:r>
            <w:r w:rsidR="00F67470" w:rsidRPr="00B6260F">
              <w:rPr>
                <w:rFonts w:ascii="Arial" w:eastAsia="Arial" w:hAnsi="Arial" w:cs="Arial"/>
                <w:b/>
                <w:bCs/>
                <w:iCs/>
                <w:color w:val="000000"/>
                <w:sz w:val="20"/>
                <w:szCs w:val="20"/>
              </w:rPr>
              <w:t>Subcontractor</w:t>
            </w:r>
            <w:r w:rsidRPr="00C46ABA">
              <w:rPr>
                <w:rFonts w:ascii="Arial" w:eastAsia="Arial" w:hAnsi="Arial" w:cs="Arial"/>
                <w:i/>
                <w:color w:val="000000"/>
                <w:sz w:val="20"/>
                <w:szCs w:val="20"/>
              </w:rPr>
              <w:t xml:space="preserve">. </w:t>
            </w:r>
            <w:r w:rsidRPr="00C46ABA">
              <w:rPr>
                <w:rFonts w:ascii="Arial" w:eastAsia="Arial" w:hAnsi="Arial" w:cs="Arial"/>
                <w:color w:val="000000"/>
                <w:sz w:val="20"/>
                <w:szCs w:val="20"/>
              </w:rPr>
              <w:t xml:space="preserve">Invoices and questions concerning invoice receipt or payments should be directed to the appropriate party's </w:t>
            </w:r>
            <w:commentRangeStart w:id="2"/>
            <w:ins w:id="3" w:author="Jacob Wade" w:date="2023-09-15T08:02:00Z">
              <w:r w:rsidR="00CB2653">
                <w:rPr>
                  <w:rFonts w:ascii="Arial" w:eastAsia="Arial" w:hAnsi="Arial" w:cs="Arial"/>
                  <w:b/>
                  <w:color w:val="000000"/>
                  <w:sz w:val="20"/>
                  <w:szCs w:val="20"/>
                </w:rPr>
                <w:t>Financial</w:t>
              </w:r>
            </w:ins>
            <w:commentRangeEnd w:id="2"/>
            <w:ins w:id="4" w:author="Jacob Wade" w:date="2023-09-15T08:03:00Z">
              <w:r w:rsidR="00CB2653">
                <w:rPr>
                  <w:rStyle w:val="CommentReference"/>
                </w:rPr>
                <w:commentReference w:id="2"/>
              </w:r>
            </w:ins>
            <w:del w:id="5" w:author="Jacob Wade" w:date="2023-09-15T08:02:00Z">
              <w:r w:rsidR="00770799" w:rsidDel="00CB2653">
                <w:rPr>
                  <w:rFonts w:ascii="Arial" w:eastAsia="Arial" w:hAnsi="Arial" w:cs="Arial"/>
                  <w:b/>
                  <w:color w:val="000000"/>
                  <w:sz w:val="20"/>
                  <w:szCs w:val="20"/>
                </w:rPr>
                <w:delText>Invoice</w:delText>
              </w:r>
            </w:del>
            <w:r w:rsidR="00324793" w:rsidRPr="00C46ABA">
              <w:rPr>
                <w:rFonts w:ascii="Arial" w:eastAsia="Arial" w:hAnsi="Arial" w:cs="Arial"/>
                <w:b/>
                <w:color w:val="000000"/>
                <w:sz w:val="20"/>
                <w:szCs w:val="20"/>
              </w:rPr>
              <w:t xml:space="preserve"> </w:t>
            </w:r>
            <w:r w:rsidR="000E2BC3" w:rsidRPr="00C46ABA">
              <w:rPr>
                <w:rFonts w:ascii="Arial" w:eastAsia="Arial" w:hAnsi="Arial" w:cs="Arial"/>
                <w:color w:val="000000"/>
                <w:sz w:val="20"/>
                <w:szCs w:val="20"/>
              </w:rPr>
              <w:t>Point of</w:t>
            </w:r>
            <w:r w:rsidRPr="00C46ABA">
              <w:rPr>
                <w:rFonts w:ascii="Arial" w:eastAsia="Arial" w:hAnsi="Arial" w:cs="Arial"/>
                <w:color w:val="000000"/>
                <w:sz w:val="20"/>
                <w:szCs w:val="20"/>
              </w:rPr>
              <w:t xml:space="preserve"> Contact</w:t>
            </w:r>
            <w:r w:rsidRPr="00C46ABA">
              <w:rPr>
                <w:rFonts w:ascii="Arial" w:eastAsia="Arial" w:hAnsi="Arial" w:cs="Arial"/>
                <w:sz w:val="20"/>
                <w:szCs w:val="20"/>
              </w:rPr>
              <w:t xml:space="preserve"> as shown in Attachments 3A &amp; 3B.</w:t>
            </w:r>
            <w:r w:rsidRPr="00C46ABA">
              <w:rPr>
                <w:rFonts w:ascii="Arial" w:eastAsia="Arial" w:hAnsi="Arial" w:cs="Arial"/>
                <w:color w:val="000000"/>
                <w:sz w:val="20"/>
                <w:szCs w:val="20"/>
              </w:rPr>
              <w:t xml:space="preserve">  All payments shall be considered provisional and subject to adjustment if adjustment is necessary as a result of an adverse audit finding against </w:t>
            </w:r>
            <w:r w:rsidR="00F67470" w:rsidRPr="00C46ABA">
              <w:rPr>
                <w:rFonts w:ascii="Arial" w:eastAsia="Arial" w:hAnsi="Arial" w:cs="Arial"/>
                <w:color w:val="000000"/>
                <w:sz w:val="20"/>
                <w:szCs w:val="20"/>
              </w:rPr>
              <w:t>Subcontractor</w:t>
            </w:r>
            <w:r w:rsidRPr="00C46ABA">
              <w:rPr>
                <w:rFonts w:ascii="Arial" w:eastAsia="Arial" w:hAnsi="Arial" w:cs="Arial"/>
                <w:color w:val="000000"/>
                <w:sz w:val="20"/>
                <w:szCs w:val="20"/>
              </w:rPr>
              <w:t>.</w:t>
            </w:r>
            <w:r w:rsidR="00890E8A" w:rsidRPr="00C46ABA">
              <w:rPr>
                <w:rFonts w:ascii="Arial" w:eastAsia="Arial" w:hAnsi="Arial" w:cs="Arial"/>
                <w:color w:val="000000"/>
                <w:sz w:val="20"/>
                <w:szCs w:val="20"/>
              </w:rPr>
              <w:t xml:space="preserve"> </w:t>
            </w:r>
            <w:r w:rsidR="00724563" w:rsidRPr="00C46ABA">
              <w:rPr>
                <w:rFonts w:ascii="Arial" w:eastAsia="Arial" w:hAnsi="Arial" w:cs="Arial"/>
                <w:color w:val="000000"/>
                <w:sz w:val="20"/>
                <w:szCs w:val="20"/>
              </w:rPr>
              <w:t>Contractor</w:t>
            </w:r>
            <w:r w:rsidRPr="00C46ABA">
              <w:rPr>
                <w:rFonts w:ascii="Arial" w:eastAsia="Arial" w:hAnsi="Arial" w:cs="Arial"/>
                <w:color w:val="000000"/>
                <w:sz w:val="20"/>
                <w:szCs w:val="20"/>
              </w:rPr>
              <w:t xml:space="preserve"> reserves the right to reject any invoice that does not comply with the terms of this </w:t>
            </w:r>
            <w:r w:rsidR="00313061" w:rsidRPr="00C46ABA">
              <w:rPr>
                <w:rFonts w:ascii="Arial" w:eastAsia="Arial" w:hAnsi="Arial" w:cs="Arial"/>
                <w:color w:val="000000"/>
                <w:sz w:val="20"/>
                <w:szCs w:val="20"/>
              </w:rPr>
              <w:t>Subcontract</w:t>
            </w:r>
            <w:r w:rsidRPr="00C46ABA">
              <w:rPr>
                <w:rFonts w:ascii="Arial" w:eastAsia="Arial" w:hAnsi="Arial" w:cs="Arial"/>
                <w:color w:val="000000"/>
                <w:sz w:val="20"/>
                <w:szCs w:val="20"/>
              </w:rPr>
              <w:t xml:space="preserve">. </w:t>
            </w:r>
            <w:r w:rsidR="00F67470" w:rsidRPr="00C46ABA">
              <w:rPr>
                <w:rFonts w:ascii="Arial" w:eastAsia="Arial" w:hAnsi="Arial" w:cs="Arial"/>
                <w:color w:val="000000"/>
                <w:sz w:val="20"/>
                <w:szCs w:val="20"/>
              </w:rPr>
              <w:t>Subcontractor</w:t>
            </w:r>
            <w:r w:rsidRPr="00C46ABA">
              <w:rPr>
                <w:rFonts w:ascii="Arial" w:eastAsia="Arial" w:hAnsi="Arial" w:cs="Arial"/>
                <w:color w:val="000000"/>
                <w:sz w:val="20"/>
                <w:szCs w:val="20"/>
              </w:rPr>
              <w:t xml:space="preserve"> shall have the right to submit a correct invoice. A corrected invoice should be submitted as soon as possible, and no later than thirty (30) days following the end of the Period of Performance.</w:t>
            </w:r>
            <w:r w:rsidR="005C482C">
              <w:rPr>
                <w:rFonts w:ascii="Arial" w:eastAsia="Arial" w:hAnsi="Arial" w:cs="Arial"/>
                <w:color w:val="000000"/>
                <w:sz w:val="20"/>
                <w:szCs w:val="20"/>
              </w:rPr>
              <w:t xml:space="preserve"> </w:t>
            </w:r>
            <w:r w:rsidR="00427FD7" w:rsidRPr="00427FD7">
              <w:rPr>
                <w:rFonts w:ascii="Arial" w:hAnsi="Arial" w:cs="Arial"/>
                <w:sz w:val="20"/>
                <w:szCs w:val="20"/>
              </w:rPr>
              <w:t>Payment shall be due net forty-five (45) days from the date of an acceptable invoice.</w:t>
            </w:r>
          </w:p>
          <w:p w14:paraId="6B6985C5" w14:textId="7CE15AAB" w:rsidR="00312B7E" w:rsidRDefault="001D5814" w:rsidP="001512B8">
            <w:pPr>
              <w:numPr>
                <w:ilvl w:val="0"/>
                <w:numId w:val="21"/>
              </w:numPr>
              <w:spacing w:line="240" w:lineRule="auto"/>
              <w:jc w:val="both"/>
              <w:rPr>
                <w:rFonts w:ascii="Arial" w:eastAsia="Arial" w:hAnsi="Arial" w:cs="Arial"/>
                <w:color w:val="000000"/>
                <w:sz w:val="20"/>
                <w:szCs w:val="20"/>
              </w:rPr>
            </w:pPr>
            <w:r w:rsidRPr="00830833">
              <w:rPr>
                <w:rFonts w:ascii="Arial" w:hAnsi="Arial" w:cs="Arial"/>
                <w:b/>
                <w:sz w:val="20"/>
              </w:rPr>
              <w:t>Incorporation</w:t>
            </w:r>
            <w:r w:rsidRPr="00830833">
              <w:rPr>
                <w:rFonts w:ascii="Arial" w:hAnsi="Arial" w:cs="Arial"/>
                <w:b/>
                <w:spacing w:val="-13"/>
                <w:sz w:val="20"/>
              </w:rPr>
              <w:t xml:space="preserve"> </w:t>
            </w:r>
            <w:r w:rsidRPr="00830833">
              <w:rPr>
                <w:rFonts w:ascii="Arial" w:hAnsi="Arial" w:cs="Arial"/>
                <w:b/>
                <w:sz w:val="20"/>
              </w:rPr>
              <w:t>of</w:t>
            </w:r>
            <w:r w:rsidRPr="00830833">
              <w:rPr>
                <w:rFonts w:ascii="Arial" w:hAnsi="Arial" w:cs="Arial"/>
                <w:b/>
                <w:spacing w:val="-12"/>
                <w:sz w:val="20"/>
              </w:rPr>
              <w:t xml:space="preserve"> </w:t>
            </w:r>
            <w:r w:rsidRPr="00830833">
              <w:rPr>
                <w:rFonts w:ascii="Arial" w:hAnsi="Arial" w:cs="Arial"/>
                <w:b/>
                <w:sz w:val="20"/>
              </w:rPr>
              <w:t>Terms</w:t>
            </w:r>
            <w:r w:rsidRPr="00830833">
              <w:rPr>
                <w:rFonts w:ascii="Arial" w:hAnsi="Arial" w:cs="Arial"/>
                <w:b/>
                <w:spacing w:val="-10"/>
                <w:sz w:val="20"/>
              </w:rPr>
              <w:t xml:space="preserve"> </w:t>
            </w:r>
            <w:r w:rsidRPr="00830833">
              <w:rPr>
                <w:rFonts w:ascii="Arial" w:hAnsi="Arial" w:cs="Arial"/>
                <w:b/>
                <w:sz w:val="20"/>
              </w:rPr>
              <w:t>and</w:t>
            </w:r>
            <w:r w:rsidRPr="00830833">
              <w:rPr>
                <w:rFonts w:ascii="Arial" w:hAnsi="Arial" w:cs="Arial"/>
                <w:b/>
                <w:spacing w:val="-12"/>
                <w:sz w:val="20"/>
              </w:rPr>
              <w:t xml:space="preserve"> </w:t>
            </w:r>
            <w:r w:rsidRPr="00830833">
              <w:rPr>
                <w:rFonts w:ascii="Arial" w:hAnsi="Arial" w:cs="Arial"/>
                <w:b/>
                <w:sz w:val="20"/>
              </w:rPr>
              <w:t>Conditions:</w:t>
            </w:r>
            <w:r w:rsidRPr="00830833">
              <w:rPr>
                <w:rFonts w:ascii="Arial" w:hAnsi="Arial" w:cs="Arial"/>
                <w:b/>
                <w:spacing w:val="-11"/>
                <w:sz w:val="20"/>
              </w:rPr>
              <w:t xml:space="preserve"> </w:t>
            </w:r>
            <w:r w:rsidRPr="00830833">
              <w:rPr>
                <w:rFonts w:ascii="Arial" w:hAnsi="Arial" w:cs="Arial"/>
                <w:sz w:val="20"/>
              </w:rPr>
              <w:t>The</w:t>
            </w:r>
            <w:r w:rsidRPr="00830833">
              <w:rPr>
                <w:rFonts w:ascii="Arial" w:hAnsi="Arial" w:cs="Arial"/>
                <w:spacing w:val="-13"/>
                <w:sz w:val="20"/>
              </w:rPr>
              <w:t xml:space="preserve"> </w:t>
            </w:r>
            <w:r w:rsidRPr="00830833">
              <w:rPr>
                <w:rFonts w:ascii="Arial" w:hAnsi="Arial" w:cs="Arial"/>
                <w:sz w:val="20"/>
              </w:rPr>
              <w:t>documents</w:t>
            </w:r>
            <w:r w:rsidRPr="00830833">
              <w:rPr>
                <w:rFonts w:ascii="Arial" w:hAnsi="Arial" w:cs="Arial"/>
                <w:spacing w:val="-11"/>
                <w:sz w:val="20"/>
              </w:rPr>
              <w:t xml:space="preserve"> </w:t>
            </w:r>
            <w:r w:rsidRPr="00830833">
              <w:rPr>
                <w:rFonts w:ascii="Arial" w:hAnsi="Arial" w:cs="Arial"/>
                <w:sz w:val="20"/>
              </w:rPr>
              <w:t>set</w:t>
            </w:r>
            <w:r w:rsidRPr="00830833">
              <w:rPr>
                <w:rFonts w:ascii="Arial" w:hAnsi="Arial" w:cs="Arial"/>
                <w:spacing w:val="-13"/>
                <w:sz w:val="20"/>
              </w:rPr>
              <w:t xml:space="preserve"> </w:t>
            </w:r>
            <w:r w:rsidRPr="00830833">
              <w:rPr>
                <w:rFonts w:ascii="Arial" w:hAnsi="Arial" w:cs="Arial"/>
                <w:sz w:val="20"/>
              </w:rPr>
              <w:t>forth</w:t>
            </w:r>
            <w:r w:rsidRPr="00830833">
              <w:rPr>
                <w:rFonts w:ascii="Arial" w:hAnsi="Arial" w:cs="Arial"/>
                <w:spacing w:val="-13"/>
                <w:sz w:val="20"/>
              </w:rPr>
              <w:t xml:space="preserve"> </w:t>
            </w:r>
            <w:r w:rsidRPr="00830833">
              <w:rPr>
                <w:rFonts w:ascii="Arial" w:hAnsi="Arial" w:cs="Arial"/>
                <w:sz w:val="20"/>
              </w:rPr>
              <w:t>in</w:t>
            </w:r>
            <w:r w:rsidRPr="00830833">
              <w:rPr>
                <w:rFonts w:ascii="Arial" w:hAnsi="Arial" w:cs="Arial"/>
                <w:spacing w:val="-13"/>
                <w:sz w:val="20"/>
              </w:rPr>
              <w:t xml:space="preserve"> </w:t>
            </w:r>
            <w:r w:rsidRPr="00830833">
              <w:rPr>
                <w:rFonts w:ascii="Arial" w:hAnsi="Arial" w:cs="Arial"/>
                <w:sz w:val="20"/>
              </w:rPr>
              <w:t>Section</w:t>
            </w:r>
            <w:r w:rsidRPr="00830833">
              <w:rPr>
                <w:rFonts w:ascii="Arial" w:hAnsi="Arial" w:cs="Arial"/>
                <w:spacing w:val="-13"/>
                <w:sz w:val="20"/>
              </w:rPr>
              <w:t xml:space="preserve"> </w:t>
            </w:r>
            <w:r w:rsidRPr="00830833">
              <w:rPr>
                <w:rFonts w:ascii="Arial" w:hAnsi="Arial" w:cs="Arial"/>
                <w:sz w:val="20"/>
              </w:rPr>
              <w:t>5</w:t>
            </w:r>
            <w:r w:rsidRPr="00830833">
              <w:rPr>
                <w:rFonts w:ascii="Arial" w:hAnsi="Arial" w:cs="Arial"/>
                <w:spacing w:val="-10"/>
                <w:sz w:val="20"/>
              </w:rPr>
              <w:t xml:space="preserve"> </w:t>
            </w:r>
            <w:r w:rsidRPr="00830833">
              <w:rPr>
                <w:rFonts w:ascii="Arial" w:hAnsi="Arial" w:cs="Arial"/>
                <w:sz w:val="20"/>
              </w:rPr>
              <w:t>below</w:t>
            </w:r>
            <w:r w:rsidRPr="00830833">
              <w:rPr>
                <w:rFonts w:ascii="Arial" w:hAnsi="Arial" w:cs="Arial"/>
                <w:spacing w:val="-14"/>
                <w:sz w:val="20"/>
              </w:rPr>
              <w:t xml:space="preserve"> </w:t>
            </w:r>
            <w:r w:rsidRPr="00830833">
              <w:rPr>
                <w:rFonts w:ascii="Arial" w:hAnsi="Arial" w:cs="Arial"/>
                <w:sz w:val="20"/>
              </w:rPr>
              <w:t>(the</w:t>
            </w:r>
            <w:r w:rsidRPr="00830833">
              <w:rPr>
                <w:rFonts w:ascii="Arial" w:hAnsi="Arial" w:cs="Arial"/>
                <w:spacing w:val="-10"/>
                <w:sz w:val="20"/>
              </w:rPr>
              <w:t xml:space="preserve"> </w:t>
            </w:r>
            <w:r w:rsidRPr="00830833">
              <w:rPr>
                <w:rFonts w:ascii="Arial" w:hAnsi="Arial" w:cs="Arial"/>
                <w:sz w:val="20"/>
              </w:rPr>
              <w:t>“Attachments”)</w:t>
            </w:r>
            <w:r w:rsidRPr="00830833">
              <w:rPr>
                <w:rFonts w:ascii="Arial" w:hAnsi="Arial" w:cs="Arial"/>
                <w:spacing w:val="-12"/>
                <w:sz w:val="20"/>
              </w:rPr>
              <w:t xml:space="preserve"> </w:t>
            </w:r>
            <w:r w:rsidRPr="00830833">
              <w:rPr>
                <w:rFonts w:ascii="Arial" w:hAnsi="Arial" w:cs="Arial"/>
                <w:sz w:val="20"/>
              </w:rPr>
              <w:t>are</w:t>
            </w:r>
            <w:r w:rsidRPr="00830833">
              <w:rPr>
                <w:rFonts w:ascii="Arial" w:hAnsi="Arial" w:cs="Arial"/>
                <w:spacing w:val="-13"/>
                <w:sz w:val="20"/>
              </w:rPr>
              <w:t xml:space="preserve"> </w:t>
            </w:r>
            <w:r w:rsidRPr="00830833">
              <w:rPr>
                <w:rFonts w:ascii="Arial" w:hAnsi="Arial" w:cs="Arial"/>
                <w:sz w:val="20"/>
              </w:rPr>
              <w:t>attached hereto and hereby incorporated in their entirety as if fully set forth herein.</w:t>
            </w:r>
          </w:p>
          <w:p w14:paraId="4741139F" w14:textId="24898B07" w:rsidR="000138E5" w:rsidRDefault="00ED0BC5"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b/>
                <w:color w:val="000000"/>
                <w:sz w:val="20"/>
                <w:szCs w:val="20"/>
              </w:rPr>
              <w:t xml:space="preserve">Order of Precedence: </w:t>
            </w:r>
            <w:r>
              <w:rPr>
                <w:rFonts w:ascii="Arial" w:eastAsia="Arial" w:hAnsi="Arial" w:cs="Arial"/>
                <w:color w:val="000000"/>
                <w:sz w:val="20"/>
                <w:szCs w:val="20"/>
              </w:rPr>
              <w:t xml:space="preserve">Any inconsistencies in this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shall be resolved by giving precedence in the following order:</w:t>
            </w:r>
          </w:p>
          <w:p w14:paraId="269A9A99" w14:textId="7A865CBF" w:rsidR="000138E5" w:rsidRDefault="00ED0BC5" w:rsidP="001512B8">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color w:val="000000"/>
                <w:sz w:val="20"/>
                <w:szCs w:val="20"/>
              </w:rPr>
              <w:t>This Document and Attachment 1, “Representations and Certifications</w:t>
            </w:r>
            <w:r w:rsidR="00CE2798">
              <w:rPr>
                <w:rFonts w:ascii="Arial" w:eastAsia="Arial" w:hAnsi="Arial" w:cs="Arial"/>
                <w:color w:val="000000"/>
                <w:sz w:val="20"/>
                <w:szCs w:val="20"/>
              </w:rPr>
              <w:t>;</w:t>
            </w:r>
            <w:r>
              <w:rPr>
                <w:rFonts w:ascii="Arial" w:eastAsia="Arial" w:hAnsi="Arial" w:cs="Arial"/>
                <w:color w:val="000000"/>
                <w:sz w:val="20"/>
                <w:szCs w:val="20"/>
              </w:rPr>
              <w:t xml:space="preserve">” </w:t>
            </w:r>
          </w:p>
          <w:p w14:paraId="138C53A0" w14:textId="2F40DD4C" w:rsidR="001E1108" w:rsidRDefault="001E1108" w:rsidP="001512B8">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color w:val="000000"/>
                <w:sz w:val="20"/>
                <w:szCs w:val="20"/>
              </w:rPr>
              <w:t>Attachment 7</w:t>
            </w:r>
            <w:r w:rsidRPr="007B3014">
              <w:rPr>
                <w:rFonts w:ascii="Arial" w:eastAsia="Arial" w:hAnsi="Arial" w:cs="Arial"/>
                <w:color w:val="000000"/>
                <w:sz w:val="20"/>
                <w:szCs w:val="20"/>
              </w:rPr>
              <w:t>, “State of Kansas Contractual Provisions Attached DA-146a (</w:t>
            </w:r>
            <w:r w:rsidRPr="00EB64B6">
              <w:rPr>
                <w:rFonts w:ascii="Arial" w:eastAsia="Arial" w:hAnsi="Arial" w:cs="Arial"/>
                <w:color w:val="000000"/>
                <w:sz w:val="20"/>
                <w:szCs w:val="20"/>
              </w:rPr>
              <w:t xml:space="preserve">Rev. </w:t>
            </w:r>
            <w:r w:rsidR="00EB64B6" w:rsidRPr="00EB64B6">
              <w:rPr>
                <w:rFonts w:ascii="Arial" w:eastAsia="Arial" w:hAnsi="Arial" w:cs="Arial"/>
                <w:color w:val="000000"/>
                <w:sz w:val="20"/>
                <w:szCs w:val="20"/>
              </w:rPr>
              <w:t>0</w:t>
            </w:r>
            <w:r w:rsidR="00487D07">
              <w:rPr>
                <w:rFonts w:ascii="Arial" w:eastAsia="Arial" w:hAnsi="Arial" w:cs="Arial"/>
                <w:color w:val="000000"/>
                <w:sz w:val="20"/>
                <w:szCs w:val="20"/>
              </w:rPr>
              <w:t>3</w:t>
            </w:r>
            <w:r w:rsidR="00EB64B6" w:rsidRPr="00EB64B6">
              <w:rPr>
                <w:rFonts w:ascii="Arial" w:eastAsia="Arial" w:hAnsi="Arial" w:cs="Arial"/>
                <w:color w:val="000000"/>
                <w:sz w:val="20"/>
                <w:szCs w:val="20"/>
              </w:rPr>
              <w:t>-2</w:t>
            </w:r>
            <w:r w:rsidR="00487D07">
              <w:rPr>
                <w:rFonts w:ascii="Arial" w:eastAsia="Arial" w:hAnsi="Arial" w:cs="Arial"/>
                <w:color w:val="000000"/>
                <w:sz w:val="20"/>
                <w:szCs w:val="20"/>
              </w:rPr>
              <w:t>2</w:t>
            </w:r>
            <w:r w:rsidRPr="00EB64B6">
              <w:rPr>
                <w:rFonts w:ascii="Arial" w:eastAsia="Arial" w:hAnsi="Arial" w:cs="Arial"/>
                <w:color w:val="000000"/>
                <w:sz w:val="20"/>
                <w:szCs w:val="20"/>
              </w:rPr>
              <w:t>)</w:t>
            </w:r>
            <w:r w:rsidR="00CE2798">
              <w:rPr>
                <w:rFonts w:ascii="Arial" w:eastAsia="Arial" w:hAnsi="Arial" w:cs="Arial"/>
                <w:color w:val="000000"/>
                <w:sz w:val="20"/>
                <w:szCs w:val="20"/>
              </w:rPr>
              <w:t>;</w:t>
            </w:r>
            <w:r w:rsidRPr="00EB64B6">
              <w:rPr>
                <w:rFonts w:ascii="Arial" w:eastAsia="Arial" w:hAnsi="Arial" w:cs="Arial"/>
                <w:color w:val="000000"/>
                <w:sz w:val="20"/>
                <w:szCs w:val="20"/>
              </w:rPr>
              <w:t>”</w:t>
            </w:r>
          </w:p>
          <w:p w14:paraId="14299F46" w14:textId="4BA18EAD" w:rsidR="000138E5" w:rsidRPr="00B22179" w:rsidRDefault="001E1108" w:rsidP="001512B8">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color w:val="000000"/>
                <w:sz w:val="20"/>
                <w:szCs w:val="20"/>
              </w:rPr>
              <w:t>Attachment 6, “</w:t>
            </w:r>
            <w:r w:rsidR="00680A79">
              <w:rPr>
                <w:rFonts w:ascii="Arial" w:eastAsia="Arial" w:hAnsi="Arial" w:cs="Arial"/>
                <w:color w:val="000000"/>
                <w:sz w:val="20"/>
                <w:szCs w:val="20"/>
              </w:rPr>
              <w:t>Prime Contractor Cooperative Agreement</w:t>
            </w:r>
            <w:r w:rsidR="001D5814">
              <w:rPr>
                <w:rFonts w:ascii="Arial" w:eastAsia="Arial" w:hAnsi="Arial" w:cs="Arial"/>
                <w:color w:val="000000"/>
                <w:sz w:val="20"/>
                <w:szCs w:val="20"/>
              </w:rPr>
              <w:t xml:space="preserve"> </w:t>
            </w:r>
            <w:proofErr w:type="spellStart"/>
            <w:r w:rsidR="001D5814">
              <w:rPr>
                <w:rFonts w:ascii="Arial" w:eastAsia="Arial" w:hAnsi="Arial" w:cs="Arial"/>
                <w:color w:val="000000"/>
                <w:sz w:val="20"/>
                <w:szCs w:val="20"/>
              </w:rPr>
              <w:t>Flowdown</w:t>
            </w:r>
            <w:proofErr w:type="spellEnd"/>
            <w:r w:rsidR="001D5814">
              <w:rPr>
                <w:rFonts w:ascii="Arial" w:eastAsia="Arial" w:hAnsi="Arial" w:cs="Arial"/>
                <w:color w:val="000000"/>
                <w:sz w:val="20"/>
                <w:szCs w:val="20"/>
              </w:rPr>
              <w:t xml:space="preserve"> Clauses</w:t>
            </w:r>
            <w:r>
              <w:rPr>
                <w:rFonts w:ascii="Arial" w:eastAsia="Arial" w:hAnsi="Arial" w:cs="Arial"/>
                <w:color w:val="000000"/>
                <w:sz w:val="20"/>
                <w:szCs w:val="20"/>
              </w:rPr>
              <w:t xml:space="preserve"> (hereinafter “Prime Contract Terms and Conditions”);</w:t>
            </w:r>
          </w:p>
          <w:p w14:paraId="161182D5" w14:textId="018CA785" w:rsidR="000138E5" w:rsidRDefault="00ED0BC5" w:rsidP="001512B8">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Attachment 4, </w:t>
            </w:r>
            <w:r w:rsidR="00640DB7">
              <w:rPr>
                <w:rFonts w:ascii="Arial" w:eastAsia="Arial" w:hAnsi="Arial" w:cs="Arial"/>
                <w:color w:val="000000"/>
                <w:sz w:val="20"/>
                <w:szCs w:val="20"/>
              </w:rPr>
              <w:t>“Subcontractor Statement(s) of Work and Reporting Requirements”</w:t>
            </w:r>
          </w:p>
          <w:p w14:paraId="5A398817" w14:textId="038A8C84" w:rsidR="000138E5" w:rsidRDefault="00ED0BC5" w:rsidP="001512B8">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color w:val="000000"/>
                <w:sz w:val="20"/>
                <w:szCs w:val="20"/>
              </w:rPr>
              <w:t>Other docum</w:t>
            </w:r>
            <w:r w:rsidR="001E1108">
              <w:rPr>
                <w:rFonts w:ascii="Arial" w:eastAsia="Arial" w:hAnsi="Arial" w:cs="Arial"/>
                <w:color w:val="000000"/>
                <w:sz w:val="20"/>
                <w:szCs w:val="20"/>
              </w:rPr>
              <w:t>ents, exhibits, and attachments</w:t>
            </w:r>
          </w:p>
          <w:p w14:paraId="0FE15D94" w14:textId="1A165EB6" w:rsidR="008E59AD" w:rsidRDefault="00ED0BC5"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b/>
                <w:color w:val="000000"/>
                <w:sz w:val="20"/>
                <w:szCs w:val="20"/>
              </w:rPr>
              <w:t xml:space="preserve">Key Personnel: </w:t>
            </w:r>
            <w:r w:rsidR="008F1CE0">
              <w:rPr>
                <w:rFonts w:ascii="Arial" w:eastAsia="Arial" w:hAnsi="Arial" w:cs="Arial"/>
                <w:color w:val="000000"/>
                <w:sz w:val="20"/>
                <w:szCs w:val="20"/>
              </w:rPr>
              <w:t xml:space="preserve">All </w:t>
            </w:r>
            <w:r w:rsidR="00F67470">
              <w:rPr>
                <w:rFonts w:ascii="Arial" w:eastAsia="Arial" w:hAnsi="Arial" w:cs="Arial"/>
                <w:color w:val="000000"/>
                <w:sz w:val="20"/>
                <w:szCs w:val="20"/>
              </w:rPr>
              <w:t>Subcontractor</w:t>
            </w:r>
            <w:r w:rsidR="008F1CE0">
              <w:rPr>
                <w:rFonts w:ascii="Arial" w:eastAsia="Arial" w:hAnsi="Arial" w:cs="Arial"/>
                <w:color w:val="000000"/>
                <w:sz w:val="20"/>
                <w:szCs w:val="20"/>
              </w:rPr>
              <w:t xml:space="preserve"> personnel identified in the </w:t>
            </w:r>
            <w:r w:rsidR="00E409CC">
              <w:rPr>
                <w:rFonts w:ascii="Arial" w:eastAsia="Arial" w:hAnsi="Arial" w:cs="Arial"/>
                <w:color w:val="000000"/>
                <w:sz w:val="20"/>
                <w:szCs w:val="20"/>
              </w:rPr>
              <w:t xml:space="preserve">Prime Contract </w:t>
            </w:r>
            <w:r w:rsidR="008F1CE0">
              <w:rPr>
                <w:rFonts w:ascii="Arial" w:eastAsia="Arial" w:hAnsi="Arial" w:cs="Arial"/>
                <w:color w:val="000000"/>
                <w:sz w:val="20"/>
                <w:szCs w:val="20"/>
              </w:rPr>
              <w:t>including, but not limited to Subcontractor’s</w:t>
            </w:r>
            <w:r>
              <w:rPr>
                <w:rFonts w:ascii="Arial" w:eastAsia="Arial" w:hAnsi="Arial" w:cs="Arial"/>
                <w:color w:val="000000"/>
                <w:sz w:val="20"/>
                <w:szCs w:val="20"/>
              </w:rPr>
              <w:t xml:space="preserve"> Principal Investigator</w:t>
            </w:r>
            <w:r w:rsidR="008F1CE0">
              <w:rPr>
                <w:rFonts w:ascii="Arial" w:eastAsia="Arial" w:hAnsi="Arial" w:cs="Arial"/>
                <w:color w:val="000000"/>
                <w:sz w:val="20"/>
                <w:szCs w:val="20"/>
              </w:rPr>
              <w:t xml:space="preserve"> (the “Key Personnel”) are</w:t>
            </w:r>
            <w:r>
              <w:rPr>
                <w:rFonts w:ascii="Arial" w:eastAsia="Arial" w:hAnsi="Arial" w:cs="Arial"/>
                <w:color w:val="000000"/>
                <w:sz w:val="20"/>
                <w:szCs w:val="20"/>
              </w:rPr>
              <w:t xml:space="preserve"> considered essential to the work to be performed under this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w:t>
            </w:r>
            <w:r w:rsidR="008F1CE0">
              <w:rPr>
                <w:rFonts w:ascii="Arial" w:eastAsia="Arial" w:hAnsi="Arial" w:cs="Arial"/>
                <w:color w:val="000000"/>
                <w:sz w:val="20"/>
                <w:szCs w:val="20"/>
              </w:rPr>
              <w:t>If Subcontractor wishes to replace and/or reduce the effort of any or all of its Key Personnel, Subcontractor shall provide written notice of such modification (including, but not limited to the names and effort of the proposed substitute Key Personnel) to Contractor</w:t>
            </w:r>
            <w:r w:rsidR="00890E8A">
              <w:rPr>
                <w:rFonts w:ascii="Arial" w:eastAsia="Arial" w:hAnsi="Arial" w:cs="Arial"/>
                <w:color w:val="000000"/>
                <w:sz w:val="20"/>
                <w:szCs w:val="20"/>
              </w:rPr>
              <w:t xml:space="preserve"> </w:t>
            </w:r>
            <w:r w:rsidR="008F1CE0">
              <w:rPr>
                <w:rFonts w:ascii="Arial" w:eastAsia="Arial" w:hAnsi="Arial" w:cs="Arial"/>
                <w:color w:val="000000"/>
                <w:sz w:val="20"/>
                <w:szCs w:val="20"/>
              </w:rPr>
              <w:t xml:space="preserve">at least thirty (30) business days prior to the proposed start date of any new Key Personnel. </w:t>
            </w:r>
            <w:r w:rsidR="008F1CE0">
              <w:rPr>
                <w:rFonts w:ascii="Arial" w:eastAsia="Arial" w:hAnsi="Arial" w:cs="Arial"/>
                <w:color w:val="000000"/>
                <w:sz w:val="20"/>
                <w:szCs w:val="20"/>
              </w:rPr>
              <w:lastRenderedPageBreak/>
              <w:t xml:space="preserve">Upon receipt of Subcontractor’s notice of replacement of Key Personnel, Contractor shall have the option to either (a) accept any or all of the substitute Key Personnel, (b) request different Key Personnel, </w:t>
            </w:r>
            <w:r w:rsidR="00770799">
              <w:rPr>
                <w:rFonts w:ascii="Arial" w:eastAsia="Arial" w:hAnsi="Arial" w:cs="Arial"/>
                <w:color w:val="000000"/>
                <w:sz w:val="20"/>
                <w:szCs w:val="20"/>
              </w:rPr>
              <w:t xml:space="preserve">and/or </w:t>
            </w:r>
            <w:r w:rsidR="00B25DE4">
              <w:rPr>
                <w:rFonts w:ascii="Arial" w:eastAsia="Arial" w:hAnsi="Arial" w:cs="Arial"/>
                <w:color w:val="000000"/>
                <w:sz w:val="20"/>
                <w:szCs w:val="20"/>
              </w:rPr>
              <w:t xml:space="preserve">(c) </w:t>
            </w:r>
            <w:r w:rsidR="008F1CE0">
              <w:rPr>
                <w:rFonts w:ascii="Arial" w:eastAsia="Arial" w:hAnsi="Arial" w:cs="Arial"/>
                <w:color w:val="000000"/>
                <w:sz w:val="20"/>
                <w:szCs w:val="20"/>
              </w:rPr>
              <w:t xml:space="preserve">terminate this Subcontract, without penalty. </w:t>
            </w:r>
            <w:commentRangeStart w:id="6"/>
            <w:ins w:id="7" w:author="Jacob Wade" w:date="2023-09-15T08:04:00Z">
              <w:r w:rsidR="00CB2653">
                <w:rPr>
                  <w:rFonts w:ascii="Arial" w:eastAsia="Arial" w:hAnsi="Arial" w:cs="Arial"/>
                  <w:color w:val="000000"/>
                  <w:sz w:val="20"/>
                  <w:szCs w:val="20"/>
                </w:rPr>
                <w:t>Contractor</w:t>
              </w:r>
            </w:ins>
            <w:commentRangeEnd w:id="6"/>
            <w:ins w:id="8" w:author="Jacob Wade" w:date="2023-09-15T08:06:00Z">
              <w:r w:rsidR="00CB2653">
                <w:rPr>
                  <w:rStyle w:val="CommentReference"/>
                </w:rPr>
                <w:commentReference w:id="6"/>
              </w:r>
            </w:ins>
            <w:ins w:id="9" w:author="Jacob Wade" w:date="2023-09-15T08:04:00Z">
              <w:r w:rsidR="00CB2653">
                <w:rPr>
                  <w:rFonts w:ascii="Arial" w:eastAsia="Arial" w:hAnsi="Arial" w:cs="Arial"/>
                  <w:color w:val="000000"/>
                  <w:sz w:val="20"/>
                  <w:szCs w:val="20"/>
                </w:rPr>
                <w:t xml:space="preserve"> shall notify Subcontractor wi</w:t>
              </w:r>
            </w:ins>
            <w:ins w:id="10" w:author="Jacob Wade" w:date="2023-09-15T08:05:00Z">
              <w:r w:rsidR="00CB2653">
                <w:rPr>
                  <w:rFonts w:ascii="Arial" w:eastAsia="Arial" w:hAnsi="Arial" w:cs="Arial"/>
                  <w:color w:val="000000"/>
                  <w:sz w:val="20"/>
                  <w:szCs w:val="20"/>
                </w:rPr>
                <w:t xml:space="preserve">thin thirty (30) business days after receipt of such notice of its decision either to continue the Subcontract with the substituted Key Personnel, request different Key Personnel, or to terminate this Subcontract. </w:t>
              </w:r>
            </w:ins>
            <w:r w:rsidR="008F1CE0">
              <w:rPr>
                <w:rFonts w:ascii="Arial" w:eastAsia="Arial" w:hAnsi="Arial" w:cs="Arial"/>
                <w:color w:val="000000"/>
                <w:sz w:val="20"/>
                <w:szCs w:val="20"/>
              </w:rPr>
              <w:t>Under no circumstance is Contractor obligated to accept Subcontractor’s proposed substitute Key Personnel</w:t>
            </w:r>
            <w:r>
              <w:rPr>
                <w:rFonts w:ascii="Arial" w:eastAsia="Arial" w:hAnsi="Arial" w:cs="Arial"/>
                <w:color w:val="000000"/>
                <w:sz w:val="20"/>
                <w:szCs w:val="20"/>
              </w:rPr>
              <w:t xml:space="preserve">.  </w:t>
            </w:r>
          </w:p>
          <w:p w14:paraId="39B92292" w14:textId="7A3B9EC5" w:rsidR="00185B1E" w:rsidRPr="00185B1E" w:rsidRDefault="008E59AD" w:rsidP="00185B1E">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8E59AD">
              <w:rPr>
                <w:rFonts w:ascii="Arial" w:eastAsia="Arial" w:hAnsi="Arial" w:cs="Arial"/>
                <w:b/>
                <w:color w:val="000000"/>
                <w:sz w:val="20"/>
                <w:szCs w:val="20"/>
              </w:rPr>
              <w:t>Protection of Proprietary Information.</w:t>
            </w:r>
            <w:r w:rsidRPr="008E59AD">
              <w:rPr>
                <w:rFonts w:ascii="Arial" w:eastAsia="Arial" w:hAnsi="Arial" w:cs="Arial"/>
                <w:color w:val="000000"/>
                <w:sz w:val="20"/>
                <w:szCs w:val="20"/>
              </w:rPr>
              <w:t xml:space="preserve">  </w:t>
            </w:r>
            <w:r w:rsidR="00185B1E">
              <w:rPr>
                <w:rFonts w:ascii="Arial" w:eastAsia="Arial" w:hAnsi="Arial" w:cs="Arial"/>
                <w:color w:val="000000"/>
                <w:sz w:val="20"/>
                <w:szCs w:val="20"/>
              </w:rPr>
              <w:t xml:space="preserve">Subcontractor may gain access to Confidential Information of either Contractor and/or third parties during the performance of this Subcontract. For purposes of this Subcontract, “Confidential Information” </w:t>
            </w:r>
            <w:r w:rsidR="00185B1E" w:rsidRPr="00185B1E">
              <w:rPr>
                <w:rFonts w:ascii="Arial" w:hAnsi="Arial" w:cs="Arial"/>
                <w:sz w:val="20"/>
                <w:szCs w:val="20"/>
              </w:rPr>
              <w:t xml:space="preserve">means any information, knowledge or data received by </w:t>
            </w:r>
            <w:r w:rsidR="00185B1E">
              <w:rPr>
                <w:rFonts w:ascii="Arial" w:hAnsi="Arial" w:cs="Arial"/>
                <w:sz w:val="20"/>
                <w:szCs w:val="20"/>
              </w:rPr>
              <w:t>one Party (the “Receiving Party”) from the other Party (the “Disclosing Party”) that is: (a)</w:t>
            </w:r>
            <w:r w:rsidR="00185B1E">
              <w:rPr>
                <w:rFonts w:ascii="Arial" w:eastAsia="Arial" w:hAnsi="Arial" w:cs="Arial"/>
                <w:color w:val="000000"/>
                <w:sz w:val="20"/>
                <w:szCs w:val="20"/>
              </w:rPr>
              <w:t xml:space="preserve"> </w:t>
            </w:r>
            <w:r w:rsidR="00185B1E" w:rsidRPr="00185B1E">
              <w:rPr>
                <w:rFonts w:ascii="Arial" w:hAnsi="Arial" w:cs="Arial"/>
                <w:sz w:val="20"/>
                <w:szCs w:val="20"/>
              </w:rPr>
              <w:t>clearly marked with proprietary legends by the DISCLOSING PARTY at the time of disclosure</w:t>
            </w:r>
            <w:r w:rsidR="00185B1E">
              <w:rPr>
                <w:rFonts w:ascii="Arial" w:hAnsi="Arial" w:cs="Arial"/>
                <w:sz w:val="20"/>
                <w:szCs w:val="20"/>
              </w:rPr>
              <w:t>, or</w:t>
            </w:r>
            <w:r w:rsidR="00185B1E" w:rsidRPr="00185B1E">
              <w:rPr>
                <w:rFonts w:ascii="Arial" w:hAnsi="Arial" w:cs="Arial"/>
                <w:sz w:val="20"/>
                <w:szCs w:val="20"/>
              </w:rPr>
              <w:t xml:space="preserve"> </w:t>
            </w:r>
            <w:r w:rsidR="00185B1E">
              <w:rPr>
                <w:rFonts w:ascii="Arial" w:hAnsi="Arial" w:cs="Arial"/>
                <w:sz w:val="20"/>
                <w:szCs w:val="20"/>
              </w:rPr>
              <w:t xml:space="preserve">(b) </w:t>
            </w:r>
            <w:r w:rsidR="00185B1E" w:rsidRPr="00185B1E">
              <w:rPr>
                <w:rFonts w:ascii="Arial" w:hAnsi="Arial" w:cs="Arial"/>
                <w:sz w:val="20"/>
                <w:szCs w:val="20"/>
              </w:rPr>
              <w:t xml:space="preserve">if the information is orally or visually disclosed, that is identified as proprietary at the time of said first disclosure and is clearly marked with proprietary legends and/or is reduced to writing within thirty (30) days of oral or visual disclosure. </w:t>
            </w:r>
            <w:r w:rsidR="00185B1E">
              <w:rPr>
                <w:rFonts w:ascii="Arial" w:hAnsi="Arial" w:cs="Arial"/>
                <w:sz w:val="20"/>
                <w:szCs w:val="20"/>
              </w:rPr>
              <w:t xml:space="preserve">The Parties agree that all Confidential Information </w:t>
            </w:r>
            <w:r w:rsidR="00185B1E" w:rsidRPr="00185B1E">
              <w:rPr>
                <w:rFonts w:ascii="Arial" w:hAnsi="Arial" w:cs="Arial"/>
                <w:sz w:val="20"/>
                <w:szCs w:val="20"/>
              </w:rPr>
              <w:t xml:space="preserve">shall be kept confidential and shall not be disclosed to third parties and will be treated by the </w:t>
            </w:r>
            <w:r w:rsidR="00185B1E">
              <w:rPr>
                <w:rFonts w:ascii="Arial" w:hAnsi="Arial" w:cs="Arial"/>
                <w:sz w:val="20"/>
                <w:szCs w:val="20"/>
              </w:rPr>
              <w:t>Parties</w:t>
            </w:r>
            <w:r w:rsidR="00185B1E" w:rsidRPr="00185B1E">
              <w:rPr>
                <w:rFonts w:ascii="Arial" w:hAnsi="Arial" w:cs="Arial"/>
                <w:sz w:val="20"/>
                <w:szCs w:val="20"/>
              </w:rPr>
              <w:t xml:space="preserve"> with the same degree of care with which each treats and protects its own </w:t>
            </w:r>
            <w:r w:rsidR="00185B1E">
              <w:rPr>
                <w:rFonts w:ascii="Arial" w:hAnsi="Arial" w:cs="Arial"/>
                <w:sz w:val="20"/>
                <w:szCs w:val="20"/>
              </w:rPr>
              <w:t>Confidential Information, but in no instance less than reasonable care</w:t>
            </w:r>
            <w:r w:rsidR="00185B1E" w:rsidRPr="00185B1E">
              <w:rPr>
                <w:rFonts w:ascii="Arial" w:hAnsi="Arial" w:cs="Arial"/>
                <w:sz w:val="20"/>
                <w:szCs w:val="20"/>
              </w:rPr>
              <w:t xml:space="preserve">. In addition, </w:t>
            </w:r>
            <w:r w:rsidR="00185B1E">
              <w:rPr>
                <w:rFonts w:ascii="Arial" w:hAnsi="Arial" w:cs="Arial"/>
                <w:sz w:val="20"/>
                <w:szCs w:val="20"/>
              </w:rPr>
              <w:t>Receiving Party</w:t>
            </w:r>
            <w:r w:rsidR="00185B1E" w:rsidRPr="00185B1E">
              <w:rPr>
                <w:rFonts w:ascii="Arial" w:hAnsi="Arial" w:cs="Arial"/>
                <w:sz w:val="20"/>
                <w:szCs w:val="20"/>
              </w:rPr>
              <w:t xml:space="preserve"> shall only disclose </w:t>
            </w:r>
            <w:r w:rsidR="00185B1E">
              <w:rPr>
                <w:rFonts w:ascii="Arial" w:hAnsi="Arial" w:cs="Arial"/>
                <w:sz w:val="20"/>
                <w:szCs w:val="20"/>
              </w:rPr>
              <w:t>Confidential Information</w:t>
            </w:r>
            <w:r w:rsidR="00185B1E" w:rsidRPr="00185B1E">
              <w:rPr>
                <w:rFonts w:ascii="Arial" w:hAnsi="Arial" w:cs="Arial"/>
                <w:sz w:val="20"/>
                <w:szCs w:val="20"/>
              </w:rPr>
              <w:t xml:space="preserve"> to those </w:t>
            </w:r>
            <w:r w:rsidR="000768EA">
              <w:rPr>
                <w:rFonts w:ascii="Arial" w:hAnsi="Arial" w:cs="Arial"/>
                <w:sz w:val="20"/>
                <w:szCs w:val="20"/>
              </w:rPr>
              <w:t>employees</w:t>
            </w:r>
            <w:r w:rsidR="00185B1E" w:rsidRPr="00185B1E">
              <w:rPr>
                <w:rFonts w:ascii="Arial" w:hAnsi="Arial" w:cs="Arial"/>
                <w:sz w:val="20"/>
                <w:szCs w:val="20"/>
              </w:rPr>
              <w:t xml:space="preserve"> within its organization requiring access to perform tasks contemplated by this </w:t>
            </w:r>
            <w:r w:rsidR="0002715B">
              <w:rPr>
                <w:rFonts w:ascii="Arial" w:hAnsi="Arial" w:cs="Arial"/>
                <w:sz w:val="20"/>
                <w:szCs w:val="20"/>
              </w:rPr>
              <w:t>Subcontract</w:t>
            </w:r>
            <w:r w:rsidR="00185B1E" w:rsidRPr="00185B1E">
              <w:rPr>
                <w:rFonts w:ascii="Arial" w:hAnsi="Arial" w:cs="Arial"/>
                <w:sz w:val="20"/>
                <w:szCs w:val="20"/>
              </w:rPr>
              <w:t xml:space="preserve">, and any such </w:t>
            </w:r>
            <w:r w:rsidR="002B617A">
              <w:rPr>
                <w:rFonts w:ascii="Arial" w:hAnsi="Arial" w:cs="Arial"/>
                <w:sz w:val="20"/>
                <w:szCs w:val="20"/>
              </w:rPr>
              <w:t>employees</w:t>
            </w:r>
            <w:r w:rsidR="00185B1E" w:rsidRPr="00185B1E">
              <w:rPr>
                <w:rFonts w:ascii="Arial" w:hAnsi="Arial" w:cs="Arial"/>
                <w:sz w:val="20"/>
                <w:szCs w:val="20"/>
              </w:rPr>
              <w:t xml:space="preserve"> shall be made aware of </w:t>
            </w:r>
            <w:r w:rsidR="0002715B">
              <w:rPr>
                <w:rFonts w:ascii="Arial" w:hAnsi="Arial" w:cs="Arial"/>
                <w:sz w:val="20"/>
                <w:szCs w:val="20"/>
              </w:rPr>
              <w:t xml:space="preserve">and subject to </w:t>
            </w:r>
            <w:r w:rsidR="00185B1E" w:rsidRPr="00185B1E">
              <w:rPr>
                <w:rFonts w:ascii="Arial" w:hAnsi="Arial" w:cs="Arial"/>
                <w:sz w:val="20"/>
                <w:szCs w:val="20"/>
              </w:rPr>
              <w:t xml:space="preserve">the restrictions imposed </w:t>
            </w:r>
            <w:r w:rsidR="0002715B">
              <w:rPr>
                <w:rFonts w:ascii="Arial" w:hAnsi="Arial" w:cs="Arial"/>
                <w:sz w:val="20"/>
                <w:szCs w:val="20"/>
              </w:rPr>
              <w:t xml:space="preserve">hereunder </w:t>
            </w:r>
            <w:r w:rsidR="00185B1E" w:rsidRPr="00185B1E">
              <w:rPr>
                <w:rFonts w:ascii="Arial" w:hAnsi="Arial" w:cs="Arial"/>
                <w:sz w:val="20"/>
                <w:szCs w:val="20"/>
              </w:rPr>
              <w:t xml:space="preserve">on the use of the </w:t>
            </w:r>
            <w:r w:rsidR="00185B1E">
              <w:rPr>
                <w:rFonts w:ascii="Arial" w:hAnsi="Arial" w:cs="Arial"/>
                <w:sz w:val="20"/>
                <w:szCs w:val="20"/>
              </w:rPr>
              <w:t>Confidential Information</w:t>
            </w:r>
            <w:r w:rsidR="00185B1E" w:rsidRPr="00185B1E">
              <w:rPr>
                <w:rFonts w:ascii="Arial" w:hAnsi="Arial" w:cs="Arial"/>
                <w:sz w:val="20"/>
                <w:szCs w:val="20"/>
              </w:rPr>
              <w:t>.</w:t>
            </w:r>
            <w:r w:rsidR="000768EA">
              <w:rPr>
                <w:rFonts w:ascii="Arial" w:hAnsi="Arial" w:cs="Arial"/>
                <w:sz w:val="20"/>
                <w:szCs w:val="20"/>
              </w:rPr>
              <w:t xml:space="preserve"> The obligations set forth under this paragraph shall continue for a period of five (5) years after the expiration or earlier termination of this Subcontract. </w:t>
            </w:r>
          </w:p>
          <w:p w14:paraId="416F76E1" w14:textId="48953E31" w:rsidR="00472BD7" w:rsidRPr="00F96958" w:rsidDel="00CB2653" w:rsidRDefault="00472BD7" w:rsidP="00CB2653">
            <w:pPr>
              <w:numPr>
                <w:ilvl w:val="0"/>
                <w:numId w:val="21"/>
              </w:numPr>
              <w:pBdr>
                <w:top w:val="nil"/>
                <w:left w:val="nil"/>
                <w:bottom w:val="nil"/>
                <w:right w:val="nil"/>
                <w:between w:val="nil"/>
              </w:pBdr>
              <w:spacing w:line="240" w:lineRule="auto"/>
              <w:jc w:val="both"/>
              <w:rPr>
                <w:del w:id="11" w:author="Jacob Wade" w:date="2023-09-15T08:08:00Z"/>
                <w:rFonts w:ascii="Arial" w:eastAsia="Arial" w:hAnsi="Arial" w:cs="Arial"/>
                <w:color w:val="000000"/>
                <w:sz w:val="20"/>
                <w:szCs w:val="20"/>
              </w:rPr>
            </w:pPr>
            <w:r w:rsidRPr="00140E36">
              <w:rPr>
                <w:rFonts w:ascii="Arial" w:eastAsia="Arial" w:hAnsi="Arial" w:cs="Arial"/>
                <w:b/>
                <w:bCs/>
                <w:color w:val="000000"/>
                <w:sz w:val="20"/>
                <w:szCs w:val="20"/>
              </w:rPr>
              <w:t>Insurance</w:t>
            </w:r>
            <w:r w:rsidRPr="002E0295">
              <w:rPr>
                <w:rFonts w:ascii="Arial" w:eastAsia="Arial" w:hAnsi="Arial" w:cs="Arial"/>
                <w:color w:val="000000"/>
                <w:sz w:val="20"/>
                <w:szCs w:val="20"/>
              </w:rPr>
              <w:t>.</w:t>
            </w:r>
            <w:r>
              <w:rPr>
                <w:rFonts w:ascii="Arial" w:eastAsia="Arial" w:hAnsi="Arial" w:cs="Arial"/>
                <w:color w:val="000000"/>
                <w:sz w:val="20"/>
                <w:szCs w:val="20"/>
              </w:rPr>
              <w:t xml:space="preserve"> </w:t>
            </w:r>
            <w:commentRangeStart w:id="12"/>
            <w:ins w:id="13" w:author="Jacob Wade" w:date="2023-09-15T08:08:00Z">
              <w:r w:rsidR="00CB2653">
                <w:rPr>
                  <w:rFonts w:ascii="Arial" w:eastAsia="Arial" w:hAnsi="Arial" w:cs="Arial"/>
                  <w:color w:val="000000"/>
                  <w:sz w:val="20"/>
                  <w:szCs w:val="20"/>
                </w:rPr>
                <w:t>Reserved</w:t>
              </w:r>
            </w:ins>
            <w:commentRangeEnd w:id="12"/>
            <w:ins w:id="14" w:author="Jacob Wade" w:date="2023-09-15T08:10:00Z">
              <w:r w:rsidR="00CB2653">
                <w:rPr>
                  <w:rStyle w:val="CommentReference"/>
                </w:rPr>
                <w:commentReference w:id="12"/>
              </w:r>
            </w:ins>
            <w:ins w:id="15" w:author="Jacob Wade" w:date="2023-09-15T08:08:00Z">
              <w:r w:rsidR="00CB2653">
                <w:rPr>
                  <w:rFonts w:ascii="Arial" w:eastAsia="Arial" w:hAnsi="Arial" w:cs="Arial"/>
                  <w:color w:val="000000"/>
                  <w:sz w:val="20"/>
                  <w:szCs w:val="20"/>
                </w:rPr>
                <w:t xml:space="preserve">. </w:t>
              </w:r>
            </w:ins>
            <w:del w:id="16" w:author="Jacob Wade" w:date="2023-09-15T08:08:00Z">
              <w:r w:rsidDel="00CB2653">
                <w:rPr>
                  <w:rFonts w:ascii="Arial" w:hAnsi="Arial" w:cs="Arial"/>
                  <w:sz w:val="20"/>
                  <w:szCs w:val="20"/>
                </w:rPr>
                <w:delText>Subcontractor</w:delText>
              </w:r>
              <w:r w:rsidRPr="00140E36" w:rsidDel="00CB2653">
                <w:rPr>
                  <w:rFonts w:ascii="Arial" w:hAnsi="Arial" w:cs="Arial"/>
                  <w:sz w:val="20"/>
                  <w:szCs w:val="20"/>
                </w:rPr>
                <w:delText xml:space="preserve"> must procure and maintain, at </w:delText>
              </w:r>
              <w:r w:rsidDel="00CB2653">
                <w:rPr>
                  <w:rFonts w:ascii="Arial" w:hAnsi="Arial" w:cs="Arial"/>
                  <w:sz w:val="20"/>
                  <w:szCs w:val="20"/>
                </w:rPr>
                <w:delText>Subcontractor’s</w:delText>
              </w:r>
              <w:r w:rsidRPr="00286B22" w:rsidDel="00CB2653">
                <w:rPr>
                  <w:rFonts w:ascii="Arial" w:hAnsi="Arial" w:cs="Arial"/>
                  <w:sz w:val="20"/>
                  <w:szCs w:val="20"/>
                </w:rPr>
                <w:delText xml:space="preserve"> </w:delText>
              </w:r>
              <w:r w:rsidDel="00CB2653">
                <w:rPr>
                  <w:rFonts w:ascii="Arial" w:hAnsi="Arial" w:cs="Arial"/>
                  <w:sz w:val="20"/>
                  <w:szCs w:val="20"/>
                </w:rPr>
                <w:delText xml:space="preserve">sole </w:delText>
              </w:r>
              <w:r w:rsidRPr="00140E36" w:rsidDel="00CB2653">
                <w:rPr>
                  <w:rFonts w:ascii="Arial" w:hAnsi="Arial" w:cs="Arial"/>
                  <w:sz w:val="20"/>
                  <w:szCs w:val="20"/>
                </w:rPr>
                <w:delText xml:space="preserve">expense, during the </w:delText>
              </w:r>
              <w:r w:rsidRPr="00140E36" w:rsidDel="00CB2653">
                <w:rPr>
                  <w:rFonts w:ascii="Arial" w:hAnsi="Arial" w:cs="Arial"/>
                  <w:color w:val="000000"/>
                  <w:sz w:val="20"/>
                  <w:szCs w:val="20"/>
                </w:rPr>
                <w:delText xml:space="preserve">period of </w:delText>
              </w:r>
              <w:r w:rsidDel="00CB2653">
                <w:rPr>
                  <w:rFonts w:ascii="Arial" w:hAnsi="Arial" w:cs="Arial"/>
                  <w:color w:val="000000"/>
                  <w:sz w:val="20"/>
                  <w:szCs w:val="20"/>
                </w:rPr>
                <w:delText>this Subcontract</w:delText>
              </w:r>
              <w:r w:rsidRPr="00140E36" w:rsidDel="00CB2653">
                <w:rPr>
                  <w:rFonts w:ascii="Arial" w:hAnsi="Arial" w:cs="Arial"/>
                  <w:color w:val="000000"/>
                  <w:sz w:val="20"/>
                  <w:szCs w:val="20"/>
                </w:rPr>
                <w:delText xml:space="preserve">, the insurance and bonds described herein. Insurance and bonds must be with a company or companies qualified to do business in Kansas, as acceptable to </w:delText>
              </w:r>
              <w:r w:rsidDel="00CB2653">
                <w:rPr>
                  <w:rFonts w:ascii="Arial" w:hAnsi="Arial" w:cs="Arial"/>
                  <w:color w:val="000000"/>
                  <w:sz w:val="20"/>
                  <w:szCs w:val="20"/>
                </w:rPr>
                <w:delText>the Contractor</w:delText>
              </w:r>
              <w:r w:rsidRPr="00140E36" w:rsidDel="00CB2653">
                <w:rPr>
                  <w:rFonts w:ascii="Arial" w:hAnsi="Arial" w:cs="Arial"/>
                  <w:color w:val="000000"/>
                  <w:sz w:val="20"/>
                  <w:szCs w:val="20"/>
                </w:rPr>
                <w:delText xml:space="preserve">, and written on the standard approved certification forms. </w:delText>
              </w:r>
              <w:r w:rsidR="001D5814" w:rsidDel="00CB2653">
                <w:rPr>
                  <w:rFonts w:ascii="Arial" w:hAnsi="Arial" w:cs="Arial"/>
                  <w:color w:val="000000"/>
                  <w:sz w:val="20"/>
                  <w:szCs w:val="20"/>
                </w:rPr>
                <w:delText>Subcontractor shall ensure each of its subrecipients / subcontractors carries the same level of insurance.</w:delText>
              </w:r>
            </w:del>
          </w:p>
          <w:p w14:paraId="6C30768B" w14:textId="5CC19335" w:rsidR="00472BD7" w:rsidRPr="00F96958" w:rsidDel="00CB2653" w:rsidRDefault="00472BD7" w:rsidP="00CB2653">
            <w:pPr>
              <w:numPr>
                <w:ilvl w:val="0"/>
                <w:numId w:val="21"/>
              </w:numPr>
              <w:pBdr>
                <w:top w:val="nil"/>
                <w:left w:val="nil"/>
                <w:bottom w:val="nil"/>
                <w:right w:val="nil"/>
                <w:between w:val="nil"/>
              </w:pBdr>
              <w:spacing w:line="240" w:lineRule="auto"/>
              <w:jc w:val="both"/>
              <w:rPr>
                <w:del w:id="17" w:author="Jacob Wade" w:date="2023-09-15T08:08:00Z"/>
                <w:rFonts w:ascii="Arial" w:eastAsia="Arial" w:hAnsi="Arial" w:cs="Arial"/>
                <w:color w:val="000000"/>
                <w:sz w:val="20"/>
                <w:szCs w:val="20"/>
              </w:rPr>
              <w:pPrChange w:id="18" w:author="Jacob Wade" w:date="2023-09-15T08:08:00Z">
                <w:pPr>
                  <w:numPr>
                    <w:ilvl w:val="1"/>
                    <w:numId w:val="21"/>
                  </w:numPr>
                  <w:pBdr>
                    <w:top w:val="nil"/>
                    <w:left w:val="nil"/>
                    <w:bottom w:val="nil"/>
                    <w:right w:val="nil"/>
                    <w:between w:val="nil"/>
                  </w:pBdr>
                  <w:spacing w:line="240" w:lineRule="auto"/>
                  <w:ind w:left="1080" w:hanging="360"/>
                  <w:jc w:val="both"/>
                </w:pPr>
              </w:pPrChange>
            </w:pPr>
            <w:del w:id="19" w:author="Jacob Wade" w:date="2023-09-15T08:08:00Z">
              <w:r w:rsidRPr="00140E36" w:rsidDel="00CB2653">
                <w:rPr>
                  <w:rFonts w:ascii="Arial" w:hAnsi="Arial" w:cs="Arial"/>
                  <w:color w:val="000000"/>
                  <w:sz w:val="20"/>
                  <w:szCs w:val="20"/>
                  <w:u w:val="single"/>
                </w:rPr>
                <w:delText>Liability Insurance.</w:delText>
              </w:r>
              <w:r w:rsidRPr="00140E36" w:rsidDel="00CB2653">
                <w:rPr>
                  <w:rFonts w:ascii="Arial" w:hAnsi="Arial" w:cs="Arial"/>
                  <w:b/>
                  <w:color w:val="000000"/>
                  <w:sz w:val="20"/>
                  <w:szCs w:val="20"/>
                </w:rPr>
                <w:delText xml:space="preserve">  </w:delText>
              </w:r>
              <w:r w:rsidRPr="00140E36" w:rsidDel="00CB2653">
                <w:rPr>
                  <w:rFonts w:ascii="Arial" w:hAnsi="Arial" w:cs="Arial"/>
                  <w:color w:val="000000"/>
                  <w:sz w:val="20"/>
                  <w:szCs w:val="20"/>
                </w:rPr>
                <w:delText>A</w:delText>
              </w:r>
              <w:r w:rsidR="0020193A" w:rsidDel="00CB2653">
                <w:rPr>
                  <w:rFonts w:ascii="Arial" w:hAnsi="Arial" w:cs="Arial"/>
                  <w:color w:val="000000"/>
                  <w:sz w:val="20"/>
                  <w:szCs w:val="20"/>
                </w:rPr>
                <w:delText>uto L</w:delText>
              </w:r>
              <w:r w:rsidRPr="00140E36" w:rsidDel="00CB2653">
                <w:rPr>
                  <w:rFonts w:ascii="Arial" w:hAnsi="Arial" w:cs="Arial"/>
                  <w:color w:val="000000"/>
                  <w:sz w:val="20"/>
                  <w:szCs w:val="20"/>
                </w:rPr>
                <w:delText xml:space="preserve">iability insurance </w:delText>
              </w:r>
              <w:r w:rsidR="0020193A" w:rsidRPr="0020193A" w:rsidDel="00CB2653">
                <w:rPr>
                  <w:rFonts w:ascii="Arial" w:hAnsi="Arial" w:cs="Arial"/>
                  <w:color w:val="000000"/>
                  <w:sz w:val="20"/>
                  <w:szCs w:val="20"/>
                </w:rPr>
                <w:delText xml:space="preserve">and General Liability </w:delText>
              </w:r>
              <w:r w:rsidRPr="00140E36" w:rsidDel="00CB2653">
                <w:rPr>
                  <w:rFonts w:ascii="Arial" w:hAnsi="Arial" w:cs="Arial"/>
                  <w:color w:val="000000"/>
                  <w:sz w:val="20"/>
                  <w:szCs w:val="20"/>
                </w:rPr>
                <w:delText xml:space="preserve">policies </w:delText>
              </w:r>
              <w:r w:rsidR="0020193A" w:rsidRPr="0020193A" w:rsidDel="00CB2653">
                <w:rPr>
                  <w:rFonts w:ascii="Arial" w:hAnsi="Arial" w:cs="Arial"/>
                  <w:color w:val="000000"/>
                  <w:sz w:val="20"/>
                  <w:szCs w:val="20"/>
                </w:rPr>
                <w:delText xml:space="preserve">related to this agreement </w:delText>
              </w:r>
              <w:r w:rsidRPr="00140E36" w:rsidDel="00CB2653">
                <w:rPr>
                  <w:rFonts w:ascii="Arial" w:hAnsi="Arial" w:cs="Arial"/>
                  <w:color w:val="000000"/>
                  <w:sz w:val="20"/>
                  <w:szCs w:val="20"/>
                </w:rPr>
                <w:delText xml:space="preserve">will name </w:delText>
              </w:r>
              <w:r w:rsidDel="00CB2653">
                <w:rPr>
                  <w:rFonts w:ascii="Arial" w:hAnsi="Arial" w:cs="Arial"/>
                  <w:color w:val="000000"/>
                  <w:sz w:val="20"/>
                  <w:szCs w:val="20"/>
                </w:rPr>
                <w:delText>the Contractor</w:delText>
              </w:r>
              <w:r w:rsidRPr="00140E36" w:rsidDel="00CB2653">
                <w:rPr>
                  <w:rFonts w:ascii="Arial" w:hAnsi="Arial" w:cs="Arial"/>
                  <w:color w:val="000000"/>
                  <w:sz w:val="20"/>
                  <w:szCs w:val="20"/>
                </w:rPr>
                <w:delText xml:space="preserve"> as additional insured with respect to claims, demands, suits, judgments, costs, charges, and expenses arising out of, or in connection with, any loss, damage, or injury resulting from the negligence or other fault of </w:delText>
              </w:r>
              <w:r w:rsidDel="00CB2653">
                <w:rPr>
                  <w:rFonts w:ascii="Arial" w:hAnsi="Arial" w:cs="Arial"/>
                  <w:sz w:val="20"/>
                  <w:szCs w:val="20"/>
                </w:rPr>
                <w:delText>Subcontractor</w:delText>
              </w:r>
              <w:r w:rsidRPr="00140E36" w:rsidDel="00CB2653">
                <w:rPr>
                  <w:rFonts w:ascii="Arial" w:hAnsi="Arial" w:cs="Arial"/>
                  <w:color w:val="000000"/>
                  <w:sz w:val="20"/>
                  <w:szCs w:val="20"/>
                </w:rPr>
                <w:delText>, its agent</w:delText>
              </w:r>
              <w:r w:rsidDel="00CB2653">
                <w:rPr>
                  <w:rFonts w:ascii="Arial" w:hAnsi="Arial" w:cs="Arial"/>
                  <w:color w:val="000000"/>
                  <w:sz w:val="20"/>
                  <w:szCs w:val="20"/>
                </w:rPr>
                <w:delText>s</w:delText>
              </w:r>
              <w:r w:rsidRPr="00140E36" w:rsidDel="00CB2653">
                <w:rPr>
                  <w:rFonts w:ascii="Arial" w:hAnsi="Arial" w:cs="Arial"/>
                  <w:color w:val="000000"/>
                  <w:sz w:val="20"/>
                  <w:szCs w:val="20"/>
                </w:rPr>
                <w:delText xml:space="preserve">, representatives, and employees. </w:delText>
              </w:r>
              <w:r w:rsidDel="00CB2653">
                <w:rPr>
                  <w:rFonts w:ascii="Arial" w:hAnsi="Arial" w:cs="Arial"/>
                  <w:sz w:val="20"/>
                  <w:szCs w:val="20"/>
                </w:rPr>
                <w:delText>Subcontractor</w:delText>
              </w:r>
              <w:r w:rsidRPr="00286B22" w:rsidDel="00CB2653">
                <w:rPr>
                  <w:rFonts w:ascii="Arial" w:hAnsi="Arial" w:cs="Arial"/>
                  <w:sz w:val="20"/>
                  <w:szCs w:val="20"/>
                </w:rPr>
                <w:delText xml:space="preserve"> </w:delText>
              </w:r>
              <w:r w:rsidRPr="00140E36" w:rsidDel="00CB2653">
                <w:rPr>
                  <w:rFonts w:ascii="Arial" w:hAnsi="Arial" w:cs="Arial"/>
                  <w:color w:val="000000"/>
                  <w:sz w:val="20"/>
                  <w:szCs w:val="20"/>
                </w:rPr>
                <w:delText xml:space="preserve">must furnish certificates of insurance to </w:delText>
              </w:r>
              <w:r w:rsidDel="00CB2653">
                <w:rPr>
                  <w:rFonts w:ascii="Arial" w:hAnsi="Arial" w:cs="Arial"/>
                  <w:color w:val="000000"/>
                  <w:sz w:val="20"/>
                  <w:szCs w:val="20"/>
                </w:rPr>
                <w:delText>the Contractor</w:delText>
              </w:r>
              <w:r w:rsidRPr="00140E36" w:rsidDel="00CB2653">
                <w:rPr>
                  <w:rFonts w:ascii="Arial" w:hAnsi="Arial" w:cs="Arial"/>
                  <w:color w:val="000000"/>
                  <w:sz w:val="20"/>
                  <w:szCs w:val="20"/>
                </w:rPr>
                <w:delText xml:space="preserve"> in the following minimum limits prior to execution of </w:delText>
              </w:r>
              <w:r w:rsidDel="00CB2653">
                <w:rPr>
                  <w:rFonts w:ascii="Arial" w:hAnsi="Arial" w:cs="Arial"/>
                  <w:color w:val="000000"/>
                  <w:sz w:val="20"/>
                  <w:szCs w:val="20"/>
                </w:rPr>
                <w:delText>this Subcontract and no less than annually thereafter</w:delText>
              </w:r>
              <w:r w:rsidRPr="00140E36" w:rsidDel="00CB2653">
                <w:rPr>
                  <w:rFonts w:ascii="Arial" w:hAnsi="Arial" w:cs="Arial"/>
                  <w:color w:val="000000"/>
                  <w:sz w:val="20"/>
                  <w:szCs w:val="20"/>
                </w:rPr>
                <w:delText>:</w:delText>
              </w:r>
            </w:del>
          </w:p>
          <w:p w14:paraId="1A40A66A" w14:textId="10AEAA8A" w:rsidR="00472BD7" w:rsidRPr="00F96958" w:rsidDel="00CB2653" w:rsidRDefault="00472BD7" w:rsidP="00CB2653">
            <w:pPr>
              <w:numPr>
                <w:ilvl w:val="0"/>
                <w:numId w:val="21"/>
              </w:numPr>
              <w:pBdr>
                <w:top w:val="nil"/>
                <w:left w:val="nil"/>
                <w:bottom w:val="nil"/>
                <w:right w:val="nil"/>
                <w:between w:val="nil"/>
              </w:pBdr>
              <w:spacing w:line="240" w:lineRule="auto"/>
              <w:jc w:val="both"/>
              <w:rPr>
                <w:del w:id="20" w:author="Jacob Wade" w:date="2023-09-15T08:08:00Z"/>
                <w:rFonts w:ascii="Arial" w:eastAsia="Arial" w:hAnsi="Arial" w:cs="Arial"/>
                <w:color w:val="000000"/>
                <w:sz w:val="20"/>
                <w:szCs w:val="20"/>
              </w:rPr>
              <w:pPrChange w:id="21" w:author="Jacob Wade" w:date="2023-09-15T08:08:00Z">
                <w:pPr>
                  <w:numPr>
                    <w:ilvl w:val="2"/>
                    <w:numId w:val="21"/>
                  </w:numPr>
                  <w:pBdr>
                    <w:top w:val="nil"/>
                    <w:left w:val="nil"/>
                    <w:bottom w:val="nil"/>
                    <w:right w:val="nil"/>
                    <w:between w:val="nil"/>
                  </w:pBdr>
                  <w:spacing w:line="240" w:lineRule="auto"/>
                  <w:ind w:left="1800" w:hanging="180"/>
                  <w:jc w:val="both"/>
                </w:pPr>
              </w:pPrChange>
            </w:pPr>
            <w:del w:id="22" w:author="Jacob Wade" w:date="2023-09-15T08:08:00Z">
              <w:r w:rsidRPr="00F96958" w:rsidDel="00CB2653">
                <w:rPr>
                  <w:rFonts w:ascii="Arial" w:hAnsi="Arial" w:cs="Arial"/>
                  <w:color w:val="000000"/>
                  <w:sz w:val="20"/>
                  <w:szCs w:val="20"/>
                  <w:u w:val="single"/>
                </w:rPr>
                <w:delText>Comprehensive General Liability Insurance.</w:delText>
              </w:r>
              <w:r w:rsidRPr="00F96958" w:rsidDel="00CB2653">
                <w:rPr>
                  <w:rFonts w:ascii="Arial" w:hAnsi="Arial" w:cs="Arial"/>
                  <w:b/>
                  <w:color w:val="000000"/>
                  <w:sz w:val="20"/>
                  <w:szCs w:val="20"/>
                </w:rPr>
                <w:delText xml:space="preserve">  </w:delText>
              </w:r>
              <w:r w:rsidRPr="00F96958" w:rsidDel="00CB2653">
                <w:rPr>
                  <w:rFonts w:ascii="Arial" w:hAnsi="Arial" w:cs="Arial"/>
                  <w:sz w:val="20"/>
                  <w:szCs w:val="20"/>
                </w:rPr>
                <w:delText xml:space="preserve">Subcontractor </w:delText>
              </w:r>
              <w:r w:rsidRPr="00F96958" w:rsidDel="00CB2653">
                <w:rPr>
                  <w:rFonts w:ascii="Arial" w:hAnsi="Arial" w:cs="Arial"/>
                  <w:color w:val="000000"/>
                  <w:sz w:val="20"/>
                  <w:szCs w:val="20"/>
                </w:rPr>
                <w:delText xml:space="preserve">shall maintain comprehensive general liability insurance with limits not less than $1 million for each occurrence involving bodily injury and property damage, a general aggregate of $2 million and products-completed operation aggregate of $1 </w:delText>
              </w:r>
              <w:r w:rsidRPr="00F96958" w:rsidDel="00CB2653">
                <w:rPr>
                  <w:rFonts w:ascii="Arial" w:hAnsi="Arial" w:cs="Arial"/>
                  <w:sz w:val="20"/>
                  <w:szCs w:val="20"/>
                </w:rPr>
                <w:delText xml:space="preserve">million. Such coverage must include premises operations broad form property damage, completed operations, independent </w:delText>
              </w:r>
              <w:r w:rsidDel="00CB2653">
                <w:rPr>
                  <w:rFonts w:ascii="Arial" w:hAnsi="Arial" w:cs="Arial"/>
                  <w:sz w:val="20"/>
                  <w:szCs w:val="20"/>
                </w:rPr>
                <w:delText>c</w:delText>
              </w:r>
              <w:r w:rsidRPr="00F96958" w:rsidDel="00CB2653">
                <w:rPr>
                  <w:rFonts w:ascii="Arial" w:hAnsi="Arial" w:cs="Arial"/>
                  <w:sz w:val="20"/>
                  <w:szCs w:val="20"/>
                </w:rPr>
                <w:delText>ontractors, and contractual and products liability.</w:delText>
              </w:r>
            </w:del>
          </w:p>
          <w:p w14:paraId="3D3CE3FC" w14:textId="44CD740B" w:rsidR="00472BD7" w:rsidRPr="00F96958" w:rsidDel="00CB2653" w:rsidRDefault="00472BD7" w:rsidP="00CB2653">
            <w:pPr>
              <w:numPr>
                <w:ilvl w:val="0"/>
                <w:numId w:val="21"/>
              </w:numPr>
              <w:pBdr>
                <w:top w:val="nil"/>
                <w:left w:val="nil"/>
                <w:bottom w:val="nil"/>
                <w:right w:val="nil"/>
                <w:between w:val="nil"/>
              </w:pBdr>
              <w:spacing w:line="240" w:lineRule="auto"/>
              <w:jc w:val="both"/>
              <w:rPr>
                <w:del w:id="23" w:author="Jacob Wade" w:date="2023-09-15T08:08:00Z"/>
                <w:rFonts w:ascii="Arial" w:eastAsia="Arial" w:hAnsi="Arial" w:cs="Arial"/>
                <w:color w:val="000000"/>
                <w:sz w:val="20"/>
                <w:szCs w:val="20"/>
              </w:rPr>
              <w:pPrChange w:id="24" w:author="Jacob Wade" w:date="2023-09-15T08:08:00Z">
                <w:pPr>
                  <w:numPr>
                    <w:ilvl w:val="2"/>
                    <w:numId w:val="21"/>
                  </w:numPr>
                  <w:pBdr>
                    <w:top w:val="nil"/>
                    <w:left w:val="nil"/>
                    <w:bottom w:val="nil"/>
                    <w:right w:val="nil"/>
                    <w:between w:val="nil"/>
                  </w:pBdr>
                  <w:spacing w:line="240" w:lineRule="auto"/>
                  <w:ind w:left="1800" w:hanging="180"/>
                  <w:jc w:val="both"/>
                </w:pPr>
              </w:pPrChange>
            </w:pPr>
            <w:del w:id="25" w:author="Jacob Wade" w:date="2023-09-15T08:08:00Z">
              <w:r w:rsidRPr="00F96958" w:rsidDel="00CB2653">
                <w:rPr>
                  <w:rFonts w:ascii="Arial" w:hAnsi="Arial" w:cs="Arial"/>
                  <w:sz w:val="20"/>
                  <w:szCs w:val="20"/>
                  <w:u w:val="single"/>
                </w:rPr>
                <w:delText>Comprehensive Automobile Liability Insurance.</w:delText>
              </w:r>
              <w:r w:rsidRPr="00F96958" w:rsidDel="00CB2653">
                <w:rPr>
                  <w:rFonts w:ascii="Arial" w:hAnsi="Arial" w:cs="Arial"/>
                  <w:sz w:val="20"/>
                  <w:szCs w:val="20"/>
                </w:rPr>
                <w:delText xml:space="preserve"> </w:delText>
              </w:r>
              <w:r w:rsidDel="00CB2653">
                <w:rPr>
                  <w:rFonts w:ascii="Arial" w:hAnsi="Arial" w:cs="Arial"/>
                  <w:sz w:val="20"/>
                  <w:szCs w:val="20"/>
                </w:rPr>
                <w:delText>Subcontractor</w:delText>
              </w:r>
              <w:r w:rsidRPr="00286B22" w:rsidDel="00CB2653">
                <w:rPr>
                  <w:rFonts w:ascii="Arial" w:hAnsi="Arial" w:cs="Arial"/>
                  <w:sz w:val="20"/>
                  <w:szCs w:val="20"/>
                </w:rPr>
                <w:delText xml:space="preserve"> </w:delText>
              </w:r>
              <w:r w:rsidRPr="00F96958" w:rsidDel="00CB2653">
                <w:rPr>
                  <w:rFonts w:ascii="Arial" w:hAnsi="Arial" w:cs="Arial"/>
                  <w:sz w:val="20"/>
                  <w:szCs w:val="20"/>
                </w:rPr>
                <w:delText xml:space="preserve">shall maintain comprehensive automobile liability insurance with limits not less than $500,000 for bodily injury and property damage combined, and must cover all owned, non-owned or hired vehicles of </w:delText>
              </w:r>
              <w:r w:rsidDel="00CB2653">
                <w:rPr>
                  <w:rFonts w:ascii="Arial" w:hAnsi="Arial" w:cs="Arial"/>
                  <w:sz w:val="20"/>
                  <w:szCs w:val="20"/>
                </w:rPr>
                <w:delText>Subcontractor</w:delText>
              </w:r>
              <w:r w:rsidRPr="00F96958" w:rsidDel="00CB2653">
                <w:rPr>
                  <w:rFonts w:ascii="Arial" w:hAnsi="Arial" w:cs="Arial"/>
                  <w:sz w:val="20"/>
                  <w:szCs w:val="20"/>
                </w:rPr>
                <w:delText xml:space="preserve">. </w:delText>
              </w:r>
            </w:del>
          </w:p>
          <w:p w14:paraId="64030C38" w14:textId="061B0074" w:rsidR="00472BD7" w:rsidRPr="00F96958" w:rsidDel="00CB2653" w:rsidRDefault="00472BD7" w:rsidP="00CB2653">
            <w:pPr>
              <w:numPr>
                <w:ilvl w:val="0"/>
                <w:numId w:val="21"/>
              </w:numPr>
              <w:pBdr>
                <w:top w:val="nil"/>
                <w:left w:val="nil"/>
                <w:bottom w:val="nil"/>
                <w:right w:val="nil"/>
                <w:between w:val="nil"/>
              </w:pBdr>
              <w:spacing w:line="240" w:lineRule="auto"/>
              <w:jc w:val="both"/>
              <w:rPr>
                <w:del w:id="26" w:author="Jacob Wade" w:date="2023-09-15T08:08:00Z"/>
                <w:rFonts w:ascii="Arial" w:eastAsia="Arial" w:hAnsi="Arial" w:cs="Arial"/>
                <w:color w:val="000000"/>
                <w:sz w:val="20"/>
                <w:szCs w:val="20"/>
              </w:rPr>
              <w:pPrChange w:id="27" w:author="Jacob Wade" w:date="2023-09-15T08:08:00Z">
                <w:pPr>
                  <w:numPr>
                    <w:ilvl w:val="2"/>
                    <w:numId w:val="21"/>
                  </w:numPr>
                  <w:pBdr>
                    <w:top w:val="nil"/>
                    <w:left w:val="nil"/>
                    <w:bottom w:val="nil"/>
                    <w:right w:val="nil"/>
                    <w:between w:val="nil"/>
                  </w:pBdr>
                  <w:spacing w:line="240" w:lineRule="auto"/>
                  <w:ind w:left="1800" w:hanging="180"/>
                  <w:jc w:val="both"/>
                </w:pPr>
              </w:pPrChange>
            </w:pPr>
            <w:del w:id="28" w:author="Jacob Wade" w:date="2023-09-15T08:08:00Z">
              <w:r w:rsidRPr="00F96958" w:rsidDel="00CB2653">
                <w:rPr>
                  <w:rFonts w:ascii="Arial" w:hAnsi="Arial" w:cs="Arial"/>
                  <w:sz w:val="20"/>
                  <w:szCs w:val="20"/>
                  <w:u w:val="single"/>
                </w:rPr>
                <w:delText>Worker’s Compensation Insurance</w:delText>
              </w:r>
              <w:r w:rsidRPr="00F96958" w:rsidDel="00CB2653">
                <w:rPr>
                  <w:rFonts w:ascii="Arial" w:hAnsi="Arial" w:cs="Arial"/>
                  <w:sz w:val="20"/>
                  <w:szCs w:val="20"/>
                </w:rPr>
                <w:delText xml:space="preserve">.  </w:delText>
              </w:r>
              <w:r w:rsidDel="00CB2653">
                <w:rPr>
                  <w:rFonts w:ascii="Arial" w:hAnsi="Arial" w:cs="Arial"/>
                  <w:sz w:val="20"/>
                  <w:szCs w:val="20"/>
                </w:rPr>
                <w:delText>Subcontractor</w:delText>
              </w:r>
              <w:r w:rsidRPr="00286B22" w:rsidDel="00CB2653">
                <w:rPr>
                  <w:rFonts w:ascii="Arial" w:hAnsi="Arial" w:cs="Arial"/>
                  <w:sz w:val="20"/>
                  <w:szCs w:val="20"/>
                </w:rPr>
                <w:delText xml:space="preserve"> </w:delText>
              </w:r>
              <w:r w:rsidRPr="00F96958" w:rsidDel="00CB2653">
                <w:rPr>
                  <w:rFonts w:ascii="Arial" w:hAnsi="Arial" w:cs="Arial"/>
                  <w:sz w:val="20"/>
                  <w:szCs w:val="20"/>
                </w:rPr>
                <w:delText>shall maintain worker’s compensation insurance as required by Kansas law.</w:delText>
              </w:r>
            </w:del>
          </w:p>
          <w:p w14:paraId="60D40923" w14:textId="41D3E175" w:rsidR="00472BD7" w:rsidRPr="00D20343" w:rsidRDefault="00472BD7" w:rsidP="00CB2653">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Change w:id="29" w:author="Jacob Wade" w:date="2023-09-15T08:08:00Z">
                <w:pPr>
                  <w:numPr>
                    <w:ilvl w:val="2"/>
                    <w:numId w:val="21"/>
                  </w:numPr>
                  <w:pBdr>
                    <w:top w:val="nil"/>
                    <w:left w:val="nil"/>
                    <w:bottom w:val="nil"/>
                    <w:right w:val="nil"/>
                    <w:between w:val="nil"/>
                  </w:pBdr>
                  <w:spacing w:line="240" w:lineRule="auto"/>
                  <w:ind w:left="1800" w:hanging="180"/>
                  <w:jc w:val="both"/>
                </w:pPr>
              </w:pPrChange>
            </w:pPr>
            <w:del w:id="30" w:author="Jacob Wade" w:date="2023-09-15T08:08:00Z">
              <w:r w:rsidRPr="00F96958" w:rsidDel="00CB2653">
                <w:rPr>
                  <w:rFonts w:ascii="Arial" w:hAnsi="Arial" w:cs="Arial"/>
                  <w:sz w:val="20"/>
                  <w:szCs w:val="20"/>
                  <w:u w:val="single"/>
                </w:rPr>
                <w:delText>Property Insurance.</w:delText>
              </w:r>
              <w:r w:rsidRPr="00F96958" w:rsidDel="00CB2653">
                <w:rPr>
                  <w:rFonts w:ascii="Arial" w:hAnsi="Arial" w:cs="Arial"/>
                  <w:sz w:val="20"/>
                  <w:szCs w:val="20"/>
                </w:rPr>
                <w:delText xml:space="preserve">  </w:delText>
              </w:r>
              <w:r w:rsidDel="00CB2653">
                <w:rPr>
                  <w:rFonts w:ascii="Arial" w:hAnsi="Arial" w:cs="Arial"/>
                  <w:sz w:val="20"/>
                  <w:szCs w:val="20"/>
                </w:rPr>
                <w:delText>Subcontractor</w:delText>
              </w:r>
              <w:r w:rsidRPr="00286B22" w:rsidDel="00CB2653">
                <w:rPr>
                  <w:rFonts w:ascii="Arial" w:hAnsi="Arial" w:cs="Arial"/>
                  <w:sz w:val="20"/>
                  <w:szCs w:val="20"/>
                </w:rPr>
                <w:delText xml:space="preserve"> </w:delText>
              </w:r>
              <w:r w:rsidRPr="00F96958" w:rsidDel="00CB2653">
                <w:rPr>
                  <w:rFonts w:ascii="Arial" w:hAnsi="Arial" w:cs="Arial"/>
                  <w:sz w:val="20"/>
                  <w:szCs w:val="20"/>
                </w:rPr>
                <w:delText xml:space="preserve">shall maintain insurance in an amount of not less than $500,000 to cover all sums which </w:delText>
              </w:r>
              <w:r w:rsidDel="00CB2653">
                <w:rPr>
                  <w:rFonts w:ascii="Arial" w:hAnsi="Arial" w:cs="Arial"/>
                  <w:sz w:val="20"/>
                  <w:szCs w:val="20"/>
                </w:rPr>
                <w:delText>Subcontractor</w:delText>
              </w:r>
              <w:r w:rsidRPr="00286B22" w:rsidDel="00CB2653">
                <w:rPr>
                  <w:rFonts w:ascii="Arial" w:hAnsi="Arial" w:cs="Arial"/>
                  <w:sz w:val="20"/>
                  <w:szCs w:val="20"/>
                </w:rPr>
                <w:delText xml:space="preserve"> </w:delText>
              </w:r>
              <w:r w:rsidRPr="00F96958" w:rsidDel="00CB2653">
                <w:rPr>
                  <w:rFonts w:ascii="Arial" w:hAnsi="Arial" w:cs="Arial"/>
                  <w:sz w:val="20"/>
                  <w:szCs w:val="20"/>
                </w:rPr>
                <w:delText xml:space="preserve">will legally be liable to pay </w:delText>
              </w:r>
              <w:r w:rsidDel="00CB2653">
                <w:rPr>
                  <w:rFonts w:ascii="Arial" w:hAnsi="Arial" w:cs="Arial"/>
                  <w:sz w:val="20"/>
                  <w:szCs w:val="20"/>
                </w:rPr>
                <w:delText>by</w:delText>
              </w:r>
              <w:r w:rsidRPr="00F96958" w:rsidDel="00CB2653">
                <w:rPr>
                  <w:rFonts w:ascii="Arial" w:hAnsi="Arial" w:cs="Arial"/>
                  <w:sz w:val="20"/>
                  <w:szCs w:val="20"/>
                </w:rPr>
                <w:delText xml:space="preserve"> reason of liability for damages to or destruction of </w:delText>
              </w:r>
              <w:r w:rsidRPr="005B3B36" w:rsidDel="00CB2653">
                <w:rPr>
                  <w:rFonts w:ascii="Arial" w:hAnsi="Arial" w:cs="Arial"/>
                  <w:sz w:val="20"/>
                  <w:szCs w:val="20"/>
                </w:rPr>
                <w:delText>the Contractor’s</w:delText>
              </w:r>
              <w:r w:rsidRPr="00F96958" w:rsidDel="00CB2653">
                <w:rPr>
                  <w:rFonts w:ascii="Arial" w:hAnsi="Arial" w:cs="Arial"/>
                  <w:sz w:val="20"/>
                  <w:szCs w:val="20"/>
                </w:rPr>
                <w:delText xml:space="preserve"> property including </w:delText>
              </w:r>
              <w:r w:rsidDel="00CB2653">
                <w:rPr>
                  <w:rFonts w:ascii="Arial" w:hAnsi="Arial" w:cs="Arial"/>
                  <w:sz w:val="20"/>
                  <w:szCs w:val="20"/>
                </w:rPr>
                <w:delText xml:space="preserve">but not limited to </w:delText>
              </w:r>
              <w:r w:rsidRPr="00F96958" w:rsidDel="00CB2653">
                <w:rPr>
                  <w:rFonts w:ascii="Arial" w:hAnsi="Arial" w:cs="Arial"/>
                  <w:sz w:val="20"/>
                  <w:szCs w:val="20"/>
                </w:rPr>
                <w:delText xml:space="preserve">the loss of use thereof. </w:delText>
              </w:r>
            </w:del>
          </w:p>
          <w:p w14:paraId="7FDB4327" w14:textId="7A20E86A" w:rsidR="00472BD7" w:rsidRPr="002262D9" w:rsidRDefault="00472BD7" w:rsidP="002262D9">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F96958">
              <w:rPr>
                <w:rFonts w:ascii="Arial" w:eastAsia="Arial" w:hAnsi="Arial" w:cs="Arial"/>
                <w:b/>
                <w:bCs/>
                <w:color w:val="000000"/>
                <w:sz w:val="20"/>
                <w:szCs w:val="20"/>
              </w:rPr>
              <w:t>Indemnification</w:t>
            </w:r>
            <w:r>
              <w:rPr>
                <w:rFonts w:ascii="Arial" w:eastAsia="Arial" w:hAnsi="Arial" w:cs="Arial"/>
                <w:color w:val="000000"/>
                <w:sz w:val="20"/>
                <w:szCs w:val="20"/>
              </w:rPr>
              <w:t>.</w:t>
            </w:r>
            <w:ins w:id="31" w:author="Jacob Wade" w:date="2023-09-15T08:13:00Z">
              <w:r w:rsidR="00636762">
                <w:rPr>
                  <w:rFonts w:ascii="Arial" w:eastAsia="Arial" w:hAnsi="Arial" w:cs="Arial"/>
                  <w:color w:val="000000"/>
                  <w:sz w:val="20"/>
                  <w:szCs w:val="20"/>
                </w:rPr>
                <w:t xml:space="preserve"> </w:t>
              </w:r>
            </w:ins>
            <w:commentRangeStart w:id="32"/>
            <w:ins w:id="33" w:author="Jacob Wade" w:date="2023-09-15T08:14:00Z">
              <w:r w:rsidR="00636762">
                <w:rPr>
                  <w:rFonts w:ascii="Arial" w:eastAsia="Arial" w:hAnsi="Arial" w:cs="Arial"/>
                  <w:color w:val="000000"/>
                  <w:sz w:val="20"/>
                  <w:szCs w:val="20"/>
                </w:rPr>
                <w:t>Except</w:t>
              </w:r>
            </w:ins>
            <w:commentRangeEnd w:id="32"/>
            <w:ins w:id="34" w:author="Jacob Wade" w:date="2023-09-15T08:17:00Z">
              <w:r w:rsidR="00636762">
                <w:rPr>
                  <w:rStyle w:val="CommentReference"/>
                </w:rPr>
                <w:commentReference w:id="32"/>
              </w:r>
            </w:ins>
            <w:ins w:id="35" w:author="Jacob Wade" w:date="2023-09-15T08:14:00Z">
              <w:r w:rsidR="00636762">
                <w:rPr>
                  <w:rFonts w:ascii="Arial" w:eastAsia="Arial" w:hAnsi="Arial" w:cs="Arial"/>
                  <w:color w:val="000000"/>
                  <w:sz w:val="20"/>
                  <w:szCs w:val="20"/>
                </w:rPr>
                <w:t xml:space="preserve"> as provided herein, each Party shall be responsible and liable for any claims, liabilities, demands, </w:t>
              </w:r>
              <w:proofErr w:type="gramStart"/>
              <w:r w:rsidR="00636762">
                <w:rPr>
                  <w:rFonts w:ascii="Arial" w:eastAsia="Arial" w:hAnsi="Arial" w:cs="Arial"/>
                  <w:color w:val="000000"/>
                  <w:sz w:val="20"/>
                  <w:szCs w:val="20"/>
                </w:rPr>
                <w:t>lawsuits</w:t>
              </w:r>
              <w:proofErr w:type="gramEnd"/>
              <w:r w:rsidR="00636762">
                <w:rPr>
                  <w:rFonts w:ascii="Arial" w:eastAsia="Arial" w:hAnsi="Arial" w:cs="Arial"/>
                  <w:color w:val="000000"/>
                  <w:sz w:val="20"/>
                  <w:szCs w:val="20"/>
                </w:rPr>
                <w:t xml:space="preserve"> and expenses, including attorney’s fees, relating to the acts and omissions of that Party, its agents</w:t>
              </w:r>
            </w:ins>
            <w:ins w:id="36" w:author="Jacob Wade" w:date="2023-09-15T08:15:00Z">
              <w:r w:rsidR="00636762">
                <w:rPr>
                  <w:rFonts w:ascii="Arial" w:eastAsia="Arial" w:hAnsi="Arial" w:cs="Arial"/>
                  <w:color w:val="000000"/>
                  <w:sz w:val="20"/>
                  <w:szCs w:val="20"/>
                </w:rPr>
                <w:t xml:space="preserve"> and employees committed in the performance of this Subcontract. In the event that a claim is made against either or both Parties relating to the performance of this Subcontract, it is the intent of both Parties to cooperate in the defense of such claims. Each Party shall have the right to take any and a</w:t>
              </w:r>
            </w:ins>
            <w:ins w:id="37" w:author="Jacob Wade" w:date="2023-09-15T08:16:00Z">
              <w:r w:rsidR="00636762">
                <w:rPr>
                  <w:rFonts w:ascii="Arial" w:eastAsia="Arial" w:hAnsi="Arial" w:cs="Arial"/>
                  <w:color w:val="000000"/>
                  <w:sz w:val="20"/>
                  <w:szCs w:val="20"/>
                </w:rPr>
                <w:t>ll action it believes necessary to protect its interest.</w:t>
              </w:r>
            </w:ins>
            <w:del w:id="38" w:author="Jacob Wade" w:date="2023-09-15T08:13:00Z">
              <w:r w:rsidDel="00636762">
                <w:rPr>
                  <w:rFonts w:ascii="Arial" w:eastAsia="Arial" w:hAnsi="Arial" w:cs="Arial"/>
                  <w:color w:val="000000"/>
                  <w:sz w:val="20"/>
                  <w:szCs w:val="20"/>
                </w:rPr>
                <w:delText xml:space="preserve"> </w:delText>
              </w:r>
              <w:r w:rsidR="005A610C" w:rsidRPr="005A610C" w:rsidDel="00636762">
                <w:rPr>
                  <w:rFonts w:ascii="Arial" w:hAnsi="Arial" w:cs="Arial"/>
                  <w:color w:val="000000"/>
                  <w:sz w:val="20"/>
                  <w:szCs w:val="20"/>
                </w:rPr>
                <w:delText>To the extent permitted by Kansas law and without waiving any applicable immunities, defenses, limitations or obligations, and subject to the powers, rights, and duties of the Kansas Attorney General, each Party (“Indemnifying Party”) shall indemnify, defend and hold the other Party (“Indemnified Party”) harmless from and against any and all damages, losses, liabilities and expenses (including reasonable attorneys’ fees) arising out of or relating to any third party claims, causes of action, lawsuits or other proceedings, regardless of legal theory, to the extent arising from Indemnifying Party’s (or any of Indemnifying Party’s subcontractors, suppliers, employees, agents, or representatives) intentional misconduct, gross negligence, or violation of any law or regulation. Indemnified Party shall promptly notify Indemnifying Party of any claim that is covered by this indemnification provision. Neither Party shall settle or compromise any claim or consent to the entry of any judgment without the prior written consent of the other Party and without an unconditional release of all liability by each claimant or plaintiff to the Indemnified Party</w:delText>
              </w:r>
            </w:del>
            <w:r w:rsidR="005A610C" w:rsidRPr="005A610C">
              <w:rPr>
                <w:rFonts w:ascii="Arial" w:hAnsi="Arial" w:cs="Arial"/>
                <w:color w:val="000000"/>
                <w:sz w:val="20"/>
                <w:szCs w:val="20"/>
              </w:rPr>
              <w:t>. Contractor’s liability under this section shall not exceed the amount set forth in the Kansas Tort Claims Act (K.S.A. 75-6101 et seq.).</w:t>
            </w:r>
          </w:p>
          <w:p w14:paraId="19AC1EE4" w14:textId="5DFC044A" w:rsidR="00472BD7" w:rsidRPr="005D1AAD" w:rsidRDefault="00472BD7"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F744B5">
              <w:rPr>
                <w:rFonts w:ascii="Arial" w:hAnsi="Arial" w:cs="Arial"/>
                <w:b/>
                <w:bCs/>
                <w:color w:val="000000"/>
                <w:sz w:val="20"/>
                <w:szCs w:val="20"/>
              </w:rPr>
              <w:t>Assignment</w:t>
            </w:r>
            <w:r w:rsidRPr="00F744B5">
              <w:rPr>
                <w:rFonts w:ascii="Arial" w:hAnsi="Arial" w:cs="Arial"/>
                <w:color w:val="000000"/>
                <w:sz w:val="20"/>
                <w:szCs w:val="20"/>
              </w:rPr>
              <w:t xml:space="preserve">. </w:t>
            </w:r>
            <w:commentRangeStart w:id="39"/>
            <w:ins w:id="40" w:author="Jacob Wade" w:date="2023-09-15T08:18:00Z">
              <w:r w:rsidR="00636762">
                <w:rPr>
                  <w:rFonts w:ascii="Arial" w:hAnsi="Arial" w:cs="Arial"/>
                  <w:color w:val="000000"/>
                  <w:sz w:val="20"/>
                  <w:szCs w:val="20"/>
                </w:rPr>
                <w:t>Neither</w:t>
              </w:r>
            </w:ins>
            <w:commentRangeEnd w:id="39"/>
            <w:ins w:id="41" w:author="Jacob Wade" w:date="2023-09-15T08:19:00Z">
              <w:r w:rsidR="00636762">
                <w:rPr>
                  <w:rStyle w:val="CommentReference"/>
                </w:rPr>
                <w:commentReference w:id="39"/>
              </w:r>
            </w:ins>
            <w:ins w:id="42" w:author="Jacob Wade" w:date="2023-09-15T08:18:00Z">
              <w:r w:rsidR="00636762">
                <w:rPr>
                  <w:rFonts w:ascii="Arial" w:hAnsi="Arial" w:cs="Arial"/>
                  <w:color w:val="000000"/>
                  <w:sz w:val="20"/>
                  <w:szCs w:val="20"/>
                </w:rPr>
                <w:t xml:space="preserve"> Party may assign this </w:t>
              </w:r>
            </w:ins>
            <w:ins w:id="43" w:author="Jacob Wade" w:date="2023-09-15T08:19:00Z">
              <w:r w:rsidR="00636762">
                <w:rPr>
                  <w:rFonts w:ascii="Arial" w:hAnsi="Arial" w:cs="Arial"/>
                  <w:color w:val="000000"/>
                  <w:sz w:val="20"/>
                  <w:szCs w:val="20"/>
                </w:rPr>
                <w:t>Subcontract or any interest therein without the written consent of the other Party.</w:t>
              </w:r>
            </w:ins>
            <w:del w:id="44" w:author="Jacob Wade" w:date="2023-09-15T08:18:00Z">
              <w:r w:rsidRPr="00F744B5" w:rsidDel="00636762">
                <w:rPr>
                  <w:rFonts w:ascii="Arial" w:hAnsi="Arial" w:cs="Arial"/>
                  <w:color w:val="000000"/>
                  <w:sz w:val="20"/>
                  <w:szCs w:val="20"/>
                </w:rPr>
                <w:delText xml:space="preserve"> </w:delText>
              </w:r>
              <w:r w:rsidR="005D1AAD" w:rsidDel="00636762">
                <w:rPr>
                  <w:rFonts w:ascii="Arial" w:hAnsi="Arial" w:cs="Arial"/>
                  <w:color w:val="000000"/>
                  <w:sz w:val="20"/>
                  <w:szCs w:val="20"/>
                </w:rPr>
                <w:delText>This Subcontract may not be assigned by Subcontractor except upon the prior written consent of Contract</w:delText>
              </w:r>
              <w:r w:rsidR="00592559" w:rsidDel="00636762">
                <w:rPr>
                  <w:rFonts w:ascii="Arial" w:hAnsi="Arial" w:cs="Arial"/>
                  <w:color w:val="000000"/>
                  <w:sz w:val="20"/>
                  <w:szCs w:val="20"/>
                </w:rPr>
                <w:delText>or</w:delText>
              </w:r>
              <w:r w:rsidR="005D1AAD" w:rsidDel="00636762">
                <w:rPr>
                  <w:rFonts w:ascii="Arial" w:hAnsi="Arial" w:cs="Arial"/>
                  <w:color w:val="000000"/>
                  <w:sz w:val="20"/>
                  <w:szCs w:val="20"/>
                </w:rPr>
                <w:delText xml:space="preserve">, and which consent may be withheld or conditioned by Contractor as necessary to prevent prejudice to its interests and entitlements hereunder. </w:delText>
              </w:r>
              <w:r w:rsidR="005D1AAD" w:rsidRPr="00830833" w:rsidDel="00636762">
                <w:rPr>
                  <w:rFonts w:ascii="Arial" w:hAnsi="Arial" w:cs="Arial"/>
                  <w:sz w:val="20"/>
                  <w:szCs w:val="20"/>
                </w:rPr>
                <w:delText xml:space="preserve">This </w:delText>
              </w:r>
              <w:r w:rsidR="005D1AAD" w:rsidDel="00636762">
                <w:rPr>
                  <w:rFonts w:ascii="Arial" w:hAnsi="Arial" w:cs="Arial"/>
                  <w:sz w:val="20"/>
                  <w:szCs w:val="20"/>
                </w:rPr>
                <w:delText>Subcontract</w:delText>
              </w:r>
              <w:r w:rsidR="005D1AAD" w:rsidRPr="00830833" w:rsidDel="00636762">
                <w:rPr>
                  <w:rFonts w:ascii="Arial" w:hAnsi="Arial" w:cs="Arial"/>
                  <w:sz w:val="20"/>
                  <w:szCs w:val="20"/>
                </w:rPr>
                <w:delText xml:space="preserve"> and all rights, privileges and licenses granted hereunder may be assigned by </w:delText>
              </w:r>
              <w:r w:rsidR="005D1AAD" w:rsidDel="00636762">
                <w:rPr>
                  <w:rFonts w:ascii="Arial" w:hAnsi="Arial" w:cs="Arial"/>
                  <w:sz w:val="20"/>
                  <w:szCs w:val="20"/>
                </w:rPr>
                <w:lastRenderedPageBreak/>
                <w:delText>Contractor</w:delText>
              </w:r>
              <w:r w:rsidR="005D1AAD" w:rsidRPr="00830833" w:rsidDel="00636762">
                <w:rPr>
                  <w:rFonts w:ascii="Arial" w:hAnsi="Arial" w:cs="Arial"/>
                  <w:sz w:val="20"/>
                  <w:szCs w:val="20"/>
                </w:rPr>
                <w:delText xml:space="preserve"> to </w:delText>
              </w:r>
              <w:r w:rsidR="005D1AAD" w:rsidDel="00636762">
                <w:rPr>
                  <w:rFonts w:ascii="Arial" w:hAnsi="Arial" w:cs="Arial"/>
                  <w:sz w:val="20"/>
                  <w:szCs w:val="20"/>
                </w:rPr>
                <w:delText>Contractor’s</w:delText>
              </w:r>
              <w:r w:rsidR="005D1AAD" w:rsidRPr="00830833" w:rsidDel="00636762">
                <w:rPr>
                  <w:rFonts w:ascii="Arial" w:hAnsi="Arial" w:cs="Arial"/>
                  <w:sz w:val="20"/>
                  <w:szCs w:val="20"/>
                </w:rPr>
                <w:delText xml:space="preserve"> subsidiaries and </w:delText>
              </w:r>
              <w:r w:rsidR="005D1AAD" w:rsidDel="00636762">
                <w:rPr>
                  <w:rFonts w:ascii="Arial" w:hAnsi="Arial" w:cs="Arial"/>
                  <w:sz w:val="20"/>
                  <w:szCs w:val="20"/>
                </w:rPr>
                <w:delText>Contractor’s</w:delText>
              </w:r>
              <w:r w:rsidR="005D1AAD" w:rsidRPr="00830833" w:rsidDel="00636762">
                <w:rPr>
                  <w:rFonts w:ascii="Arial" w:hAnsi="Arial" w:cs="Arial"/>
                  <w:sz w:val="20"/>
                  <w:szCs w:val="20"/>
                </w:rPr>
                <w:delText xml:space="preserve"> supporting organizations</w:delText>
              </w:r>
            </w:del>
            <w:r w:rsidR="005D1AAD" w:rsidRPr="00830833">
              <w:rPr>
                <w:rFonts w:ascii="Arial" w:hAnsi="Arial" w:cs="Arial"/>
                <w:sz w:val="20"/>
                <w:szCs w:val="20"/>
              </w:rPr>
              <w:t xml:space="preserve">. This </w:t>
            </w:r>
            <w:r w:rsidR="005D1AAD">
              <w:rPr>
                <w:rFonts w:ascii="Arial" w:hAnsi="Arial" w:cs="Arial"/>
                <w:sz w:val="20"/>
                <w:szCs w:val="20"/>
              </w:rPr>
              <w:t>Subcontract</w:t>
            </w:r>
            <w:r w:rsidR="005D1AAD" w:rsidRPr="00830833">
              <w:rPr>
                <w:rFonts w:ascii="Arial" w:hAnsi="Arial" w:cs="Arial"/>
                <w:sz w:val="20"/>
                <w:szCs w:val="20"/>
              </w:rPr>
              <w:t xml:space="preserve"> shall be binding upon and inure to the benefit of the Parties and their respective successors, legal </w:t>
            </w:r>
            <w:r w:rsidR="00E831CE" w:rsidRPr="00830833">
              <w:rPr>
                <w:rFonts w:ascii="Arial" w:hAnsi="Arial" w:cs="Arial"/>
                <w:sz w:val="20"/>
                <w:szCs w:val="20"/>
              </w:rPr>
              <w:t>representatives,</w:t>
            </w:r>
            <w:r w:rsidR="005D1AAD" w:rsidRPr="00830833">
              <w:rPr>
                <w:rFonts w:ascii="Arial" w:hAnsi="Arial" w:cs="Arial"/>
                <w:sz w:val="20"/>
                <w:szCs w:val="20"/>
              </w:rPr>
              <w:t xml:space="preserve"> and assigns.</w:t>
            </w:r>
            <w:r w:rsidR="005D1AAD">
              <w:rPr>
                <w:rFonts w:ascii="Arial" w:eastAsia="Arial" w:hAnsi="Arial" w:cs="Arial"/>
                <w:color w:val="000000"/>
                <w:sz w:val="20"/>
                <w:szCs w:val="20"/>
              </w:rPr>
              <w:t xml:space="preserve"> </w:t>
            </w:r>
          </w:p>
          <w:p w14:paraId="7B29BDB5" w14:textId="77777777" w:rsidR="00472BD7" w:rsidRDefault="00472BD7"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F744B5">
              <w:rPr>
                <w:rFonts w:ascii="Arial" w:hAnsi="Arial" w:cs="Arial"/>
                <w:b/>
                <w:bCs/>
                <w:color w:val="000000"/>
                <w:sz w:val="20"/>
                <w:szCs w:val="20"/>
              </w:rPr>
              <w:t>Severability</w:t>
            </w:r>
            <w:r w:rsidRPr="00F744B5">
              <w:rPr>
                <w:rFonts w:ascii="Arial" w:hAnsi="Arial" w:cs="Arial"/>
                <w:color w:val="000000"/>
                <w:sz w:val="20"/>
                <w:szCs w:val="20"/>
              </w:rPr>
              <w:t xml:space="preserve">.  </w:t>
            </w:r>
            <w:r w:rsidRPr="00F744B5">
              <w:rPr>
                <w:rFonts w:ascii="Arial" w:hAnsi="Arial" w:cs="Arial"/>
                <w:sz w:val="20"/>
                <w:szCs w:val="20"/>
              </w:rPr>
              <w:t>If any provision of this Subcontract or any provision of any document incorporated by reference shall be held invalid, such invalidity shall not affect the other provisions of this Subcontract which can be given effect without the invalid provision, and to this end the provisions of this Subcontract are declared to be severable.</w:t>
            </w:r>
          </w:p>
          <w:p w14:paraId="697BB2ED" w14:textId="499AECC5" w:rsidR="00472BD7" w:rsidRPr="00472BD7" w:rsidRDefault="00472BD7"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F744B5">
              <w:rPr>
                <w:rFonts w:ascii="Arial" w:hAnsi="Arial" w:cs="Arial"/>
                <w:b/>
                <w:bCs/>
                <w:color w:val="000000"/>
                <w:sz w:val="20"/>
                <w:szCs w:val="20"/>
              </w:rPr>
              <w:t>Waiver</w:t>
            </w:r>
            <w:r w:rsidRPr="005620F3">
              <w:rPr>
                <w:rFonts w:ascii="Arial" w:hAnsi="Arial" w:cs="Arial"/>
                <w:color w:val="000000"/>
                <w:sz w:val="20"/>
                <w:szCs w:val="20"/>
              </w:rPr>
              <w:t xml:space="preserve">.  </w:t>
            </w:r>
            <w:r w:rsidRPr="005620F3">
              <w:rPr>
                <w:rFonts w:ascii="Arial" w:hAnsi="Arial" w:cs="Arial"/>
                <w:sz w:val="20"/>
                <w:szCs w:val="20"/>
              </w:rPr>
              <w:t>No waiver of any term or provision of this Subcontract whether by conduct or otherwise in any one or more instances shall be deemed to be, or construed as, a further or continuing waiver of any such term or provision, or of any other term or provision, of this Subcontract</w:t>
            </w:r>
            <w:r>
              <w:rPr>
                <w:rFonts w:ascii="Arial" w:hAnsi="Arial" w:cs="Arial"/>
                <w:sz w:val="20"/>
                <w:szCs w:val="20"/>
              </w:rPr>
              <w:t>.</w:t>
            </w:r>
          </w:p>
          <w:p w14:paraId="3E8B2E34" w14:textId="1FACFC8E" w:rsidR="00472BD7" w:rsidRPr="00472BD7" w:rsidRDefault="00472BD7"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F744B5">
              <w:rPr>
                <w:rFonts w:ascii="Arial" w:hAnsi="Arial" w:cs="Arial"/>
                <w:b/>
                <w:bCs/>
                <w:color w:val="000000"/>
                <w:sz w:val="20"/>
                <w:szCs w:val="20"/>
              </w:rPr>
              <w:t>Unilateral Amendments</w:t>
            </w:r>
            <w:r w:rsidRPr="005620F3">
              <w:rPr>
                <w:rFonts w:ascii="Arial" w:hAnsi="Arial" w:cs="Arial"/>
                <w:color w:val="000000"/>
                <w:sz w:val="20"/>
                <w:szCs w:val="20"/>
              </w:rPr>
              <w:t>.</w:t>
            </w:r>
            <w:r w:rsidRPr="005620F3">
              <w:rPr>
                <w:rFonts w:ascii="Arial" w:hAnsi="Arial" w:cs="Arial"/>
                <w:sz w:val="20"/>
                <w:szCs w:val="20"/>
              </w:rPr>
              <w:t xml:space="preserve"> Contractor may issue certain changes to the </w:t>
            </w:r>
            <w:r>
              <w:rPr>
                <w:rFonts w:ascii="Arial" w:hAnsi="Arial" w:cs="Arial"/>
                <w:sz w:val="20"/>
                <w:szCs w:val="20"/>
              </w:rPr>
              <w:t xml:space="preserve">Subcontract </w:t>
            </w:r>
            <w:r w:rsidRPr="005620F3">
              <w:rPr>
                <w:rFonts w:ascii="Arial" w:hAnsi="Arial" w:cs="Arial"/>
                <w:sz w:val="20"/>
                <w:szCs w:val="20"/>
              </w:rPr>
              <w:t xml:space="preserve">Period of Performance and </w:t>
            </w:r>
            <w:r>
              <w:rPr>
                <w:rFonts w:ascii="Arial" w:hAnsi="Arial" w:cs="Arial"/>
                <w:sz w:val="20"/>
                <w:szCs w:val="20"/>
              </w:rPr>
              <w:t>Subcontractor B</w:t>
            </w:r>
            <w:r w:rsidRPr="005620F3">
              <w:rPr>
                <w:rFonts w:ascii="Arial" w:hAnsi="Arial" w:cs="Arial"/>
                <w:sz w:val="20"/>
                <w:szCs w:val="20"/>
              </w:rPr>
              <w:t xml:space="preserve">udget: ___ Unilaterally </w:t>
            </w:r>
            <w:r w:rsidR="005A610C">
              <w:rPr>
                <w:rFonts w:ascii="Arial" w:hAnsi="Arial" w:cs="Arial"/>
                <w:sz w:val="20"/>
                <w:szCs w:val="20"/>
              </w:rPr>
              <w:t>X</w:t>
            </w:r>
            <w:r w:rsidRPr="005620F3">
              <w:rPr>
                <w:rFonts w:ascii="Arial" w:hAnsi="Arial" w:cs="Arial"/>
                <w:sz w:val="20"/>
                <w:szCs w:val="20"/>
              </w:rPr>
              <w:t xml:space="preserve"> Bilaterally. </w:t>
            </w:r>
          </w:p>
          <w:p w14:paraId="78D3413E" w14:textId="2A33EA0C" w:rsidR="00D20343" w:rsidRPr="004F259F" w:rsidRDefault="007F394E"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7F394E">
              <w:rPr>
                <w:rFonts w:ascii="Arial" w:eastAsia="Arial" w:hAnsi="Arial" w:cs="Arial"/>
                <w:b/>
                <w:color w:val="000000"/>
                <w:sz w:val="20"/>
                <w:szCs w:val="20"/>
              </w:rPr>
              <w:t>Termination for Convenience and Stop Work Order</w:t>
            </w:r>
            <w:r>
              <w:rPr>
                <w:rFonts w:ascii="Arial" w:eastAsia="Arial" w:hAnsi="Arial" w:cs="Arial"/>
                <w:b/>
                <w:color w:val="000000"/>
                <w:sz w:val="20"/>
                <w:szCs w:val="20"/>
              </w:rPr>
              <w:t>:</w:t>
            </w:r>
            <w:r w:rsidRPr="007F394E">
              <w:rPr>
                <w:rFonts w:ascii="Arial" w:eastAsia="Arial" w:hAnsi="Arial" w:cs="Arial"/>
                <w:color w:val="000000"/>
                <w:sz w:val="20"/>
                <w:szCs w:val="20"/>
              </w:rPr>
              <w:t xml:space="preserve"> </w:t>
            </w:r>
            <w:r w:rsidR="00472BD7" w:rsidRPr="0022639B">
              <w:rPr>
                <w:rFonts w:ascii="Arial" w:eastAsia="Arial" w:hAnsi="Arial" w:cs="Arial"/>
                <w:sz w:val="20"/>
                <w:szCs w:val="20"/>
              </w:rPr>
              <w:t xml:space="preserve">Contractor shall have the right to terminate this Subcontract with </w:t>
            </w:r>
            <w:r w:rsidR="00472BD7" w:rsidRPr="0022639B">
              <w:rPr>
                <w:rFonts w:ascii="Arial" w:eastAsia="Arial" w:hAnsi="Arial" w:cs="Arial"/>
                <w:b/>
                <w:sz w:val="20"/>
                <w:szCs w:val="20"/>
                <w:u w:val="single"/>
              </w:rPr>
              <w:t>30</w:t>
            </w:r>
            <w:r w:rsidR="00472BD7" w:rsidRPr="0022639B">
              <w:rPr>
                <w:rFonts w:ascii="Arial" w:eastAsia="Arial" w:hAnsi="Arial" w:cs="Arial"/>
                <w:sz w:val="20"/>
                <w:szCs w:val="20"/>
              </w:rPr>
              <w:t xml:space="preserve"> days’ written notice to Subcontractor at any time and for any reason.  In the event that Awarding Agency terminates the</w:t>
            </w:r>
            <w:r w:rsidR="00E409CC">
              <w:rPr>
                <w:rFonts w:ascii="Arial" w:eastAsia="Arial" w:hAnsi="Arial" w:cs="Arial"/>
                <w:sz w:val="20"/>
                <w:szCs w:val="20"/>
              </w:rPr>
              <w:t xml:space="preserve"> Prime Contract</w:t>
            </w:r>
            <w:r w:rsidR="00B25DE4">
              <w:rPr>
                <w:rFonts w:ascii="Arial" w:eastAsia="Arial" w:hAnsi="Arial" w:cs="Arial"/>
                <w:sz w:val="20"/>
                <w:szCs w:val="20"/>
              </w:rPr>
              <w:t xml:space="preserve"> (or any statements of work issued to Contractor under the Prime Contract)</w:t>
            </w:r>
            <w:r w:rsidR="00472BD7" w:rsidRPr="0022639B">
              <w:rPr>
                <w:rFonts w:ascii="Arial" w:eastAsia="Arial" w:hAnsi="Arial" w:cs="Arial"/>
                <w:sz w:val="20"/>
                <w:szCs w:val="20"/>
              </w:rPr>
              <w:t xml:space="preserve">, Contractor shall terminate this </w:t>
            </w:r>
            <w:r w:rsidR="00472BD7" w:rsidRPr="004F259F">
              <w:rPr>
                <w:rFonts w:ascii="Arial" w:eastAsia="Arial" w:hAnsi="Arial" w:cs="Arial"/>
                <w:sz w:val="20"/>
                <w:szCs w:val="20"/>
              </w:rPr>
              <w:t>Subcontract in accordance with the terms of the</w:t>
            </w:r>
            <w:r w:rsidR="00E409CC" w:rsidRPr="004F259F">
              <w:rPr>
                <w:rFonts w:ascii="Arial" w:eastAsia="Arial" w:hAnsi="Arial" w:cs="Arial"/>
                <w:sz w:val="20"/>
                <w:szCs w:val="20"/>
              </w:rPr>
              <w:t xml:space="preserve"> Prime Contract</w:t>
            </w:r>
            <w:r w:rsidR="00472BD7" w:rsidRPr="004F259F">
              <w:rPr>
                <w:rFonts w:ascii="Arial" w:eastAsia="Arial" w:hAnsi="Arial" w:cs="Arial"/>
                <w:sz w:val="20"/>
                <w:szCs w:val="20"/>
              </w:rPr>
              <w:t>.  Upon termination</w:t>
            </w:r>
            <w:r w:rsidR="00B25DE4" w:rsidRPr="004F259F">
              <w:rPr>
                <w:rFonts w:ascii="Arial" w:eastAsia="Arial" w:hAnsi="Arial" w:cs="Arial"/>
                <w:sz w:val="20"/>
                <w:szCs w:val="20"/>
              </w:rPr>
              <w:t xml:space="preserve"> of this Subcontract</w:t>
            </w:r>
            <w:r w:rsidR="00472BD7" w:rsidRPr="004F259F">
              <w:rPr>
                <w:rFonts w:ascii="Arial" w:eastAsia="Arial" w:hAnsi="Arial" w:cs="Arial"/>
                <w:sz w:val="20"/>
                <w:szCs w:val="20"/>
              </w:rPr>
              <w:t xml:space="preserve">, Subcontractor shall be reimbursed for allowable costs and non-cancelable obligations incurred prior to the date of termination and shall furnish all </w:t>
            </w:r>
            <w:r w:rsidR="008D6DC8" w:rsidRPr="004F259F">
              <w:rPr>
                <w:rFonts w:ascii="Arial" w:eastAsia="Arial" w:hAnsi="Arial" w:cs="Arial"/>
                <w:sz w:val="20"/>
                <w:szCs w:val="20"/>
              </w:rPr>
              <w:t>necessary</w:t>
            </w:r>
            <w:r w:rsidR="008D6DC8">
              <w:rPr>
                <w:rFonts w:ascii="Arial" w:eastAsia="Arial" w:hAnsi="Arial" w:cs="Arial"/>
                <w:sz w:val="20"/>
                <w:szCs w:val="20"/>
              </w:rPr>
              <w:t xml:space="preserve"> </w:t>
            </w:r>
            <w:r w:rsidR="008D6DC8" w:rsidRPr="004F259F">
              <w:rPr>
                <w:rFonts w:ascii="Arial" w:eastAsia="Arial" w:hAnsi="Arial" w:cs="Arial"/>
                <w:sz w:val="20"/>
                <w:szCs w:val="20"/>
              </w:rPr>
              <w:t>data</w:t>
            </w:r>
            <w:r w:rsidR="00472BD7" w:rsidRPr="004F259F">
              <w:rPr>
                <w:rFonts w:ascii="Arial" w:eastAsia="Arial" w:hAnsi="Arial" w:cs="Arial"/>
                <w:sz w:val="20"/>
                <w:szCs w:val="20"/>
              </w:rPr>
              <w:t>, deliverables, and final reports, in accordance with Attachments 4 and 5, on the research completed or in progress through the date of termination.  In the event of a Stop Work Order issued by the Awarding Agency, Subcontractor shall immediately comply upon receiving such notice by the Contractor</w:t>
            </w:r>
            <w:r w:rsidRPr="004F259F">
              <w:rPr>
                <w:rFonts w:ascii="Arial" w:eastAsia="Arial" w:hAnsi="Arial" w:cs="Arial"/>
                <w:sz w:val="20"/>
                <w:szCs w:val="20"/>
              </w:rPr>
              <w:t xml:space="preserve">.  </w:t>
            </w:r>
          </w:p>
          <w:p w14:paraId="0E430445" w14:textId="50737CA5" w:rsidR="00D20343" w:rsidRPr="00830833" w:rsidRDefault="00D20343"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4F259F">
              <w:rPr>
                <w:rFonts w:ascii="Arial" w:eastAsia="Arial" w:hAnsi="Arial" w:cs="Arial"/>
                <w:b/>
                <w:bCs/>
                <w:sz w:val="20"/>
                <w:szCs w:val="20"/>
              </w:rPr>
              <w:t>Disputes</w:t>
            </w:r>
            <w:r w:rsidRPr="004F259F">
              <w:rPr>
                <w:rFonts w:ascii="Arial" w:eastAsia="Arial" w:hAnsi="Arial" w:cs="Arial"/>
                <w:sz w:val="20"/>
                <w:szCs w:val="20"/>
              </w:rPr>
              <w:t>.  The parties shall make good faith efforts to attempt to resolve all disputes through informal means. Each party agrees that, prior to resorting to litigation to resolve any dispute, it will confer with the other party to determine whether other procedures that are less expensive or less time-consuming can be adopted</w:t>
            </w:r>
            <w:r w:rsidRPr="00D20343">
              <w:rPr>
                <w:rFonts w:ascii="Arial" w:eastAsia="Arial" w:hAnsi="Arial" w:cs="Arial"/>
                <w:sz w:val="20"/>
                <w:szCs w:val="20"/>
              </w:rPr>
              <w:t xml:space="preserve"> to resolve the dispute. Notwithstanding the foregoing, nothing in this Subcontract shall prevent and/or prohibit either party from exercising any right available to it either at law or in equity.</w:t>
            </w:r>
            <w:r w:rsidRPr="00D20343">
              <w:rPr>
                <w:rFonts w:ascii="GE Inspira" w:hAnsi="GE Inspira" w:cs="Times New Roman"/>
                <w:lang w:val="en-GB"/>
              </w:rPr>
              <w:t xml:space="preserve"> </w:t>
            </w:r>
            <w:r w:rsidRPr="00D20343">
              <w:rPr>
                <w:rFonts w:ascii="Arial" w:eastAsia="Arial" w:hAnsi="Arial" w:cs="Arial"/>
                <w:sz w:val="20"/>
                <w:szCs w:val="20"/>
              </w:rPr>
              <w:t xml:space="preserve"> </w:t>
            </w:r>
          </w:p>
          <w:p w14:paraId="79819A9B" w14:textId="24A698EA" w:rsidR="001D5814" w:rsidRPr="00830833" w:rsidRDefault="001D5814"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060F92">
              <w:rPr>
                <w:rFonts w:ascii="Arial" w:hAnsi="Arial" w:cs="Arial"/>
                <w:b/>
                <w:sz w:val="20"/>
                <w:szCs w:val="20"/>
              </w:rPr>
              <w:t>Force Majeure</w:t>
            </w:r>
            <w:r w:rsidRPr="00060F92">
              <w:rPr>
                <w:rFonts w:ascii="Arial" w:hAnsi="Arial" w:cs="Arial"/>
                <w:sz w:val="20"/>
                <w:szCs w:val="20"/>
              </w:rPr>
              <w:t xml:space="preserve">. </w:t>
            </w:r>
            <w:r w:rsidRPr="005D1AAD">
              <w:rPr>
                <w:rFonts w:ascii="Arial" w:hAnsi="Arial" w:cs="Arial"/>
                <w:sz w:val="20"/>
                <w:szCs w:val="20"/>
              </w:rPr>
              <w:t>Neither party shall be liable to the other for any failure or delay caused by events beyond the party’s reasonable control, including, without limitation, a failure to furnish necessary information, sabotage, failures or delays in transportation or communication, failures or substitutions of equipment, labor disputes, accidents, shortages of labor, fuel, raw materials, or equipment, or technical failures (in each case, a “Force Majeure Event”), provided the party that is prevented from carrying out its obligations hereunder (the “Affected Party”): (i) notifies the other party (the “Non-Affected Party”) immediately of any Force Majeure Event, and (ii) uses its reasonable best efforts to mitigate and remedy the adverse effects of such a Force Majeure Event. In the event said Force Majeure Event persists for longer than thirty (30) days, Contractor shall have the option to terminate this Subcontract, without penalty.</w:t>
            </w:r>
          </w:p>
          <w:p w14:paraId="0E28016A" w14:textId="27A80128" w:rsidR="001D5814" w:rsidRPr="005D1AAD" w:rsidRDefault="001D5814"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5D1AAD">
              <w:rPr>
                <w:rFonts w:ascii="Arial" w:eastAsia="Arial" w:hAnsi="Arial" w:cs="Arial"/>
                <w:b/>
                <w:bCs/>
                <w:color w:val="000000"/>
                <w:sz w:val="20"/>
                <w:szCs w:val="20"/>
              </w:rPr>
              <w:t>Independent Contractor</w:t>
            </w:r>
            <w:r w:rsidRPr="005D1AAD">
              <w:rPr>
                <w:rFonts w:ascii="Arial" w:eastAsia="Arial" w:hAnsi="Arial" w:cs="Arial"/>
                <w:color w:val="000000"/>
                <w:sz w:val="20"/>
                <w:szCs w:val="20"/>
              </w:rPr>
              <w:t xml:space="preserve">.  The Subcontractor is engaged as an independent contractor.  Nothing in </w:t>
            </w:r>
            <w:r w:rsidR="00B25DE4" w:rsidRPr="005D1AAD">
              <w:rPr>
                <w:rFonts w:ascii="Arial" w:eastAsia="Arial" w:hAnsi="Arial" w:cs="Arial"/>
                <w:color w:val="000000"/>
                <w:sz w:val="20"/>
                <w:szCs w:val="20"/>
              </w:rPr>
              <w:t>this</w:t>
            </w:r>
            <w:r w:rsidRPr="005D1AAD">
              <w:rPr>
                <w:rFonts w:ascii="Arial" w:eastAsia="Arial" w:hAnsi="Arial" w:cs="Arial"/>
                <w:color w:val="000000"/>
                <w:sz w:val="20"/>
                <w:szCs w:val="20"/>
              </w:rPr>
              <w:t xml:space="preserve"> Subcontract is intended to, or shall be deemed to, constitute a partnership or joint venture between the parties. No party has the authority to bind any other party in contract or to incur any debts or obligations on behalf of any other party, and no party (including any employee or other representative of a party with responsibility for program matters) shall take any action that attempts or purports to bind any other party in such a manner, without the affected party’s prior written approval.</w:t>
            </w:r>
          </w:p>
          <w:p w14:paraId="7F74F86C" w14:textId="4E68FDFC" w:rsidR="00B25DE4" w:rsidRPr="005D1AAD" w:rsidRDefault="001D5814"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5D1AAD">
              <w:rPr>
                <w:rFonts w:ascii="Arial" w:eastAsia="Arial" w:hAnsi="Arial" w:cs="Arial"/>
                <w:b/>
                <w:bCs/>
                <w:color w:val="000000"/>
                <w:sz w:val="20"/>
                <w:szCs w:val="20"/>
              </w:rPr>
              <w:t>Publicity/Use of Name</w:t>
            </w:r>
            <w:r w:rsidRPr="005D1AAD">
              <w:rPr>
                <w:rFonts w:ascii="Arial" w:eastAsia="Arial" w:hAnsi="Arial" w:cs="Arial"/>
                <w:color w:val="000000"/>
                <w:sz w:val="20"/>
                <w:szCs w:val="20"/>
              </w:rPr>
              <w:t xml:space="preserve">. </w:t>
            </w:r>
            <w:commentRangeStart w:id="45"/>
            <w:ins w:id="46" w:author="Jacob Wade" w:date="2023-09-15T08:27:00Z">
              <w:r w:rsidR="00D22AF8">
                <w:rPr>
                  <w:rFonts w:ascii="Arial" w:eastAsia="Arial" w:hAnsi="Arial" w:cs="Arial"/>
                  <w:color w:val="000000"/>
                  <w:sz w:val="20"/>
                  <w:szCs w:val="20"/>
                </w:rPr>
                <w:t>Neither</w:t>
              </w:r>
            </w:ins>
            <w:commentRangeEnd w:id="45"/>
            <w:ins w:id="47" w:author="Jacob Wade" w:date="2023-09-15T08:28:00Z">
              <w:r w:rsidR="00D22AF8">
                <w:rPr>
                  <w:rStyle w:val="CommentReference"/>
                </w:rPr>
                <w:commentReference w:id="45"/>
              </w:r>
            </w:ins>
            <w:ins w:id="48" w:author="Jacob Wade" w:date="2023-09-15T08:27:00Z">
              <w:r w:rsidR="00D22AF8">
                <w:rPr>
                  <w:rFonts w:ascii="Arial" w:eastAsia="Arial" w:hAnsi="Arial" w:cs="Arial"/>
                  <w:color w:val="000000"/>
                  <w:sz w:val="20"/>
                  <w:szCs w:val="20"/>
                </w:rPr>
                <w:t xml:space="preserve"> Party shall use the name of the other Party, or the name of any faculty member, employee, or student of the other Party in connection with any product, service, promotion, news release, or other publicity without the prior written permission of t</w:t>
              </w:r>
            </w:ins>
            <w:ins w:id="49" w:author="Jacob Wade" w:date="2023-09-15T08:28:00Z">
              <w:r w:rsidR="00D22AF8">
                <w:rPr>
                  <w:rFonts w:ascii="Arial" w:eastAsia="Arial" w:hAnsi="Arial" w:cs="Arial"/>
                  <w:color w:val="000000"/>
                  <w:sz w:val="20"/>
                  <w:szCs w:val="20"/>
                </w:rPr>
                <w:t>he other Party and, if an individual’s name be concerned, of that individual.</w:t>
              </w:r>
            </w:ins>
            <w:r w:rsidRPr="005D1AAD">
              <w:rPr>
                <w:rFonts w:ascii="Arial" w:eastAsia="Arial" w:hAnsi="Arial" w:cs="Arial"/>
                <w:color w:val="000000"/>
                <w:sz w:val="20"/>
                <w:szCs w:val="20"/>
              </w:rPr>
              <w:t xml:space="preserve"> </w:t>
            </w:r>
            <w:del w:id="50" w:author="Jacob Wade" w:date="2023-09-15T08:26:00Z">
              <w:r w:rsidR="00B25DE4" w:rsidRPr="00830833" w:rsidDel="00D22AF8">
                <w:rPr>
                  <w:rFonts w:ascii="Arial" w:hAnsi="Arial" w:cs="Arial"/>
                  <w:sz w:val="20"/>
                  <w:szCs w:val="20"/>
                </w:rPr>
                <w:delText>Subcontractor shall not use the name, logos, insignias or trademarks of Contractor, any affiliates of Contractor, or any project member, in any publicity, advertising, promotional materials, news release or websites except as set forth in this Subcontract or as authorized in writing by Contractor in each instance.  Subcontractor may use the name of Contractor in a document required to be filed with, or provided to, any governmental authority or regulatory agency to comply with applicable legal or regulatory requirements.  Subcontractor may also refer to Contractor by name and reprint Contractor’s logo in any internal or governmental report or summary report prepared by Subcontractor as it relates to the services provided by Subcontractor to Contractor</w:delText>
              </w:r>
            </w:del>
            <w:r w:rsidR="00B25DE4" w:rsidRPr="00830833">
              <w:rPr>
                <w:rFonts w:ascii="Arial" w:hAnsi="Arial" w:cs="Arial"/>
                <w:sz w:val="20"/>
                <w:szCs w:val="20"/>
              </w:rPr>
              <w:t>.</w:t>
            </w:r>
          </w:p>
          <w:p w14:paraId="18DB8C26" w14:textId="4DB3287D" w:rsidR="001D5814" w:rsidRPr="00830833" w:rsidRDefault="001D5814"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5D1AAD">
              <w:rPr>
                <w:rFonts w:ascii="Arial" w:eastAsia="Arial" w:hAnsi="Arial" w:cs="Arial"/>
                <w:b/>
                <w:bCs/>
                <w:color w:val="000000"/>
                <w:sz w:val="20"/>
                <w:szCs w:val="20"/>
              </w:rPr>
              <w:t>Export Controls</w:t>
            </w:r>
            <w:r w:rsidRPr="005D1AAD">
              <w:rPr>
                <w:rFonts w:ascii="Arial" w:eastAsia="Arial" w:hAnsi="Arial" w:cs="Arial"/>
                <w:color w:val="000000"/>
                <w:sz w:val="20"/>
                <w:szCs w:val="20"/>
              </w:rPr>
              <w:t xml:space="preserve">.  </w:t>
            </w:r>
            <w:r w:rsidRPr="005D1AAD">
              <w:rPr>
                <w:rFonts w:ascii="Arial" w:eastAsia="Arial" w:hAnsi="Arial" w:cs="Arial"/>
                <w:sz w:val="20"/>
                <w:szCs w:val="20"/>
              </w:rPr>
              <w:t xml:space="preserve">The parties understand that the export of goods and/or technical data from the United States may require some form of export control license from the U.S. Government in accordance with </w:t>
            </w:r>
            <w:r w:rsidRPr="005D1AAD">
              <w:rPr>
                <w:rFonts w:ascii="Arial" w:eastAsia="Arial" w:hAnsi="Arial" w:cs="Arial"/>
                <w:color w:val="231D1D"/>
                <w:sz w:val="20"/>
                <w:szCs w:val="20"/>
              </w:rPr>
              <w:t>Export Administration Regulations, Title 15 CFR, sections 730-774</w:t>
            </w:r>
            <w:r w:rsidRPr="005D1AAD">
              <w:rPr>
                <w:rFonts w:ascii="Arial" w:eastAsia="Arial" w:hAnsi="Arial" w:cs="Arial"/>
                <w:sz w:val="20"/>
                <w:szCs w:val="20"/>
              </w:rPr>
              <w:t>. The parties agree that they will not disclose, export or re-export any materials or technical data received under this Subcontract to any countries for which the U.S. Government requires an export license unless it has obtained prior written authorization first from the cognizant government agency or other authority responsible for such matters. The parties further agree that in the event that export license is required, the party requiring such a license shall be responsible for the cost of obtaining such license.</w:t>
            </w:r>
          </w:p>
          <w:p w14:paraId="6D2534ED" w14:textId="260F733C" w:rsidR="001D5814" w:rsidRPr="00352D0C" w:rsidRDefault="001D5814" w:rsidP="00352D0C">
            <w:pPr>
              <w:widowControl w:val="0"/>
              <w:numPr>
                <w:ilvl w:val="0"/>
                <w:numId w:val="21"/>
              </w:numPr>
              <w:spacing w:line="240" w:lineRule="auto"/>
              <w:jc w:val="both"/>
              <w:rPr>
                <w:rFonts w:ascii="Arial" w:eastAsia="Arial" w:hAnsi="Arial" w:cs="Arial"/>
                <w:sz w:val="20"/>
                <w:szCs w:val="20"/>
              </w:rPr>
            </w:pPr>
            <w:r w:rsidRPr="005D1AAD">
              <w:rPr>
                <w:rFonts w:ascii="Arial" w:eastAsia="Arial" w:hAnsi="Arial" w:cs="Arial"/>
                <w:b/>
                <w:bCs/>
                <w:sz w:val="20"/>
                <w:szCs w:val="20"/>
              </w:rPr>
              <w:t>Closeout</w:t>
            </w:r>
            <w:r w:rsidRPr="005D1AAD">
              <w:rPr>
                <w:rFonts w:ascii="Arial" w:eastAsia="Arial" w:hAnsi="Arial" w:cs="Arial"/>
                <w:sz w:val="20"/>
                <w:szCs w:val="20"/>
              </w:rPr>
              <w:t xml:space="preserve">.  Along with any other reports or deliverables required hereunder, Subcontractor shall submit its final invoice and any requested release and assignment forms to Contractor within </w:t>
            </w:r>
            <w:r w:rsidRPr="005D1AAD">
              <w:rPr>
                <w:rFonts w:ascii="Arial" w:eastAsia="Arial" w:hAnsi="Arial" w:cs="Arial"/>
                <w:b/>
                <w:sz w:val="20"/>
                <w:szCs w:val="20"/>
                <w:u w:val="single"/>
              </w:rPr>
              <w:t>30</w:t>
            </w:r>
            <w:r w:rsidRPr="005D1AAD">
              <w:rPr>
                <w:rFonts w:ascii="Arial" w:eastAsia="Arial" w:hAnsi="Arial" w:cs="Arial"/>
                <w:sz w:val="20"/>
                <w:szCs w:val="20"/>
              </w:rPr>
              <w:t xml:space="preserve"> calendar days following completion of the period of performance of this Subcontract</w:t>
            </w:r>
            <w:r w:rsidR="005A610C">
              <w:rPr>
                <w:rFonts w:ascii="Arial" w:eastAsia="Arial" w:hAnsi="Arial" w:cs="Arial"/>
                <w:sz w:val="20"/>
                <w:szCs w:val="20"/>
              </w:rPr>
              <w:t>.</w:t>
            </w:r>
          </w:p>
          <w:p w14:paraId="08C8494B" w14:textId="473CEF51" w:rsidR="00BB1245" w:rsidRPr="00B22179" w:rsidRDefault="00BB1245"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B22179">
              <w:rPr>
                <w:rFonts w:ascii="Arial" w:hAnsi="Arial" w:cs="Arial"/>
                <w:b/>
                <w:sz w:val="20"/>
                <w:szCs w:val="20"/>
              </w:rPr>
              <w:t>Warranty</w:t>
            </w:r>
            <w:r w:rsidRPr="00B22179">
              <w:rPr>
                <w:rFonts w:ascii="Arial" w:hAnsi="Arial" w:cs="Arial"/>
                <w:sz w:val="20"/>
                <w:szCs w:val="20"/>
              </w:rPr>
              <w:t xml:space="preserve">.  Subcontractor shall be responsible for all work in this Subcontract. </w:t>
            </w:r>
            <w:commentRangeStart w:id="51"/>
            <w:ins w:id="52" w:author="Jacob Wade" w:date="2023-09-15T08:22:00Z">
              <w:r w:rsidR="00D22AF8">
                <w:rPr>
                  <w:rFonts w:ascii="Arial" w:hAnsi="Arial" w:cs="Arial"/>
                  <w:sz w:val="20"/>
                  <w:szCs w:val="20"/>
                </w:rPr>
                <w:t>Subcontractor</w:t>
              </w:r>
            </w:ins>
            <w:commentRangeEnd w:id="51"/>
            <w:ins w:id="53" w:author="Jacob Wade" w:date="2023-09-15T08:25:00Z">
              <w:r w:rsidR="00D22AF8">
                <w:rPr>
                  <w:rStyle w:val="CommentReference"/>
                </w:rPr>
                <w:commentReference w:id="51"/>
              </w:r>
            </w:ins>
            <w:ins w:id="54" w:author="Jacob Wade" w:date="2023-09-15T08:22:00Z">
              <w:r w:rsidR="00D22AF8">
                <w:rPr>
                  <w:rFonts w:ascii="Arial" w:hAnsi="Arial" w:cs="Arial"/>
                  <w:sz w:val="20"/>
                  <w:szCs w:val="20"/>
                </w:rPr>
                <w:t xml:space="preserve"> makes no representations or warranties, expressed or implied, regarding its performance under this Subcontract. Subcontractor disclaims any warranty</w:t>
              </w:r>
            </w:ins>
            <w:ins w:id="55" w:author="Jacob Wade" w:date="2023-09-15T08:23:00Z">
              <w:r w:rsidR="00D22AF8">
                <w:rPr>
                  <w:rFonts w:ascii="Arial" w:hAnsi="Arial" w:cs="Arial"/>
                  <w:sz w:val="20"/>
                  <w:szCs w:val="20"/>
                </w:rPr>
                <w:t xml:space="preserve"> of merchantability, use or fitness for any particular purpose and non-infringement of any intellectual property rights </w:t>
              </w:r>
              <w:proofErr w:type="gramStart"/>
              <w:r w:rsidR="00D22AF8">
                <w:rPr>
                  <w:rFonts w:ascii="Arial" w:hAnsi="Arial" w:cs="Arial"/>
                  <w:sz w:val="20"/>
                  <w:szCs w:val="20"/>
                </w:rPr>
                <w:t>with regard to</w:t>
              </w:r>
              <w:proofErr w:type="gramEnd"/>
              <w:r w:rsidR="00D22AF8">
                <w:rPr>
                  <w:rFonts w:ascii="Arial" w:hAnsi="Arial" w:cs="Arial"/>
                  <w:sz w:val="20"/>
                  <w:szCs w:val="20"/>
                </w:rPr>
                <w:t xml:space="preserve"> study data, results, inventions, copyrightable works, tangible research property, or other research </w:t>
              </w:r>
              <w:r w:rsidR="00D22AF8">
                <w:rPr>
                  <w:rFonts w:ascii="Arial" w:hAnsi="Arial" w:cs="Arial"/>
                  <w:sz w:val="20"/>
                  <w:szCs w:val="20"/>
                </w:rPr>
                <w:lastRenderedPageBreak/>
                <w:t>results provided by S</w:t>
              </w:r>
            </w:ins>
            <w:ins w:id="56" w:author="Jacob Wade" w:date="2023-09-15T08:24:00Z">
              <w:r w:rsidR="00D22AF8">
                <w:rPr>
                  <w:rFonts w:ascii="Arial" w:hAnsi="Arial" w:cs="Arial"/>
                  <w:sz w:val="20"/>
                  <w:szCs w:val="20"/>
                </w:rPr>
                <w:t>ubcontractor.</w:t>
              </w:r>
            </w:ins>
            <w:r w:rsidRPr="00B22179">
              <w:rPr>
                <w:rFonts w:ascii="Arial" w:hAnsi="Arial" w:cs="Arial"/>
                <w:sz w:val="20"/>
                <w:szCs w:val="20"/>
              </w:rPr>
              <w:t xml:space="preserve"> </w:t>
            </w:r>
            <w:del w:id="57" w:author="Jacob Wade" w:date="2023-09-15T08:22:00Z">
              <w:r w:rsidRPr="00B22179" w:rsidDel="00D22AF8">
                <w:rPr>
                  <w:rFonts w:ascii="Arial" w:hAnsi="Arial" w:cs="Arial"/>
                  <w:sz w:val="20"/>
                  <w:szCs w:val="20"/>
                </w:rPr>
                <w:delText>Subcontractor shall make good, at Subcontractor's expense, as may be necessary, any defective work or unsatisfactory services rendered</w:delText>
              </w:r>
            </w:del>
            <w:r w:rsidRPr="00B22179">
              <w:rPr>
                <w:rFonts w:ascii="Arial" w:hAnsi="Arial" w:cs="Arial"/>
                <w:sz w:val="20"/>
                <w:szCs w:val="20"/>
              </w:rPr>
              <w:t>.</w:t>
            </w:r>
          </w:p>
          <w:p w14:paraId="450DBE9D" w14:textId="63387B76" w:rsidR="006421E8" w:rsidRDefault="006421E8"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B22179">
              <w:rPr>
                <w:rFonts w:ascii="Arial" w:hAnsi="Arial" w:cs="Arial"/>
                <w:b/>
                <w:sz w:val="20"/>
                <w:szCs w:val="20"/>
              </w:rPr>
              <w:t>Compliance with Laws</w:t>
            </w:r>
            <w:r w:rsidRPr="00B22179">
              <w:rPr>
                <w:rFonts w:ascii="Arial" w:eastAsia="Arial" w:hAnsi="Arial" w:cs="Arial"/>
                <w:color w:val="000000"/>
                <w:sz w:val="20"/>
                <w:szCs w:val="20"/>
              </w:rPr>
              <w:t>. Subcontractor shall at all times comply with all applicable federal, state, and local laws, ordinances, and regulations in the performance of this Subcontract.</w:t>
            </w:r>
          </w:p>
          <w:p w14:paraId="5D886190" w14:textId="72BFB4AA" w:rsidR="00301FE8" w:rsidRPr="00BB1245" w:rsidRDefault="00301FE8"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Pr>
                <w:b/>
              </w:rPr>
              <w:t>Classified Work</w:t>
            </w:r>
            <w:r w:rsidRPr="00D43D5F">
              <w:rPr>
                <w:rFonts w:ascii="Arial" w:eastAsia="Arial" w:hAnsi="Arial" w:cs="Arial"/>
                <w:color w:val="000000"/>
                <w:sz w:val="20"/>
                <w:szCs w:val="20"/>
              </w:rPr>
              <w:t>.</w:t>
            </w:r>
            <w:r>
              <w:rPr>
                <w:rFonts w:ascii="Arial" w:eastAsia="Arial" w:hAnsi="Arial" w:cs="Arial"/>
                <w:color w:val="000000"/>
                <w:sz w:val="20"/>
                <w:szCs w:val="20"/>
              </w:rPr>
              <w:t xml:space="preserve"> The Parties </w:t>
            </w:r>
            <w:r w:rsidRPr="000F36F1">
              <w:rPr>
                <w:rFonts w:ascii="Arial" w:eastAsia="Arial" w:hAnsi="Arial" w:cs="Arial"/>
                <w:color w:val="000000"/>
                <w:sz w:val="20"/>
                <w:szCs w:val="20"/>
              </w:rPr>
              <w:t xml:space="preserve">acknowledge that </w:t>
            </w:r>
            <w:r w:rsidR="001C64ED" w:rsidRPr="000F36F1">
              <w:rPr>
                <w:rFonts w:ascii="Arial" w:eastAsia="Arial" w:hAnsi="Arial" w:cs="Arial"/>
                <w:color w:val="000000"/>
                <w:sz w:val="20"/>
                <w:szCs w:val="20"/>
              </w:rPr>
              <w:t>this Subcontract</w:t>
            </w:r>
            <w:r w:rsidRPr="000F36F1">
              <w:rPr>
                <w:rFonts w:ascii="Arial" w:eastAsia="Arial" w:hAnsi="Arial" w:cs="Arial"/>
                <w:color w:val="000000"/>
                <w:sz w:val="20"/>
                <w:szCs w:val="20"/>
              </w:rPr>
              <w:t xml:space="preserve"> may</w:t>
            </w:r>
            <w:r>
              <w:rPr>
                <w:rFonts w:ascii="Arial" w:eastAsia="Arial" w:hAnsi="Arial" w:cs="Arial"/>
                <w:color w:val="000000"/>
                <w:sz w:val="20"/>
                <w:szCs w:val="20"/>
              </w:rPr>
              <w:t xml:space="preserve"> involve classified work. All military security requirements in the performance of this Subcontract shall be maintained in accordance with the specific DD Form 254. </w:t>
            </w:r>
          </w:p>
          <w:p w14:paraId="29450B53" w14:textId="2C6A6598" w:rsidR="00D20343" w:rsidRPr="00D20343" w:rsidRDefault="00D20343"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706714">
              <w:rPr>
                <w:rFonts w:ascii="Arial" w:hAnsi="Arial" w:cs="Arial"/>
                <w:b/>
                <w:bCs/>
                <w:color w:val="000000"/>
                <w:sz w:val="20"/>
                <w:szCs w:val="20"/>
              </w:rPr>
              <w:t>Counterparts</w:t>
            </w:r>
            <w:r w:rsidRPr="00706714">
              <w:rPr>
                <w:rFonts w:ascii="Arial" w:hAnsi="Arial" w:cs="Arial"/>
                <w:color w:val="000000"/>
                <w:sz w:val="20"/>
                <w:szCs w:val="20"/>
              </w:rPr>
              <w:t>.</w:t>
            </w:r>
            <w:r w:rsidRPr="005620F3">
              <w:rPr>
                <w:rFonts w:ascii="Arial" w:hAnsi="Arial" w:cs="Arial"/>
                <w:color w:val="000000"/>
                <w:sz w:val="20"/>
                <w:szCs w:val="20"/>
              </w:rPr>
              <w:t xml:space="preserve">  </w:t>
            </w:r>
            <w:r w:rsidRPr="005620F3">
              <w:rPr>
                <w:rFonts w:ascii="Arial" w:hAnsi="Arial" w:cs="Arial"/>
                <w:sz w:val="20"/>
                <w:szCs w:val="20"/>
              </w:rPr>
              <w:t xml:space="preserve">This Subcontract may be executed simultaneously in one or more counterparts, each of which shall be deemed an original, but all of which together shall constitute one and the same agreement.  The </w:t>
            </w:r>
            <w:r>
              <w:rPr>
                <w:rFonts w:ascii="Arial" w:hAnsi="Arial" w:cs="Arial"/>
                <w:sz w:val="20"/>
                <w:szCs w:val="20"/>
              </w:rPr>
              <w:t>p</w:t>
            </w:r>
            <w:r w:rsidRPr="005620F3">
              <w:rPr>
                <w:rFonts w:ascii="Arial" w:hAnsi="Arial" w:cs="Arial"/>
                <w:sz w:val="20"/>
                <w:szCs w:val="20"/>
              </w:rPr>
              <w:t xml:space="preserve">arties agree that a </w:t>
            </w:r>
            <w:r>
              <w:rPr>
                <w:rFonts w:ascii="Arial" w:hAnsi="Arial" w:cs="Arial"/>
                <w:sz w:val="20"/>
                <w:szCs w:val="20"/>
              </w:rPr>
              <w:t>p</w:t>
            </w:r>
            <w:r w:rsidRPr="005620F3">
              <w:rPr>
                <w:rFonts w:ascii="Arial" w:hAnsi="Arial" w:cs="Arial"/>
                <w:sz w:val="20"/>
                <w:szCs w:val="20"/>
              </w:rPr>
              <w:t xml:space="preserve">arty’s signature on this Subcontract that is exchanged by portable document format (PDF) or facsimile shall have the effect of original signature of the </w:t>
            </w:r>
            <w:r>
              <w:rPr>
                <w:rFonts w:ascii="Arial" w:hAnsi="Arial" w:cs="Arial"/>
                <w:sz w:val="20"/>
                <w:szCs w:val="20"/>
              </w:rPr>
              <w:t>p</w:t>
            </w:r>
            <w:r w:rsidRPr="005620F3">
              <w:rPr>
                <w:rFonts w:ascii="Arial" w:hAnsi="Arial" w:cs="Arial"/>
                <w:sz w:val="20"/>
                <w:szCs w:val="20"/>
              </w:rPr>
              <w:t>arty for all purposes.</w:t>
            </w:r>
          </w:p>
          <w:p w14:paraId="245FEDE4" w14:textId="45FF9E32" w:rsidR="000138E5" w:rsidRDefault="00ED0BC5" w:rsidP="001512B8">
            <w:pPr>
              <w:numPr>
                <w:ilvl w:val="0"/>
                <w:numId w:val="21"/>
              </w:numPr>
              <w:pBdr>
                <w:top w:val="nil"/>
                <w:left w:val="nil"/>
                <w:bottom w:val="nil"/>
                <w:right w:val="nil"/>
                <w:between w:val="nil"/>
              </w:pBdr>
              <w:spacing w:line="240" w:lineRule="auto"/>
              <w:jc w:val="both"/>
              <w:rPr>
                <w:rFonts w:ascii="Arial" w:eastAsia="Arial" w:hAnsi="Arial" w:cs="Arial"/>
                <w:color w:val="000000"/>
                <w:sz w:val="20"/>
                <w:szCs w:val="20"/>
              </w:rPr>
            </w:pPr>
            <w:r w:rsidRPr="00706714">
              <w:rPr>
                <w:rFonts w:ascii="Arial" w:eastAsia="Arial" w:hAnsi="Arial" w:cs="Arial"/>
                <w:b/>
                <w:color w:val="000000"/>
                <w:sz w:val="20"/>
                <w:szCs w:val="20"/>
              </w:rPr>
              <w:t>Entire Agreement</w:t>
            </w:r>
            <w:r>
              <w:rPr>
                <w:rFonts w:ascii="Arial" w:eastAsia="Arial" w:hAnsi="Arial" w:cs="Arial"/>
                <w:b/>
                <w:color w:val="000000"/>
                <w:sz w:val="20"/>
                <w:szCs w:val="20"/>
              </w:rPr>
              <w:t xml:space="preserve">: </w:t>
            </w:r>
            <w:r>
              <w:rPr>
                <w:rFonts w:ascii="Arial" w:eastAsia="Arial" w:hAnsi="Arial" w:cs="Arial"/>
                <w:color w:val="000000"/>
                <w:sz w:val="20"/>
                <w:szCs w:val="20"/>
              </w:rPr>
              <w:t xml:space="preserve">This </w:t>
            </w:r>
            <w:r w:rsidR="00313061">
              <w:rPr>
                <w:rFonts w:ascii="Arial" w:eastAsia="Arial" w:hAnsi="Arial" w:cs="Arial"/>
                <w:color w:val="000000"/>
                <w:sz w:val="20"/>
                <w:szCs w:val="20"/>
              </w:rPr>
              <w:t>Subcontract</w:t>
            </w:r>
            <w:r w:rsidR="00B91895">
              <w:rPr>
                <w:rFonts w:ascii="Arial" w:eastAsia="Arial" w:hAnsi="Arial" w:cs="Arial"/>
                <w:color w:val="000000"/>
                <w:sz w:val="20"/>
                <w:szCs w:val="20"/>
              </w:rPr>
              <w:t>, including all attachments hereto,</w:t>
            </w:r>
            <w:r>
              <w:rPr>
                <w:rFonts w:ascii="Arial" w:eastAsia="Arial" w:hAnsi="Arial" w:cs="Arial"/>
                <w:color w:val="000000"/>
                <w:sz w:val="20"/>
                <w:szCs w:val="20"/>
              </w:rPr>
              <w:t xml:space="preserve"> constitutes the entire agreement between the </w:t>
            </w:r>
            <w:r w:rsidR="00C5647A">
              <w:rPr>
                <w:rFonts w:ascii="Arial" w:eastAsia="Arial" w:hAnsi="Arial" w:cs="Arial"/>
                <w:color w:val="000000"/>
                <w:sz w:val="20"/>
                <w:szCs w:val="20"/>
              </w:rPr>
              <w:t>p</w:t>
            </w:r>
            <w:r>
              <w:rPr>
                <w:rFonts w:ascii="Arial" w:eastAsia="Arial" w:hAnsi="Arial" w:cs="Arial"/>
                <w:color w:val="000000"/>
                <w:sz w:val="20"/>
                <w:szCs w:val="20"/>
              </w:rPr>
              <w:t xml:space="preserve">arties regarding the subject matter herein. Any modification to this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shall be made in writing and must be signed by an authorized representative of each </w:t>
            </w:r>
            <w:r w:rsidR="00D20343">
              <w:rPr>
                <w:rFonts w:ascii="Arial" w:eastAsia="Arial" w:hAnsi="Arial" w:cs="Arial"/>
                <w:color w:val="000000"/>
                <w:sz w:val="20"/>
                <w:szCs w:val="20"/>
              </w:rPr>
              <w:t>p</w:t>
            </w:r>
            <w:r>
              <w:rPr>
                <w:rFonts w:ascii="Arial" w:eastAsia="Arial" w:hAnsi="Arial" w:cs="Arial"/>
                <w:color w:val="000000"/>
                <w:sz w:val="20"/>
                <w:szCs w:val="20"/>
              </w:rPr>
              <w:t>arty.</w:t>
            </w:r>
          </w:p>
        </w:tc>
      </w:tr>
      <w:tr w:rsidR="000138E5" w14:paraId="41B7C83C" w14:textId="77777777">
        <w:tc>
          <w:tcPr>
            <w:tcW w:w="11016" w:type="dxa"/>
            <w:gridSpan w:val="5"/>
            <w:tcBorders>
              <w:top w:val="nil"/>
              <w:bottom w:val="nil"/>
            </w:tcBorders>
          </w:tcPr>
          <w:p w14:paraId="24A239E8" w14:textId="77777777" w:rsidR="000138E5" w:rsidRDefault="000138E5">
            <w:pPr>
              <w:spacing w:line="240" w:lineRule="auto"/>
              <w:rPr>
                <w:rFonts w:ascii="Arial" w:eastAsia="Arial" w:hAnsi="Arial" w:cs="Arial"/>
                <w:sz w:val="16"/>
                <w:szCs w:val="16"/>
              </w:rPr>
            </w:pPr>
          </w:p>
          <w:p w14:paraId="5BFADEE1" w14:textId="77777777" w:rsidR="009E76AF" w:rsidRDefault="009E76AF">
            <w:pPr>
              <w:spacing w:line="240" w:lineRule="auto"/>
              <w:rPr>
                <w:rFonts w:ascii="Arial" w:eastAsia="Arial" w:hAnsi="Arial" w:cs="Arial"/>
                <w:b/>
                <w:sz w:val="20"/>
                <w:szCs w:val="20"/>
              </w:rPr>
            </w:pPr>
          </w:p>
          <w:p w14:paraId="7E943C7D" w14:textId="3B7419E0" w:rsidR="000138E5" w:rsidRDefault="00ED0BC5">
            <w:pPr>
              <w:spacing w:line="240" w:lineRule="auto"/>
              <w:rPr>
                <w:rFonts w:ascii="Arial" w:eastAsia="Arial" w:hAnsi="Arial" w:cs="Arial"/>
                <w:sz w:val="20"/>
                <w:szCs w:val="20"/>
              </w:rPr>
            </w:pPr>
            <w:r>
              <w:rPr>
                <w:rFonts w:ascii="Arial" w:eastAsia="Arial" w:hAnsi="Arial" w:cs="Arial"/>
                <w:b/>
                <w:sz w:val="20"/>
                <w:szCs w:val="20"/>
              </w:rPr>
              <w:t xml:space="preserve">IN WITNESS WHEREOF, </w:t>
            </w:r>
            <w:r>
              <w:rPr>
                <w:rFonts w:ascii="Arial" w:eastAsia="Arial" w:hAnsi="Arial" w:cs="Arial"/>
                <w:sz w:val="20"/>
                <w:szCs w:val="20"/>
              </w:rPr>
              <w:t xml:space="preserve">duly authorized representative of the parties have entered into this </w:t>
            </w:r>
            <w:r w:rsidR="00313061">
              <w:rPr>
                <w:rFonts w:ascii="Arial" w:eastAsia="Arial" w:hAnsi="Arial" w:cs="Arial"/>
                <w:sz w:val="20"/>
                <w:szCs w:val="20"/>
              </w:rPr>
              <w:t>Subcontract</w:t>
            </w:r>
            <w:r>
              <w:rPr>
                <w:rFonts w:ascii="Arial" w:eastAsia="Arial" w:hAnsi="Arial" w:cs="Arial"/>
                <w:sz w:val="20"/>
                <w:szCs w:val="20"/>
              </w:rPr>
              <w:t xml:space="preserve"> as of the date of the last signature set forth below:</w:t>
            </w:r>
          </w:p>
          <w:p w14:paraId="17E184FE" w14:textId="77777777" w:rsidR="000138E5" w:rsidRDefault="000138E5">
            <w:pPr>
              <w:spacing w:line="240" w:lineRule="auto"/>
              <w:rPr>
                <w:rFonts w:ascii="Arial" w:eastAsia="Arial" w:hAnsi="Arial" w:cs="Arial"/>
                <w:sz w:val="16"/>
                <w:szCs w:val="16"/>
              </w:rPr>
            </w:pPr>
          </w:p>
        </w:tc>
      </w:tr>
      <w:tr w:rsidR="000138E5" w14:paraId="7BC3913E" w14:textId="77777777">
        <w:tc>
          <w:tcPr>
            <w:tcW w:w="4968" w:type="dxa"/>
            <w:gridSpan w:val="2"/>
            <w:tcBorders>
              <w:top w:val="nil"/>
              <w:bottom w:val="single" w:sz="4" w:space="0" w:color="000000"/>
              <w:right w:val="nil"/>
            </w:tcBorders>
          </w:tcPr>
          <w:p w14:paraId="428975F8" w14:textId="683ABB83" w:rsidR="000138E5" w:rsidRDefault="00F67470">
            <w:pPr>
              <w:spacing w:line="240" w:lineRule="auto"/>
              <w:rPr>
                <w:rFonts w:ascii="Arial" w:eastAsia="Arial" w:hAnsi="Arial" w:cs="Arial"/>
                <w:b/>
                <w:sz w:val="20"/>
                <w:szCs w:val="20"/>
              </w:rPr>
            </w:pPr>
            <w:r>
              <w:rPr>
                <w:rFonts w:ascii="Arial" w:eastAsia="Arial" w:hAnsi="Arial" w:cs="Arial"/>
                <w:b/>
                <w:sz w:val="20"/>
                <w:szCs w:val="20"/>
              </w:rPr>
              <w:t>P</w:t>
            </w:r>
            <w:r w:rsidR="006D287F">
              <w:rPr>
                <w:rFonts w:ascii="Arial" w:eastAsia="Arial" w:hAnsi="Arial" w:cs="Arial"/>
                <w:b/>
                <w:sz w:val="20"/>
                <w:szCs w:val="20"/>
              </w:rPr>
              <w:t>rime Contractor</w:t>
            </w:r>
            <w:r w:rsidR="00ED0BC5">
              <w:rPr>
                <w:rFonts w:ascii="Arial" w:eastAsia="Arial" w:hAnsi="Arial" w:cs="Arial"/>
                <w:b/>
                <w:sz w:val="20"/>
                <w:szCs w:val="20"/>
              </w:rPr>
              <w:t xml:space="preserve"> Signature</w:t>
            </w:r>
          </w:p>
          <w:p w14:paraId="30388EC5" w14:textId="04C9F0EA" w:rsidR="00B92C37" w:rsidRDefault="00B92C37">
            <w:pPr>
              <w:spacing w:line="240" w:lineRule="auto"/>
              <w:rPr>
                <w:rFonts w:ascii="Arial" w:eastAsia="Arial" w:hAnsi="Arial" w:cs="Arial"/>
                <w:b/>
                <w:sz w:val="20"/>
                <w:szCs w:val="20"/>
              </w:rPr>
            </w:pPr>
          </w:p>
          <w:p w14:paraId="522BF036" w14:textId="4E5E4814" w:rsidR="00B92C37" w:rsidRDefault="00B92C37">
            <w:pPr>
              <w:spacing w:line="240" w:lineRule="auto"/>
              <w:rPr>
                <w:rFonts w:ascii="Arial" w:eastAsia="Arial" w:hAnsi="Arial" w:cs="Arial"/>
                <w:sz w:val="20"/>
                <w:szCs w:val="20"/>
              </w:rPr>
            </w:pPr>
          </w:p>
          <w:p w14:paraId="120000BC" w14:textId="2528DB21" w:rsidR="00547585" w:rsidRDefault="00547585">
            <w:pPr>
              <w:spacing w:line="240" w:lineRule="auto"/>
              <w:rPr>
                <w:rFonts w:ascii="Arial" w:eastAsia="Arial" w:hAnsi="Arial" w:cs="Arial"/>
                <w:sz w:val="20"/>
                <w:szCs w:val="20"/>
              </w:rPr>
            </w:pPr>
          </w:p>
          <w:p w14:paraId="2B6B489F" w14:textId="77777777" w:rsidR="00547585" w:rsidRDefault="00547585">
            <w:pPr>
              <w:spacing w:line="240" w:lineRule="auto"/>
              <w:rPr>
                <w:rFonts w:ascii="Arial" w:eastAsia="Arial" w:hAnsi="Arial" w:cs="Arial"/>
                <w:sz w:val="20"/>
                <w:szCs w:val="20"/>
              </w:rPr>
            </w:pPr>
          </w:p>
          <w:p w14:paraId="2E7F9292" w14:textId="77777777" w:rsidR="000138E5" w:rsidRDefault="000138E5">
            <w:pPr>
              <w:spacing w:line="240" w:lineRule="auto"/>
              <w:rPr>
                <w:rFonts w:ascii="Arial" w:eastAsia="Arial" w:hAnsi="Arial" w:cs="Arial"/>
                <w:sz w:val="20"/>
                <w:szCs w:val="20"/>
              </w:rPr>
            </w:pPr>
          </w:p>
        </w:tc>
        <w:tc>
          <w:tcPr>
            <w:tcW w:w="360" w:type="dxa"/>
            <w:tcBorders>
              <w:top w:val="nil"/>
              <w:left w:val="nil"/>
              <w:bottom w:val="nil"/>
              <w:right w:val="nil"/>
            </w:tcBorders>
          </w:tcPr>
          <w:p w14:paraId="6F26BEF5"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bottom w:val="single" w:sz="4" w:space="0" w:color="000000"/>
            </w:tcBorders>
          </w:tcPr>
          <w:p w14:paraId="3C78A7A1" w14:textId="58FD3519" w:rsidR="000138E5" w:rsidRDefault="00F67470">
            <w:pPr>
              <w:spacing w:line="240" w:lineRule="auto"/>
              <w:rPr>
                <w:rFonts w:ascii="Arial" w:eastAsia="Arial" w:hAnsi="Arial" w:cs="Arial"/>
                <w:sz w:val="20"/>
                <w:szCs w:val="20"/>
              </w:rPr>
            </w:pPr>
            <w:r>
              <w:rPr>
                <w:rFonts w:ascii="Arial" w:eastAsia="Arial" w:hAnsi="Arial" w:cs="Arial"/>
                <w:b/>
                <w:sz w:val="20"/>
                <w:szCs w:val="20"/>
              </w:rPr>
              <w:t>Subcontractor</w:t>
            </w:r>
            <w:r w:rsidR="00ED0BC5">
              <w:rPr>
                <w:rFonts w:ascii="Arial" w:eastAsia="Arial" w:hAnsi="Arial" w:cs="Arial"/>
                <w:b/>
                <w:sz w:val="20"/>
                <w:szCs w:val="20"/>
              </w:rPr>
              <w:t xml:space="preserve"> Signature</w:t>
            </w:r>
          </w:p>
        </w:tc>
      </w:tr>
      <w:tr w:rsidR="000138E5" w14:paraId="033E7152" w14:textId="77777777">
        <w:tc>
          <w:tcPr>
            <w:tcW w:w="4968" w:type="dxa"/>
            <w:gridSpan w:val="2"/>
            <w:tcBorders>
              <w:bottom w:val="nil"/>
              <w:right w:val="nil"/>
            </w:tcBorders>
          </w:tcPr>
          <w:p w14:paraId="18A7FBD9" w14:textId="4741A97B" w:rsidR="000138E5" w:rsidRDefault="00ED0BC5">
            <w:pPr>
              <w:spacing w:line="240" w:lineRule="auto"/>
              <w:rPr>
                <w:rFonts w:ascii="Arial" w:eastAsia="Arial" w:hAnsi="Arial" w:cs="Arial"/>
                <w:sz w:val="20"/>
                <w:szCs w:val="20"/>
              </w:rPr>
            </w:pPr>
            <w:r>
              <w:rPr>
                <w:rFonts w:ascii="Arial" w:eastAsia="Arial" w:hAnsi="Arial" w:cs="Arial"/>
                <w:b/>
                <w:sz w:val="20"/>
                <w:szCs w:val="20"/>
              </w:rPr>
              <w:t>Name:</w:t>
            </w:r>
            <w:r w:rsidR="007A41B6">
              <w:rPr>
                <w:rFonts w:ascii="Arial" w:eastAsia="Arial" w:hAnsi="Arial" w:cs="Arial"/>
                <w:b/>
                <w:sz w:val="20"/>
                <w:szCs w:val="20"/>
              </w:rPr>
              <w:t xml:space="preserve">  John S. Tomblin, Ph.D.</w:t>
            </w:r>
          </w:p>
        </w:tc>
        <w:tc>
          <w:tcPr>
            <w:tcW w:w="360" w:type="dxa"/>
            <w:tcBorders>
              <w:top w:val="nil"/>
              <w:left w:val="nil"/>
              <w:bottom w:val="nil"/>
              <w:right w:val="nil"/>
            </w:tcBorders>
          </w:tcPr>
          <w:p w14:paraId="7F758547" w14:textId="77777777" w:rsidR="000138E5" w:rsidRDefault="000138E5">
            <w:pPr>
              <w:spacing w:line="240" w:lineRule="auto"/>
              <w:rPr>
                <w:rFonts w:ascii="Arial" w:eastAsia="Arial" w:hAnsi="Arial" w:cs="Arial"/>
                <w:sz w:val="20"/>
                <w:szCs w:val="20"/>
              </w:rPr>
            </w:pPr>
          </w:p>
        </w:tc>
        <w:tc>
          <w:tcPr>
            <w:tcW w:w="5688" w:type="dxa"/>
            <w:gridSpan w:val="2"/>
            <w:tcBorders>
              <w:top w:val="single" w:sz="4" w:space="0" w:color="000000"/>
              <w:left w:val="nil"/>
              <w:bottom w:val="nil"/>
            </w:tcBorders>
          </w:tcPr>
          <w:p w14:paraId="5A86DFA4" w14:textId="77777777" w:rsidR="000138E5" w:rsidRDefault="00ED0BC5">
            <w:pPr>
              <w:spacing w:line="240" w:lineRule="auto"/>
              <w:rPr>
                <w:rFonts w:ascii="Arial" w:eastAsia="Arial" w:hAnsi="Arial" w:cs="Arial"/>
                <w:sz w:val="20"/>
                <w:szCs w:val="20"/>
              </w:rPr>
            </w:pPr>
            <w:r>
              <w:rPr>
                <w:rFonts w:ascii="Arial" w:eastAsia="Arial" w:hAnsi="Arial" w:cs="Arial"/>
                <w:b/>
                <w:sz w:val="20"/>
                <w:szCs w:val="20"/>
              </w:rPr>
              <w:t>Name:</w:t>
            </w:r>
          </w:p>
        </w:tc>
      </w:tr>
      <w:tr w:rsidR="000138E5" w14:paraId="0365B3C8" w14:textId="77777777">
        <w:tc>
          <w:tcPr>
            <w:tcW w:w="4968" w:type="dxa"/>
            <w:gridSpan w:val="2"/>
            <w:tcBorders>
              <w:top w:val="nil"/>
              <w:bottom w:val="nil"/>
              <w:right w:val="nil"/>
            </w:tcBorders>
          </w:tcPr>
          <w:p w14:paraId="0D8E08FF" w14:textId="5AF7E39E" w:rsidR="000138E5" w:rsidRDefault="00ED0BC5" w:rsidP="007A41B6">
            <w:pPr>
              <w:spacing w:line="240" w:lineRule="auto"/>
              <w:rPr>
                <w:rFonts w:ascii="Arial" w:eastAsia="Arial" w:hAnsi="Arial" w:cs="Arial"/>
                <w:sz w:val="20"/>
                <w:szCs w:val="20"/>
              </w:rPr>
            </w:pPr>
            <w:r>
              <w:rPr>
                <w:rFonts w:ascii="Arial" w:eastAsia="Arial" w:hAnsi="Arial" w:cs="Arial"/>
                <w:b/>
                <w:sz w:val="20"/>
                <w:szCs w:val="20"/>
              </w:rPr>
              <w:t>Title:</w:t>
            </w:r>
            <w:r w:rsidR="007A41B6">
              <w:rPr>
                <w:rFonts w:ascii="Arial" w:eastAsia="Arial" w:hAnsi="Arial" w:cs="Arial"/>
                <w:b/>
                <w:sz w:val="20"/>
                <w:szCs w:val="20"/>
              </w:rPr>
              <w:t xml:space="preserve"> Senior VP for Industry &amp; Defense Programs</w:t>
            </w:r>
          </w:p>
        </w:tc>
        <w:tc>
          <w:tcPr>
            <w:tcW w:w="360" w:type="dxa"/>
            <w:tcBorders>
              <w:top w:val="nil"/>
              <w:left w:val="nil"/>
              <w:bottom w:val="nil"/>
              <w:right w:val="nil"/>
            </w:tcBorders>
          </w:tcPr>
          <w:p w14:paraId="1CFBC694"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bottom w:val="nil"/>
            </w:tcBorders>
          </w:tcPr>
          <w:p w14:paraId="01FDDF21" w14:textId="77777777" w:rsidR="000138E5" w:rsidRDefault="00ED0BC5">
            <w:pPr>
              <w:spacing w:line="240" w:lineRule="auto"/>
              <w:rPr>
                <w:rFonts w:ascii="Arial" w:eastAsia="Arial" w:hAnsi="Arial" w:cs="Arial"/>
                <w:sz w:val="20"/>
                <w:szCs w:val="20"/>
              </w:rPr>
            </w:pPr>
            <w:r>
              <w:rPr>
                <w:rFonts w:ascii="Arial" w:eastAsia="Arial" w:hAnsi="Arial" w:cs="Arial"/>
                <w:b/>
                <w:sz w:val="20"/>
                <w:szCs w:val="20"/>
              </w:rPr>
              <w:t>Title:</w:t>
            </w:r>
          </w:p>
        </w:tc>
      </w:tr>
      <w:tr w:rsidR="000138E5" w14:paraId="5903BCAF" w14:textId="77777777">
        <w:tc>
          <w:tcPr>
            <w:tcW w:w="4968" w:type="dxa"/>
            <w:gridSpan w:val="2"/>
            <w:tcBorders>
              <w:top w:val="nil"/>
              <w:right w:val="nil"/>
            </w:tcBorders>
          </w:tcPr>
          <w:p w14:paraId="6FAEBB60" w14:textId="77777777" w:rsidR="000138E5" w:rsidRDefault="00ED0BC5">
            <w:pPr>
              <w:spacing w:line="240" w:lineRule="auto"/>
              <w:ind w:right="-108"/>
              <w:rPr>
                <w:rFonts w:ascii="Arial" w:eastAsia="Arial" w:hAnsi="Arial" w:cs="Arial"/>
                <w:sz w:val="20"/>
                <w:szCs w:val="20"/>
              </w:rPr>
            </w:pPr>
            <w:r>
              <w:rPr>
                <w:rFonts w:ascii="Arial" w:eastAsia="Arial" w:hAnsi="Arial" w:cs="Arial"/>
                <w:b/>
                <w:sz w:val="20"/>
                <w:szCs w:val="20"/>
              </w:rPr>
              <w:t>Date:</w:t>
            </w:r>
          </w:p>
        </w:tc>
        <w:tc>
          <w:tcPr>
            <w:tcW w:w="360" w:type="dxa"/>
            <w:tcBorders>
              <w:top w:val="nil"/>
              <w:left w:val="nil"/>
              <w:right w:val="nil"/>
            </w:tcBorders>
          </w:tcPr>
          <w:p w14:paraId="1D5739CB"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tcBorders>
          </w:tcPr>
          <w:p w14:paraId="6A82DDE5" w14:textId="77777777" w:rsidR="000138E5" w:rsidRDefault="00ED0BC5">
            <w:pPr>
              <w:spacing w:line="240" w:lineRule="auto"/>
              <w:rPr>
                <w:rFonts w:ascii="Arial" w:eastAsia="Arial" w:hAnsi="Arial" w:cs="Arial"/>
                <w:b/>
                <w:sz w:val="20"/>
                <w:szCs w:val="20"/>
              </w:rPr>
            </w:pPr>
            <w:r>
              <w:rPr>
                <w:rFonts w:ascii="Arial" w:eastAsia="Arial" w:hAnsi="Arial" w:cs="Arial"/>
                <w:b/>
                <w:sz w:val="20"/>
                <w:szCs w:val="20"/>
              </w:rPr>
              <w:t>Date:</w:t>
            </w:r>
          </w:p>
          <w:p w14:paraId="3650E8E7" w14:textId="4DCDC81D" w:rsidR="00547585" w:rsidRDefault="00547585">
            <w:pPr>
              <w:spacing w:line="240" w:lineRule="auto"/>
              <w:rPr>
                <w:rFonts w:ascii="Arial" w:eastAsia="Arial" w:hAnsi="Arial" w:cs="Arial"/>
                <w:sz w:val="20"/>
                <w:szCs w:val="20"/>
              </w:rPr>
            </w:pPr>
          </w:p>
        </w:tc>
      </w:tr>
    </w:tbl>
    <w:p w14:paraId="7F6A6C72" w14:textId="77777777" w:rsidR="000138E5" w:rsidRDefault="000138E5">
      <w:pPr>
        <w:rPr>
          <w:rFonts w:ascii="Arial" w:eastAsia="Arial" w:hAnsi="Arial" w:cs="Arial"/>
        </w:rPr>
      </w:pPr>
    </w:p>
    <w:p w14:paraId="30CF60AE" w14:textId="77777777" w:rsidR="000138E5" w:rsidRDefault="00ED0BC5">
      <w:pPr>
        <w:rPr>
          <w:rFonts w:ascii="Arial" w:eastAsia="Arial" w:hAnsi="Arial" w:cs="Arial"/>
          <w:sz w:val="20"/>
          <w:szCs w:val="20"/>
        </w:rPr>
      </w:pPr>
      <w:r>
        <w:br w:type="page"/>
      </w:r>
    </w:p>
    <w:tbl>
      <w:tblPr>
        <w:tblStyle w:val="a0"/>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6"/>
      </w:tblGrid>
      <w:tr w:rsidR="000138E5" w14:paraId="3CE91479" w14:textId="77777777">
        <w:trPr>
          <w:jc w:val="center"/>
        </w:trPr>
        <w:tc>
          <w:tcPr>
            <w:tcW w:w="11016" w:type="dxa"/>
          </w:tcPr>
          <w:p w14:paraId="1EBCB214" w14:textId="29D16A46" w:rsidR="000138E5" w:rsidRDefault="00313061">
            <w:pPr>
              <w:spacing w:line="240" w:lineRule="auto"/>
              <w:jc w:val="center"/>
              <w:rPr>
                <w:rFonts w:ascii="Arial" w:eastAsia="Arial" w:hAnsi="Arial" w:cs="Arial"/>
              </w:rPr>
            </w:pPr>
            <w:r>
              <w:rPr>
                <w:rFonts w:ascii="Arial" w:eastAsia="Arial" w:hAnsi="Arial" w:cs="Arial"/>
                <w:b/>
              </w:rPr>
              <w:lastRenderedPageBreak/>
              <w:t>Subcontract</w:t>
            </w:r>
            <w:r w:rsidR="00ED0BC5">
              <w:rPr>
                <w:rFonts w:ascii="Arial" w:eastAsia="Arial" w:hAnsi="Arial" w:cs="Arial"/>
                <w:b/>
              </w:rPr>
              <w:t xml:space="preserve"> Under a Federal Contract</w:t>
            </w:r>
          </w:p>
          <w:p w14:paraId="48086BF4" w14:textId="77777777" w:rsidR="000138E5" w:rsidRDefault="00ED0BC5">
            <w:pPr>
              <w:spacing w:line="240" w:lineRule="auto"/>
              <w:jc w:val="center"/>
              <w:rPr>
                <w:rFonts w:ascii="Arial" w:eastAsia="Arial" w:hAnsi="Arial" w:cs="Arial"/>
              </w:rPr>
            </w:pPr>
            <w:r>
              <w:rPr>
                <w:rFonts w:ascii="Arial" w:eastAsia="Arial" w:hAnsi="Arial" w:cs="Arial"/>
                <w:b/>
              </w:rPr>
              <w:t>Attachment 1</w:t>
            </w:r>
          </w:p>
          <w:p w14:paraId="06223C72" w14:textId="77777777" w:rsidR="000138E5" w:rsidRDefault="00ED0BC5">
            <w:pPr>
              <w:spacing w:line="240" w:lineRule="auto"/>
              <w:jc w:val="center"/>
              <w:rPr>
                <w:rFonts w:ascii="Arial" w:eastAsia="Arial" w:hAnsi="Arial" w:cs="Arial"/>
              </w:rPr>
            </w:pPr>
            <w:r>
              <w:rPr>
                <w:rFonts w:ascii="Arial" w:eastAsia="Arial" w:hAnsi="Arial" w:cs="Arial"/>
                <w:b/>
              </w:rPr>
              <w:t>Representations and Certifications</w:t>
            </w:r>
          </w:p>
          <w:p w14:paraId="6A759BDB" w14:textId="790D15DB" w:rsidR="000138E5" w:rsidRDefault="00313061" w:rsidP="00D23D66">
            <w:pPr>
              <w:spacing w:line="240" w:lineRule="auto"/>
              <w:jc w:val="center"/>
              <w:rPr>
                <w:rFonts w:ascii="Arial" w:eastAsia="Arial" w:hAnsi="Arial" w:cs="Arial"/>
              </w:rPr>
            </w:pPr>
            <w:r>
              <w:rPr>
                <w:rFonts w:ascii="Arial" w:eastAsia="Arial" w:hAnsi="Arial" w:cs="Arial"/>
                <w:b/>
              </w:rPr>
              <w:t>Subcontract</w:t>
            </w:r>
            <w:r w:rsidR="00ED0BC5">
              <w:rPr>
                <w:rFonts w:ascii="Arial" w:eastAsia="Arial" w:hAnsi="Arial" w:cs="Arial"/>
                <w:b/>
              </w:rPr>
              <w:t xml:space="preserve"> No</w:t>
            </w:r>
            <w:r w:rsidR="007242A7">
              <w:rPr>
                <w:rFonts w:ascii="Arial" w:eastAsia="Arial" w:hAnsi="Arial" w:cs="Arial"/>
                <w:b/>
              </w:rPr>
              <w:t>. 2</w:t>
            </w:r>
            <w:r w:rsidR="000F36F1">
              <w:rPr>
                <w:rFonts w:ascii="Arial" w:eastAsia="Arial" w:hAnsi="Arial" w:cs="Arial"/>
                <w:b/>
              </w:rPr>
              <w:t>4-</w:t>
            </w:r>
            <w:r w:rsidR="004D7356">
              <w:rPr>
                <w:rFonts w:ascii="Arial" w:eastAsia="Arial" w:hAnsi="Arial" w:cs="Arial"/>
                <w:b/>
              </w:rPr>
              <w:t>00373</w:t>
            </w:r>
          </w:p>
        </w:tc>
      </w:tr>
    </w:tbl>
    <w:p w14:paraId="54C33FB8" w14:textId="77777777" w:rsidR="000138E5" w:rsidRDefault="000138E5">
      <w:pPr>
        <w:rPr>
          <w:rFonts w:ascii="Arial" w:eastAsia="Arial" w:hAnsi="Arial" w:cs="Arial"/>
          <w:sz w:val="20"/>
          <w:szCs w:val="20"/>
        </w:rPr>
      </w:pPr>
    </w:p>
    <w:p w14:paraId="617066E9" w14:textId="1C30BD79" w:rsidR="000138E5" w:rsidRDefault="00ED0BC5">
      <w:pPr>
        <w:spacing w:after="120" w:line="240" w:lineRule="auto"/>
        <w:rPr>
          <w:rFonts w:ascii="Arial" w:eastAsia="Arial" w:hAnsi="Arial" w:cs="Arial"/>
          <w:color w:val="000000"/>
          <w:sz w:val="20"/>
          <w:szCs w:val="20"/>
        </w:rPr>
      </w:pPr>
      <w:r>
        <w:rPr>
          <w:rFonts w:ascii="Arial" w:eastAsia="Arial" w:hAnsi="Arial" w:cs="Arial"/>
          <w:color w:val="000000"/>
          <w:sz w:val="20"/>
          <w:szCs w:val="20"/>
        </w:rPr>
        <w:t xml:space="preserve">The following is incorporated into the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by reference.</w:t>
      </w:r>
    </w:p>
    <w:p w14:paraId="3028D628" w14:textId="5F27D18F" w:rsidR="000138E5" w:rsidRDefault="00ED0BC5">
      <w:pPr>
        <w:spacing w:after="120" w:line="240" w:lineRule="auto"/>
        <w:rPr>
          <w:rFonts w:ascii="Arial" w:eastAsia="Arial" w:hAnsi="Arial" w:cs="Arial"/>
          <w:color w:val="000000"/>
          <w:sz w:val="20"/>
          <w:szCs w:val="20"/>
        </w:rPr>
      </w:pPr>
      <w:r>
        <w:rPr>
          <w:rFonts w:ascii="Arial" w:eastAsia="Arial" w:hAnsi="Arial" w:cs="Arial"/>
          <w:b/>
          <w:color w:val="000000"/>
          <w:sz w:val="20"/>
          <w:szCs w:val="20"/>
        </w:rPr>
        <w:t xml:space="preserve">ANNUAL REPRESENTATIONS AND CERTIFICATIONS </w:t>
      </w:r>
      <w:r>
        <w:rPr>
          <w:rFonts w:ascii="Arial" w:eastAsia="Arial" w:hAnsi="Arial" w:cs="Arial"/>
          <w:color w:val="000000"/>
          <w:sz w:val="20"/>
          <w:szCs w:val="20"/>
        </w:rPr>
        <w:t>(</w:t>
      </w:r>
      <w:r w:rsidR="00D20343">
        <w:rPr>
          <w:rFonts w:ascii="Arial" w:eastAsia="Arial" w:hAnsi="Arial" w:cs="Arial"/>
          <w:color w:val="000000"/>
          <w:sz w:val="20"/>
          <w:szCs w:val="20"/>
        </w:rPr>
        <w:t>JAN</w:t>
      </w:r>
      <w:r w:rsidR="004F782C">
        <w:rPr>
          <w:rFonts w:ascii="Arial" w:eastAsia="Arial" w:hAnsi="Arial" w:cs="Arial"/>
          <w:color w:val="000000"/>
          <w:sz w:val="20"/>
          <w:szCs w:val="20"/>
        </w:rPr>
        <w:t xml:space="preserve"> 20</w:t>
      </w:r>
      <w:r w:rsidR="00D20343">
        <w:rPr>
          <w:rFonts w:ascii="Arial" w:eastAsia="Arial" w:hAnsi="Arial" w:cs="Arial"/>
          <w:color w:val="000000"/>
          <w:sz w:val="20"/>
          <w:szCs w:val="20"/>
        </w:rPr>
        <w:t>22</w:t>
      </w:r>
      <w:r>
        <w:rPr>
          <w:rFonts w:ascii="Arial" w:eastAsia="Arial" w:hAnsi="Arial" w:cs="Arial"/>
          <w:color w:val="000000"/>
          <w:sz w:val="20"/>
          <w:szCs w:val="20"/>
        </w:rPr>
        <w:t xml:space="preserve">), </w:t>
      </w:r>
      <w:r w:rsidRPr="004F782C">
        <w:rPr>
          <w:rFonts w:ascii="Arial" w:eastAsia="Arial" w:hAnsi="Arial" w:cs="Arial"/>
          <w:color w:val="000000"/>
          <w:sz w:val="20"/>
          <w:szCs w:val="20"/>
        </w:rPr>
        <w:t>FAR Clause 52.204-8</w:t>
      </w:r>
      <w:r w:rsidR="00A4569B">
        <w:rPr>
          <w:rFonts w:ascii="Arial" w:eastAsia="Arial" w:hAnsi="Arial" w:cs="Arial"/>
          <w:color w:val="000000"/>
          <w:sz w:val="20"/>
          <w:szCs w:val="20"/>
        </w:rPr>
        <w:t>, as modified by FAR 4.1202.</w:t>
      </w:r>
    </w:p>
    <w:p w14:paraId="29AC8A62" w14:textId="77777777" w:rsidR="000138E5" w:rsidRDefault="000138E5">
      <w:pPr>
        <w:spacing w:after="120" w:line="240" w:lineRule="auto"/>
        <w:rPr>
          <w:rFonts w:ascii="Arial" w:eastAsia="Arial" w:hAnsi="Arial" w:cs="Arial"/>
          <w:color w:val="000000"/>
          <w:sz w:val="20"/>
          <w:szCs w:val="20"/>
        </w:rPr>
      </w:pPr>
    </w:p>
    <w:p w14:paraId="5B45A0E0" w14:textId="0ABBB19E" w:rsidR="000138E5" w:rsidRDefault="009340DD">
      <w:pPr>
        <w:spacing w:line="240" w:lineRule="auto"/>
        <w:rPr>
          <w:rFonts w:ascii="Arial" w:eastAsia="Arial" w:hAnsi="Arial" w:cs="Arial"/>
          <w:color w:val="000000"/>
          <w:sz w:val="20"/>
          <w:szCs w:val="20"/>
        </w:rPr>
      </w:pPr>
      <w:r>
        <w:rPr>
          <w:rFonts w:ascii="Arial" w:eastAsia="Arial" w:hAnsi="Arial" w:cs="Arial"/>
          <w:b/>
          <w:color w:val="000000"/>
          <w:sz w:val="20"/>
          <w:szCs w:val="20"/>
        </w:rPr>
        <w:t xml:space="preserve">ONLINE </w:t>
      </w:r>
      <w:r w:rsidR="00ED0BC5">
        <w:rPr>
          <w:rFonts w:ascii="Arial" w:eastAsia="Arial" w:hAnsi="Arial" w:cs="Arial"/>
          <w:b/>
          <w:color w:val="000000"/>
          <w:sz w:val="20"/>
          <w:szCs w:val="20"/>
        </w:rPr>
        <w:t xml:space="preserve">REPRESENTATIONS &amp; CERTIFICATIONS, </w:t>
      </w:r>
      <w:r w:rsidR="00ED0BC5">
        <w:rPr>
          <w:rFonts w:ascii="Arial" w:eastAsia="Arial" w:hAnsi="Arial" w:cs="Arial"/>
          <w:color w:val="000000"/>
          <w:sz w:val="20"/>
          <w:szCs w:val="20"/>
        </w:rPr>
        <w:t>FAR Subpart 4.12:</w:t>
      </w:r>
    </w:p>
    <w:p w14:paraId="5D99C40D" w14:textId="77777777" w:rsidR="009340DD" w:rsidRDefault="009340DD">
      <w:pPr>
        <w:spacing w:line="240" w:lineRule="auto"/>
        <w:rPr>
          <w:rFonts w:ascii="Arial" w:eastAsia="Arial" w:hAnsi="Arial" w:cs="Arial"/>
          <w:color w:val="000000"/>
          <w:sz w:val="20"/>
          <w:szCs w:val="20"/>
        </w:rPr>
      </w:pPr>
    </w:p>
    <w:p w14:paraId="193991F6" w14:textId="6F0315C4" w:rsidR="000138E5" w:rsidRDefault="00ED0BC5">
      <w:pPr>
        <w:tabs>
          <w:tab w:val="left" w:pos="360"/>
        </w:tabs>
        <w:spacing w:line="240" w:lineRule="auto"/>
        <w:rPr>
          <w:rFonts w:ascii="Arial" w:eastAsia="Arial" w:hAnsi="Arial" w:cs="Arial"/>
          <w:sz w:val="20"/>
          <w:szCs w:val="20"/>
        </w:rPr>
      </w:pPr>
      <w:r>
        <w:rPr>
          <w:rFonts w:ascii="Arial" w:eastAsia="Arial" w:hAnsi="Arial" w:cs="Arial"/>
          <w:sz w:val="20"/>
          <w:szCs w:val="20"/>
        </w:rPr>
        <w:t>Sub</w:t>
      </w:r>
      <w:r w:rsidR="00135F56">
        <w:rPr>
          <w:rFonts w:ascii="Arial" w:eastAsia="Arial" w:hAnsi="Arial" w:cs="Arial"/>
          <w:sz w:val="20"/>
          <w:szCs w:val="20"/>
        </w:rPr>
        <w:t>c</w:t>
      </w:r>
      <w:r>
        <w:rPr>
          <w:rFonts w:ascii="Arial" w:eastAsia="Arial" w:hAnsi="Arial" w:cs="Arial"/>
          <w:sz w:val="20"/>
          <w:szCs w:val="20"/>
        </w:rPr>
        <w:t xml:space="preserve">ontractor shall complete electronic annual representations and certifications at </w:t>
      </w:r>
      <w:hyperlink r:id="rId12">
        <w:r>
          <w:rPr>
            <w:rFonts w:ascii="Arial" w:eastAsia="Arial" w:hAnsi="Arial" w:cs="Arial"/>
            <w:color w:val="0000FF"/>
            <w:sz w:val="20"/>
            <w:szCs w:val="20"/>
            <w:u w:val="single"/>
          </w:rPr>
          <w:t>https://www.sam.gov</w:t>
        </w:r>
      </w:hyperlink>
      <w:bookmarkStart w:id="58" w:name="gjdgxs" w:colFirst="0" w:colLast="0"/>
      <w:bookmarkEnd w:id="58"/>
      <w:r>
        <w:rPr>
          <w:rFonts w:ascii="Arial" w:eastAsia="Arial" w:hAnsi="Arial" w:cs="Arial"/>
          <w:sz w:val="20"/>
          <w:szCs w:val="20"/>
        </w:rPr>
        <w:t xml:space="preserve"> (System for Award Management, or SAM) (see FAR </w:t>
      </w:r>
      <w:hyperlink r:id="rId13" w:anchor="P536_61948">
        <w:r>
          <w:rPr>
            <w:rFonts w:ascii="Arial" w:eastAsia="Arial" w:hAnsi="Arial" w:cs="Arial"/>
            <w:color w:val="0000FF"/>
            <w:sz w:val="20"/>
            <w:szCs w:val="20"/>
            <w:u w:val="single"/>
          </w:rPr>
          <w:t>4.1102</w:t>
        </w:r>
      </w:hyperlink>
      <w:r>
        <w:rPr>
          <w:rFonts w:ascii="Arial" w:eastAsia="Arial" w:hAnsi="Arial" w:cs="Arial"/>
          <w:sz w:val="20"/>
          <w:szCs w:val="20"/>
        </w:rPr>
        <w:t>).  SAM includes all registrations and certifications previously found in CCR/</w:t>
      </w:r>
      <w:proofErr w:type="spellStart"/>
      <w:r>
        <w:rPr>
          <w:rFonts w:ascii="Arial" w:eastAsia="Arial" w:hAnsi="Arial" w:cs="Arial"/>
          <w:sz w:val="20"/>
          <w:szCs w:val="20"/>
        </w:rPr>
        <w:t>FedReg</w:t>
      </w:r>
      <w:proofErr w:type="spellEnd"/>
      <w:r>
        <w:rPr>
          <w:rFonts w:ascii="Arial" w:eastAsia="Arial" w:hAnsi="Arial" w:cs="Arial"/>
          <w:sz w:val="20"/>
          <w:szCs w:val="20"/>
        </w:rPr>
        <w:t>, ORCA, and EPLS.</w:t>
      </w:r>
    </w:p>
    <w:p w14:paraId="6466E162" w14:textId="77777777" w:rsidR="009340DD" w:rsidRDefault="009340DD">
      <w:pPr>
        <w:tabs>
          <w:tab w:val="left" w:pos="360"/>
        </w:tabs>
        <w:spacing w:line="240" w:lineRule="auto"/>
        <w:rPr>
          <w:rFonts w:ascii="Arial" w:eastAsia="Arial" w:hAnsi="Arial" w:cs="Arial"/>
          <w:sz w:val="20"/>
          <w:szCs w:val="20"/>
        </w:rPr>
      </w:pPr>
    </w:p>
    <w:p w14:paraId="50A14303" w14:textId="40E50256" w:rsidR="000138E5" w:rsidRDefault="00ED0BC5">
      <w:pPr>
        <w:tabs>
          <w:tab w:val="left" w:pos="360"/>
        </w:tabs>
        <w:spacing w:line="240" w:lineRule="auto"/>
        <w:ind w:left="360"/>
        <w:rPr>
          <w:rFonts w:ascii="Arial" w:eastAsia="Arial" w:hAnsi="Arial" w:cs="Arial"/>
          <w:sz w:val="20"/>
          <w:szCs w:val="20"/>
        </w:rPr>
      </w:pPr>
      <w:r>
        <w:rPr>
          <w:rFonts w:ascii="Arial" w:eastAsia="Arial" w:hAnsi="Arial" w:cs="Arial"/>
          <w:sz w:val="20"/>
          <w:szCs w:val="20"/>
        </w:rPr>
        <w:t xml:space="preserve">(1) </w:t>
      </w:r>
      <w:r w:rsidR="00F67470">
        <w:rPr>
          <w:rFonts w:ascii="Arial" w:eastAsia="Arial" w:hAnsi="Arial" w:cs="Arial"/>
          <w:sz w:val="20"/>
          <w:szCs w:val="20"/>
        </w:rPr>
        <w:t>Subcontractor</w:t>
      </w:r>
      <w:r>
        <w:rPr>
          <w:rFonts w:ascii="Arial" w:eastAsia="Arial" w:hAnsi="Arial" w:cs="Arial"/>
          <w:sz w:val="20"/>
          <w:szCs w:val="20"/>
        </w:rPr>
        <w:t xml:space="preserve"> shall update the representations and certifications submitted to SAM as necessary, but at least annually, to ensure they are kept current, accurate, and complete. The representations and certifications are effective until one year from date of submission or update to SAM.</w:t>
      </w:r>
    </w:p>
    <w:p w14:paraId="5594B037" w14:textId="313D11D5" w:rsidR="000138E5" w:rsidRDefault="00ED0BC5">
      <w:pPr>
        <w:tabs>
          <w:tab w:val="left" w:pos="360"/>
        </w:tabs>
        <w:spacing w:line="240" w:lineRule="auto"/>
        <w:ind w:left="360"/>
        <w:rPr>
          <w:rFonts w:ascii="Arial" w:eastAsia="Arial" w:hAnsi="Arial" w:cs="Arial"/>
          <w:sz w:val="20"/>
          <w:szCs w:val="20"/>
        </w:rPr>
      </w:pPr>
      <w:r>
        <w:rPr>
          <w:rFonts w:ascii="Arial" w:eastAsia="Arial" w:hAnsi="Arial" w:cs="Arial"/>
          <w:sz w:val="20"/>
          <w:szCs w:val="20"/>
        </w:rPr>
        <w:t xml:space="preserve">(2) When any of the conditions in paragraph (b) of the clause at </w:t>
      </w:r>
      <w:hyperlink r:id="rId14" w:anchor="P1647_289528">
        <w:r>
          <w:rPr>
            <w:rFonts w:ascii="Arial" w:eastAsia="Arial" w:hAnsi="Arial" w:cs="Arial"/>
            <w:color w:val="0000FF"/>
            <w:sz w:val="20"/>
            <w:szCs w:val="20"/>
            <w:u w:val="single"/>
          </w:rPr>
          <w:t>52.219-28</w:t>
        </w:r>
      </w:hyperlink>
      <w:r>
        <w:rPr>
          <w:rFonts w:ascii="Arial" w:eastAsia="Arial" w:hAnsi="Arial" w:cs="Arial"/>
          <w:sz w:val="20"/>
          <w:szCs w:val="20"/>
        </w:rPr>
        <w:t xml:space="preserve">, Post-Award Small Business Program </w:t>
      </w:r>
      <w:r w:rsidR="00B67527">
        <w:rPr>
          <w:rFonts w:ascii="Arial" w:eastAsia="Arial" w:hAnsi="Arial" w:cs="Arial"/>
          <w:sz w:val="20"/>
          <w:szCs w:val="20"/>
        </w:rPr>
        <w:t>r</w:t>
      </w:r>
      <w:r>
        <w:rPr>
          <w:rFonts w:ascii="Arial" w:eastAsia="Arial" w:hAnsi="Arial" w:cs="Arial"/>
          <w:sz w:val="20"/>
          <w:szCs w:val="20"/>
        </w:rPr>
        <w:t xml:space="preserve">epresentation, apply, if </w:t>
      </w:r>
      <w:r w:rsidR="00F67470">
        <w:rPr>
          <w:rFonts w:ascii="Arial" w:eastAsia="Arial" w:hAnsi="Arial" w:cs="Arial"/>
          <w:sz w:val="20"/>
          <w:szCs w:val="20"/>
        </w:rPr>
        <w:t>Subcontractor</w:t>
      </w:r>
      <w:r>
        <w:rPr>
          <w:rFonts w:ascii="Arial" w:eastAsia="Arial" w:hAnsi="Arial" w:cs="Arial"/>
          <w:sz w:val="20"/>
          <w:szCs w:val="20"/>
        </w:rPr>
        <w:t xml:space="preserve"> represented that it was a small business prior to award of this </w:t>
      </w:r>
      <w:r w:rsidR="00313061">
        <w:rPr>
          <w:rFonts w:ascii="Arial" w:eastAsia="Arial" w:hAnsi="Arial" w:cs="Arial"/>
          <w:sz w:val="20"/>
          <w:szCs w:val="20"/>
        </w:rPr>
        <w:t>Subcontract</w:t>
      </w:r>
      <w:r>
        <w:rPr>
          <w:rFonts w:ascii="Arial" w:eastAsia="Arial" w:hAnsi="Arial" w:cs="Arial"/>
          <w:sz w:val="20"/>
          <w:szCs w:val="20"/>
        </w:rPr>
        <w:t xml:space="preserve">, it must update the representations and certifications in SAM as directed by the clause. If </w:t>
      </w:r>
      <w:r w:rsidR="00F67470">
        <w:rPr>
          <w:rFonts w:ascii="Arial" w:eastAsia="Arial" w:hAnsi="Arial" w:cs="Arial"/>
          <w:sz w:val="20"/>
          <w:szCs w:val="20"/>
        </w:rPr>
        <w:t>Subcontractor</w:t>
      </w:r>
      <w:r>
        <w:rPr>
          <w:rFonts w:ascii="Arial" w:eastAsia="Arial" w:hAnsi="Arial" w:cs="Arial"/>
          <w:sz w:val="20"/>
          <w:szCs w:val="20"/>
        </w:rPr>
        <w:t xml:space="preserve"> represented that it was other than a small business prior to award of this </w:t>
      </w:r>
      <w:r w:rsidR="00313061">
        <w:rPr>
          <w:rFonts w:ascii="Arial" w:eastAsia="Arial" w:hAnsi="Arial" w:cs="Arial"/>
          <w:sz w:val="20"/>
          <w:szCs w:val="20"/>
        </w:rPr>
        <w:t>Subcontract</w:t>
      </w:r>
      <w:r>
        <w:rPr>
          <w:rFonts w:ascii="Arial" w:eastAsia="Arial" w:hAnsi="Arial" w:cs="Arial"/>
          <w:sz w:val="20"/>
          <w:szCs w:val="20"/>
        </w:rPr>
        <w:t>, it may update the representations and certifications in SAM as directed by the clause, if its size status has changed since the date of award.</w:t>
      </w:r>
    </w:p>
    <w:p w14:paraId="44391DEC" w14:textId="3D2F0E6C" w:rsidR="000138E5" w:rsidRDefault="005700F8">
      <w:pPr>
        <w:jc w:val="center"/>
        <w:rPr>
          <w:rFonts w:ascii="Arial" w:eastAsia="Arial" w:hAnsi="Arial" w:cs="Arial"/>
          <w:color w:val="0000FF"/>
          <w:sz w:val="20"/>
          <w:szCs w:val="20"/>
        </w:rPr>
      </w:pPr>
      <w:hyperlink r:id="rId15" w:history="1">
        <w:r w:rsidR="00B67527" w:rsidRPr="00B67527">
          <w:rPr>
            <w:rStyle w:val="Hyperlink"/>
            <w:rFonts w:ascii="Arial" w:eastAsia="Arial" w:hAnsi="Arial" w:cs="Arial"/>
            <w:sz w:val="20"/>
            <w:szCs w:val="20"/>
          </w:rPr>
          <w:t>https://www.sam.gov/SAM/</w:t>
        </w:r>
      </w:hyperlink>
    </w:p>
    <w:p w14:paraId="5E3DCECF" w14:textId="77777777" w:rsidR="000138E5" w:rsidRDefault="000138E5">
      <w:pPr>
        <w:rPr>
          <w:rFonts w:ascii="Arial" w:eastAsia="Arial" w:hAnsi="Arial" w:cs="Arial"/>
          <w:sz w:val="14"/>
          <w:szCs w:val="14"/>
        </w:rPr>
      </w:pPr>
    </w:p>
    <w:p w14:paraId="0433C082" w14:textId="16CDD729" w:rsidR="000138E5" w:rsidRDefault="00ED0BC5">
      <w:pPr>
        <w:rPr>
          <w:rFonts w:ascii="Arial" w:eastAsia="Arial" w:hAnsi="Arial" w:cs="Arial"/>
          <w:sz w:val="20"/>
          <w:szCs w:val="20"/>
        </w:rPr>
      </w:pPr>
      <w:r w:rsidRPr="00890BB1">
        <w:rPr>
          <w:rFonts w:ascii="Arial" w:eastAsia="Arial" w:hAnsi="Arial" w:cs="Arial"/>
          <w:sz w:val="20"/>
          <w:szCs w:val="20"/>
        </w:rPr>
        <w:t xml:space="preserve">Has </w:t>
      </w:r>
      <w:r w:rsidR="00F67470" w:rsidRPr="00890BB1">
        <w:rPr>
          <w:rFonts w:ascii="Arial" w:eastAsia="Arial" w:hAnsi="Arial" w:cs="Arial"/>
          <w:sz w:val="20"/>
          <w:szCs w:val="20"/>
        </w:rPr>
        <w:t>Subcontractor</w:t>
      </w:r>
      <w:r w:rsidRPr="00890BB1">
        <w:rPr>
          <w:rFonts w:ascii="Arial" w:eastAsia="Arial" w:hAnsi="Arial" w:cs="Arial"/>
          <w:sz w:val="20"/>
          <w:szCs w:val="20"/>
        </w:rPr>
        <w:t>’s Online Representations and Certifications been completed within the last year?</w:t>
      </w:r>
      <w:r>
        <w:rPr>
          <w:rFonts w:ascii="Arial" w:eastAsia="Arial" w:hAnsi="Arial" w:cs="Arial"/>
          <w:sz w:val="20"/>
          <w:szCs w:val="20"/>
        </w:rPr>
        <w:t xml:space="preserve">  </w:t>
      </w:r>
      <w:r w:rsidRPr="001B7B0C">
        <w:rPr>
          <w:rFonts w:ascii="Arial" w:eastAsia="Arial" w:hAnsi="Arial" w:cs="Arial"/>
          <w:sz w:val="20"/>
          <w:szCs w:val="20"/>
        </w:rPr>
        <w:t>_</w:t>
      </w:r>
      <w:r w:rsidR="00C750E6" w:rsidRPr="001B7B0C">
        <w:rPr>
          <w:rFonts w:ascii="Arial" w:eastAsia="Arial" w:hAnsi="Arial" w:cs="Arial"/>
          <w:sz w:val="20"/>
          <w:szCs w:val="20"/>
          <w:u w:val="single"/>
        </w:rPr>
        <w:t>X</w:t>
      </w:r>
      <w:r w:rsidRPr="001B7B0C">
        <w:rPr>
          <w:rFonts w:ascii="Arial" w:eastAsia="Arial" w:hAnsi="Arial" w:cs="Arial"/>
          <w:sz w:val="20"/>
          <w:szCs w:val="20"/>
        </w:rPr>
        <w:t xml:space="preserve">__ </w:t>
      </w:r>
      <w:proofErr w:type="gramStart"/>
      <w:r w:rsidRPr="001B7B0C">
        <w:rPr>
          <w:rFonts w:ascii="Arial" w:eastAsia="Arial" w:hAnsi="Arial" w:cs="Arial"/>
          <w:sz w:val="20"/>
          <w:szCs w:val="20"/>
        </w:rPr>
        <w:t>YES</w:t>
      </w:r>
      <w:r>
        <w:rPr>
          <w:rFonts w:ascii="Arial" w:eastAsia="Arial" w:hAnsi="Arial" w:cs="Arial"/>
          <w:sz w:val="20"/>
          <w:szCs w:val="20"/>
        </w:rPr>
        <w:t xml:space="preserve">  _</w:t>
      </w:r>
      <w:proofErr w:type="gramEnd"/>
      <w:r>
        <w:rPr>
          <w:rFonts w:ascii="Arial" w:eastAsia="Arial" w:hAnsi="Arial" w:cs="Arial"/>
          <w:sz w:val="20"/>
          <w:szCs w:val="20"/>
        </w:rPr>
        <w:t>___ NO</w:t>
      </w:r>
    </w:p>
    <w:p w14:paraId="506CDE84" w14:textId="77777777" w:rsidR="000138E5" w:rsidRDefault="000138E5">
      <w:pPr>
        <w:rPr>
          <w:rFonts w:ascii="Arial" w:eastAsia="Arial" w:hAnsi="Arial" w:cs="Arial"/>
          <w:color w:val="000000"/>
          <w:sz w:val="14"/>
          <w:szCs w:val="14"/>
        </w:rPr>
      </w:pPr>
    </w:p>
    <w:p w14:paraId="7FCC3F03" w14:textId="77777777" w:rsidR="000138E5" w:rsidRDefault="000138E5">
      <w:pPr>
        <w:spacing w:line="240" w:lineRule="auto"/>
        <w:rPr>
          <w:rFonts w:ascii="Arial" w:eastAsia="Arial" w:hAnsi="Arial" w:cs="Arial"/>
          <w:sz w:val="18"/>
          <w:szCs w:val="18"/>
        </w:rPr>
      </w:pPr>
    </w:p>
    <w:p w14:paraId="599A425C" w14:textId="77777777" w:rsidR="000138E5" w:rsidRDefault="00ED0BC5">
      <w:pPr>
        <w:spacing w:line="240" w:lineRule="auto"/>
        <w:rPr>
          <w:rFonts w:ascii="Arial" w:eastAsia="Arial" w:hAnsi="Arial" w:cs="Arial"/>
          <w:sz w:val="20"/>
          <w:szCs w:val="20"/>
        </w:rPr>
      </w:pPr>
      <w:r>
        <w:rPr>
          <w:rFonts w:ascii="Arial" w:eastAsia="Arial" w:hAnsi="Arial" w:cs="Arial"/>
          <w:b/>
          <w:sz w:val="20"/>
          <w:szCs w:val="20"/>
        </w:rPr>
        <w:t>Debarment, Suspension, and Other Responsibility Matters (2 CFR 200.213 and 2 CFR 180)</w:t>
      </w:r>
    </w:p>
    <w:p w14:paraId="0DF0AF66" w14:textId="6D67DF1E" w:rsidR="000138E5" w:rsidRDefault="00ED0BC5">
      <w:pPr>
        <w:spacing w:line="240" w:lineRule="auto"/>
        <w:rPr>
          <w:rFonts w:ascii="Arial" w:eastAsia="Arial" w:hAnsi="Arial" w:cs="Arial"/>
          <w:color w:val="000000"/>
          <w:sz w:val="20"/>
          <w:szCs w:val="20"/>
        </w:rPr>
      </w:pPr>
      <w:r>
        <w:rPr>
          <w:rFonts w:ascii="Arial" w:eastAsia="Arial" w:hAnsi="Arial" w:cs="Arial"/>
          <w:color w:val="000000"/>
          <w:sz w:val="20"/>
          <w:szCs w:val="20"/>
        </w:rPr>
        <w:t xml:space="preserve">By signing this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the </w:t>
      </w:r>
      <w:r w:rsidR="00F67470">
        <w:rPr>
          <w:rFonts w:ascii="Arial" w:eastAsia="Arial" w:hAnsi="Arial" w:cs="Arial"/>
          <w:color w:val="000000"/>
          <w:sz w:val="20"/>
          <w:szCs w:val="20"/>
        </w:rPr>
        <w:t>Subcontractor</w:t>
      </w:r>
      <w:r>
        <w:rPr>
          <w:rFonts w:ascii="Arial" w:eastAsia="Arial" w:hAnsi="Arial" w:cs="Arial"/>
          <w:color w:val="000000"/>
          <w:sz w:val="20"/>
          <w:szCs w:val="20"/>
        </w:rPr>
        <w:t xml:space="preserve"> Authorized Official certifies, to the best of his/her knowledge and belief that neither the </w:t>
      </w:r>
      <w:r w:rsidR="00F67470">
        <w:rPr>
          <w:rFonts w:ascii="Arial" w:eastAsia="Arial" w:hAnsi="Arial" w:cs="Arial"/>
          <w:color w:val="000000"/>
          <w:sz w:val="20"/>
          <w:szCs w:val="20"/>
        </w:rPr>
        <w:t>Subcontractor</w:t>
      </w:r>
      <w:r>
        <w:rPr>
          <w:rFonts w:ascii="Arial" w:eastAsia="Arial" w:hAnsi="Arial" w:cs="Arial"/>
          <w:color w:val="000000"/>
          <w:sz w:val="20"/>
          <w:szCs w:val="20"/>
        </w:rPr>
        <w:t xml:space="preserve"> nor its principals are presently debarred, suspended, proposed for debarment, declared ineligible or voluntarily excluded from participation in this transaction by any federal department or agency, in accordance with 2 CFR 200.213 and 2 CFR 180.</w:t>
      </w:r>
    </w:p>
    <w:p w14:paraId="658585B6" w14:textId="77777777" w:rsidR="000138E5" w:rsidRDefault="000138E5">
      <w:pPr>
        <w:spacing w:line="240" w:lineRule="auto"/>
        <w:rPr>
          <w:rFonts w:ascii="Arial" w:eastAsia="Arial" w:hAnsi="Arial" w:cs="Arial"/>
          <w:color w:val="000000"/>
          <w:sz w:val="20"/>
          <w:szCs w:val="20"/>
        </w:rPr>
      </w:pPr>
    </w:p>
    <w:p w14:paraId="26F63EB2" w14:textId="77777777" w:rsidR="000138E5" w:rsidRDefault="000138E5">
      <w:pPr>
        <w:spacing w:line="240" w:lineRule="auto"/>
        <w:rPr>
          <w:rFonts w:ascii="Arial" w:eastAsia="Arial" w:hAnsi="Arial" w:cs="Arial"/>
          <w:color w:val="000000"/>
          <w:sz w:val="20"/>
          <w:szCs w:val="20"/>
        </w:rPr>
      </w:pPr>
    </w:p>
    <w:p w14:paraId="4FCFFF77" w14:textId="77777777" w:rsidR="000138E5" w:rsidRDefault="00ED0BC5">
      <w:pPr>
        <w:rPr>
          <w:rFonts w:ascii="Arial" w:eastAsia="Arial" w:hAnsi="Arial" w:cs="Arial"/>
          <w:color w:val="000000"/>
          <w:sz w:val="20"/>
          <w:szCs w:val="20"/>
        </w:rPr>
      </w:pPr>
      <w:r>
        <w:br w:type="page"/>
      </w:r>
    </w:p>
    <w:p w14:paraId="1DC4952E" w14:textId="3D117727" w:rsidR="000138E5" w:rsidRDefault="000138E5">
      <w:pPr>
        <w:rPr>
          <w:rFonts w:ascii="Arial" w:eastAsia="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7"/>
        <w:gridCol w:w="88"/>
        <w:gridCol w:w="1833"/>
        <w:gridCol w:w="1089"/>
        <w:gridCol w:w="715"/>
        <w:gridCol w:w="3598"/>
      </w:tblGrid>
      <w:tr w:rsidR="00FA58B0" w:rsidRPr="00DF1BB8" w14:paraId="359518F9" w14:textId="77777777" w:rsidTr="00550554">
        <w:tc>
          <w:tcPr>
            <w:tcW w:w="10790" w:type="dxa"/>
            <w:gridSpan w:val="6"/>
          </w:tcPr>
          <w:p w14:paraId="2D074F4C" w14:textId="77777777" w:rsidR="00FA58B0" w:rsidRPr="00DF1BB8" w:rsidRDefault="00FA58B0" w:rsidP="00E645C7">
            <w:pPr>
              <w:spacing w:line="240" w:lineRule="auto"/>
              <w:jc w:val="center"/>
              <w:rPr>
                <w:rFonts w:cs="Arial"/>
                <w:b/>
                <w:sz w:val="24"/>
                <w:szCs w:val="24"/>
              </w:rPr>
            </w:pPr>
            <w:r w:rsidRPr="00DF1BB8">
              <w:rPr>
                <w:rFonts w:cs="Arial"/>
                <w:b/>
                <w:sz w:val="24"/>
                <w:szCs w:val="24"/>
              </w:rPr>
              <w:t xml:space="preserve">Research Subcontract </w:t>
            </w:r>
          </w:p>
          <w:p w14:paraId="0C79E390" w14:textId="77777777" w:rsidR="00FA58B0" w:rsidRPr="00DF1BB8" w:rsidRDefault="00FA58B0" w:rsidP="00E645C7">
            <w:pPr>
              <w:spacing w:line="240" w:lineRule="auto"/>
              <w:jc w:val="center"/>
              <w:rPr>
                <w:rFonts w:cs="Arial"/>
                <w:b/>
                <w:sz w:val="24"/>
                <w:szCs w:val="24"/>
              </w:rPr>
            </w:pPr>
            <w:r w:rsidRPr="00DF1BB8">
              <w:rPr>
                <w:rFonts w:cs="Arial"/>
                <w:b/>
                <w:sz w:val="24"/>
                <w:szCs w:val="24"/>
              </w:rPr>
              <w:t>Attachment 3A</w:t>
            </w:r>
          </w:p>
          <w:p w14:paraId="3B1BD3B2" w14:textId="2249CD56" w:rsidR="00FA58B0" w:rsidRPr="00DF1BB8" w:rsidRDefault="00FA58B0" w:rsidP="00D23D66">
            <w:pPr>
              <w:spacing w:line="240" w:lineRule="auto"/>
              <w:jc w:val="center"/>
              <w:rPr>
                <w:rFonts w:cs="Arial"/>
                <w:b/>
              </w:rPr>
            </w:pPr>
            <w:r>
              <w:rPr>
                <w:b/>
                <w:sz w:val="24"/>
                <w:szCs w:val="24"/>
              </w:rPr>
              <w:t>Subcontract No.</w:t>
            </w:r>
            <w:r w:rsidR="007242A7">
              <w:rPr>
                <w:b/>
                <w:sz w:val="24"/>
                <w:szCs w:val="24"/>
              </w:rPr>
              <w:t xml:space="preserve"> </w:t>
            </w:r>
            <w:r w:rsidR="004D7356">
              <w:rPr>
                <w:rFonts w:ascii="Arial" w:eastAsia="Arial" w:hAnsi="Arial" w:cs="Arial"/>
                <w:b/>
              </w:rPr>
              <w:t>24-00373</w:t>
            </w:r>
          </w:p>
        </w:tc>
      </w:tr>
      <w:tr w:rsidR="00FA58B0" w:rsidRPr="00DF1BB8" w14:paraId="7B6F2E1D" w14:textId="77777777" w:rsidTr="00550554">
        <w:tc>
          <w:tcPr>
            <w:tcW w:w="10790" w:type="dxa"/>
            <w:gridSpan w:val="6"/>
          </w:tcPr>
          <w:p w14:paraId="33EBE2F9" w14:textId="77777777" w:rsidR="00FA58B0" w:rsidRPr="00DF1BB8" w:rsidRDefault="00FA58B0" w:rsidP="00E645C7">
            <w:pPr>
              <w:jc w:val="center"/>
              <w:rPr>
                <w:rFonts w:cs="Arial"/>
                <w:b/>
              </w:rPr>
            </w:pPr>
            <w:r>
              <w:rPr>
                <w:rFonts w:cs="Arial"/>
                <w:b/>
              </w:rPr>
              <w:t xml:space="preserve">Prime </w:t>
            </w:r>
            <w:r w:rsidRPr="00DF1BB8">
              <w:rPr>
                <w:rFonts w:cs="Arial"/>
                <w:b/>
              </w:rPr>
              <w:t>Contractor Contacts</w:t>
            </w:r>
          </w:p>
        </w:tc>
      </w:tr>
      <w:tr w:rsidR="00FA58B0" w:rsidRPr="00DF1BB8" w14:paraId="54E6D90F" w14:textId="77777777" w:rsidTr="00550554">
        <w:tc>
          <w:tcPr>
            <w:tcW w:w="10790" w:type="dxa"/>
            <w:gridSpan w:val="6"/>
          </w:tcPr>
          <w:p w14:paraId="73490F8F" w14:textId="77777777" w:rsidR="00FA58B0" w:rsidRPr="00456ACB" w:rsidRDefault="00FA58B0" w:rsidP="00E645C7">
            <w:pPr>
              <w:rPr>
                <w:rFonts w:cs="Arial"/>
                <w:b/>
              </w:rPr>
            </w:pPr>
            <w:r w:rsidRPr="00DF1BB8">
              <w:rPr>
                <w:rFonts w:cs="Arial"/>
              </w:rPr>
              <w:t>Name:</w:t>
            </w:r>
            <w:r>
              <w:rPr>
                <w:rFonts w:cs="Arial"/>
              </w:rPr>
              <w:t xml:space="preserve">  </w:t>
            </w:r>
            <w:r>
              <w:rPr>
                <w:rFonts w:cs="Arial"/>
                <w:b/>
              </w:rPr>
              <w:t>Wichita State University</w:t>
            </w:r>
          </w:p>
        </w:tc>
      </w:tr>
      <w:tr w:rsidR="00FA58B0" w:rsidRPr="00DF1BB8" w14:paraId="4FCFAD5A" w14:textId="77777777" w:rsidTr="00550554">
        <w:tc>
          <w:tcPr>
            <w:tcW w:w="10790" w:type="dxa"/>
            <w:gridSpan w:val="6"/>
          </w:tcPr>
          <w:p w14:paraId="2CBC532D" w14:textId="3FCDF21A" w:rsidR="00FA58B0" w:rsidRPr="00EF3956" w:rsidRDefault="00FA58B0" w:rsidP="00E645C7">
            <w:pPr>
              <w:rPr>
                <w:rFonts w:cs="Arial"/>
                <w:b/>
              </w:rPr>
            </w:pPr>
            <w:r w:rsidRPr="00DF1BB8">
              <w:rPr>
                <w:rFonts w:cs="Arial"/>
              </w:rPr>
              <w:t>Address:</w:t>
            </w:r>
            <w:r>
              <w:rPr>
                <w:rFonts w:cs="Arial"/>
              </w:rPr>
              <w:t xml:space="preserve">  </w:t>
            </w:r>
            <w:r>
              <w:rPr>
                <w:rFonts w:cs="Arial"/>
                <w:b/>
              </w:rPr>
              <w:t>1845 Fairmount</w:t>
            </w:r>
          </w:p>
        </w:tc>
      </w:tr>
      <w:tr w:rsidR="00FA58B0" w:rsidRPr="00DF1BB8" w14:paraId="33565B03" w14:textId="77777777" w:rsidTr="00550554">
        <w:tc>
          <w:tcPr>
            <w:tcW w:w="3467" w:type="dxa"/>
          </w:tcPr>
          <w:p w14:paraId="6D3A44E3"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25" w:type="dxa"/>
            <w:gridSpan w:val="4"/>
          </w:tcPr>
          <w:p w14:paraId="6F71A795" w14:textId="77777777" w:rsidR="00FA58B0" w:rsidRPr="00456ACB" w:rsidRDefault="00FA58B0" w:rsidP="00E645C7">
            <w:pPr>
              <w:rPr>
                <w:rFonts w:cs="Arial"/>
                <w:b/>
              </w:rPr>
            </w:pPr>
            <w:r w:rsidRPr="00DF1BB8">
              <w:rPr>
                <w:rFonts w:cs="Arial"/>
              </w:rPr>
              <w:t xml:space="preserve">State: </w:t>
            </w:r>
            <w:r>
              <w:rPr>
                <w:rFonts w:cs="Arial"/>
                <w:b/>
              </w:rPr>
              <w:t>KS</w:t>
            </w:r>
          </w:p>
        </w:tc>
        <w:tc>
          <w:tcPr>
            <w:tcW w:w="3598" w:type="dxa"/>
          </w:tcPr>
          <w:p w14:paraId="7636E75A" w14:textId="02772E94" w:rsidR="00FA58B0" w:rsidRPr="00456ACB" w:rsidRDefault="00FA58B0" w:rsidP="00E645C7">
            <w:pPr>
              <w:rPr>
                <w:rFonts w:cs="Arial"/>
                <w:b/>
              </w:rPr>
            </w:pPr>
            <w:r w:rsidRPr="00DF1BB8">
              <w:rPr>
                <w:rFonts w:cs="Arial"/>
              </w:rPr>
              <w:t>Zip Code + 4</w:t>
            </w:r>
            <w:r>
              <w:rPr>
                <w:rFonts w:cs="Arial"/>
              </w:rPr>
              <w:t xml:space="preserve">: </w:t>
            </w:r>
            <w:r>
              <w:rPr>
                <w:rFonts w:cs="Arial"/>
                <w:b/>
              </w:rPr>
              <w:t>67260-00</w:t>
            </w:r>
            <w:r w:rsidR="000F36F1">
              <w:rPr>
                <w:rFonts w:cs="Arial"/>
                <w:b/>
              </w:rPr>
              <w:t>93</w:t>
            </w:r>
          </w:p>
        </w:tc>
      </w:tr>
      <w:tr w:rsidR="00FA58B0" w:rsidRPr="00DF1BB8" w14:paraId="5CA84835" w14:textId="77777777" w:rsidTr="00550554">
        <w:tc>
          <w:tcPr>
            <w:tcW w:w="3467" w:type="dxa"/>
          </w:tcPr>
          <w:p w14:paraId="12EE4A8C" w14:textId="619743DF" w:rsidR="00FA58B0" w:rsidRPr="00456ACB" w:rsidRDefault="00FA58B0" w:rsidP="00E645C7">
            <w:pPr>
              <w:rPr>
                <w:rFonts w:cs="Arial"/>
                <w:b/>
              </w:rPr>
            </w:pPr>
            <w:r w:rsidRPr="00DF1BB8">
              <w:rPr>
                <w:rFonts w:cs="Arial"/>
              </w:rPr>
              <w:t xml:space="preserve">Institution </w:t>
            </w:r>
            <w:r w:rsidR="000F36F1" w:rsidRPr="00DF1BB8">
              <w:rPr>
                <w:rFonts w:cs="Arial"/>
              </w:rPr>
              <w:t>Type:</w:t>
            </w:r>
            <w:r w:rsidRPr="00DF1BB8">
              <w:rPr>
                <w:rFonts w:cs="Arial"/>
              </w:rPr>
              <w:t xml:space="preserve"> </w:t>
            </w:r>
            <w:r>
              <w:rPr>
                <w:rFonts w:cs="Arial"/>
                <w:b/>
              </w:rPr>
              <w:t>State Institution of Higher Education</w:t>
            </w:r>
          </w:p>
        </w:tc>
        <w:tc>
          <w:tcPr>
            <w:tcW w:w="3010" w:type="dxa"/>
            <w:gridSpan w:val="3"/>
          </w:tcPr>
          <w:p w14:paraId="5AAEA923" w14:textId="77777777" w:rsidR="00FA58B0" w:rsidRPr="00DF1BB8" w:rsidRDefault="00FA58B0" w:rsidP="00E645C7">
            <w:pPr>
              <w:rPr>
                <w:rFonts w:cs="Arial"/>
              </w:rPr>
            </w:pPr>
            <w:r w:rsidRPr="00DF1BB8">
              <w:rPr>
                <w:rFonts w:cs="Arial"/>
              </w:rPr>
              <w:t>Congressional District:</w:t>
            </w:r>
            <w:r>
              <w:rPr>
                <w:rFonts w:cs="Arial"/>
              </w:rPr>
              <w:t xml:space="preserve"> </w:t>
            </w:r>
            <w:r w:rsidRPr="00456ACB">
              <w:rPr>
                <w:rFonts w:cs="Arial"/>
                <w:b/>
              </w:rPr>
              <w:t>KS-004</w:t>
            </w:r>
          </w:p>
        </w:tc>
        <w:tc>
          <w:tcPr>
            <w:tcW w:w="4313" w:type="dxa"/>
            <w:gridSpan w:val="2"/>
          </w:tcPr>
          <w:p w14:paraId="799B7A1B" w14:textId="77777777" w:rsidR="00FA58B0" w:rsidRPr="00DF1BB8" w:rsidRDefault="00FA58B0" w:rsidP="00E645C7">
            <w:pPr>
              <w:rPr>
                <w:rFonts w:cs="Arial"/>
              </w:rPr>
            </w:pPr>
            <w:r w:rsidRPr="00DF1BB8">
              <w:rPr>
                <w:rFonts w:cs="Arial"/>
              </w:rPr>
              <w:t xml:space="preserve">Registration current in </w:t>
            </w:r>
            <w:r>
              <w:rPr>
                <w:rFonts w:cs="Arial"/>
              </w:rPr>
              <w:t>SAM</w:t>
            </w:r>
            <w:r w:rsidRPr="00DF1BB8">
              <w:rPr>
                <w:rFonts w:cs="Arial"/>
              </w:rPr>
              <w:t xml:space="preserve">? </w:t>
            </w:r>
            <w:r>
              <w:rPr>
                <w:rFonts w:cs="Arial"/>
              </w:rPr>
              <w:t xml:space="preserve">  </w:t>
            </w:r>
            <w:r w:rsidRPr="00DF1BB8">
              <w:rPr>
                <w:rFonts w:cs="Arial"/>
              </w:rPr>
              <w:t>Yes _</w:t>
            </w:r>
            <w:r w:rsidRPr="00456ACB">
              <w:rPr>
                <w:rFonts w:cs="Arial"/>
                <w:b/>
                <w:u w:val="single"/>
              </w:rPr>
              <w:t>X</w:t>
            </w:r>
            <w:r w:rsidRPr="00DF1BB8">
              <w:rPr>
                <w:rFonts w:cs="Arial"/>
              </w:rPr>
              <w:t>_ No __</w:t>
            </w:r>
          </w:p>
        </w:tc>
      </w:tr>
      <w:tr w:rsidR="00FA58B0" w:rsidRPr="00DF1BB8" w14:paraId="3CA1360C" w14:textId="77777777" w:rsidTr="00550554">
        <w:tc>
          <w:tcPr>
            <w:tcW w:w="10790" w:type="dxa"/>
            <w:gridSpan w:val="6"/>
          </w:tcPr>
          <w:p w14:paraId="3EE6F065" w14:textId="77777777" w:rsidR="00FA58B0" w:rsidRPr="00DF1BB8" w:rsidRDefault="00FA58B0" w:rsidP="00550554">
            <w:pPr>
              <w:spacing w:line="240" w:lineRule="auto"/>
              <w:rPr>
                <w:rFonts w:cs="Arial"/>
              </w:rPr>
            </w:pPr>
          </w:p>
        </w:tc>
      </w:tr>
      <w:tr w:rsidR="00FA58B0" w:rsidRPr="00DF1BB8" w14:paraId="04A773C6" w14:textId="77777777" w:rsidTr="00550554">
        <w:tc>
          <w:tcPr>
            <w:tcW w:w="10790" w:type="dxa"/>
            <w:gridSpan w:val="6"/>
          </w:tcPr>
          <w:p w14:paraId="0FA33EA8" w14:textId="77777777" w:rsidR="00FA58B0" w:rsidRPr="00DF1BB8" w:rsidRDefault="00FA58B0" w:rsidP="00E645C7">
            <w:pPr>
              <w:rPr>
                <w:rFonts w:cs="Arial"/>
              </w:rPr>
            </w:pPr>
            <w:r w:rsidRPr="00DF1BB8">
              <w:rPr>
                <w:rFonts w:cs="Arial"/>
                <w:b/>
              </w:rPr>
              <w:t>Administrative Contact</w:t>
            </w:r>
          </w:p>
        </w:tc>
      </w:tr>
      <w:tr w:rsidR="00FA58B0" w:rsidRPr="00DF1BB8" w14:paraId="579F3997" w14:textId="77777777" w:rsidTr="00550554">
        <w:tc>
          <w:tcPr>
            <w:tcW w:w="10790" w:type="dxa"/>
            <w:gridSpan w:val="6"/>
          </w:tcPr>
          <w:p w14:paraId="27112402" w14:textId="253DC375" w:rsidR="00FA58B0" w:rsidRPr="005131DB" w:rsidRDefault="00FA58B0" w:rsidP="00E645C7">
            <w:pPr>
              <w:rPr>
                <w:rFonts w:cs="Arial"/>
                <w:b/>
              </w:rPr>
            </w:pPr>
            <w:r w:rsidRPr="00DF1BB8">
              <w:rPr>
                <w:rFonts w:cs="Arial"/>
              </w:rPr>
              <w:t>Name:</w:t>
            </w:r>
            <w:r>
              <w:rPr>
                <w:rFonts w:cs="Arial"/>
              </w:rPr>
              <w:t xml:space="preserve">  </w:t>
            </w:r>
            <w:r w:rsidR="000F36F1" w:rsidRPr="000F36F1">
              <w:rPr>
                <w:rFonts w:cs="Arial"/>
                <w:b/>
              </w:rPr>
              <w:t>Amanda Tucker</w:t>
            </w:r>
          </w:p>
        </w:tc>
      </w:tr>
      <w:tr w:rsidR="00FA58B0" w:rsidRPr="00DF1BB8" w14:paraId="58AD95CC" w14:textId="77777777" w:rsidTr="00550554">
        <w:tc>
          <w:tcPr>
            <w:tcW w:w="10790" w:type="dxa"/>
            <w:gridSpan w:val="6"/>
          </w:tcPr>
          <w:p w14:paraId="1DB23525" w14:textId="5ACD9919" w:rsidR="00FA58B0" w:rsidRPr="00EF3956" w:rsidRDefault="00FA58B0" w:rsidP="00E645C7">
            <w:pPr>
              <w:rPr>
                <w:rFonts w:cs="Arial"/>
                <w:b/>
              </w:rPr>
            </w:pPr>
            <w:r w:rsidRPr="00DF1BB8">
              <w:rPr>
                <w:rFonts w:cs="Arial"/>
              </w:rPr>
              <w:t>Address:</w:t>
            </w:r>
            <w:r>
              <w:rPr>
                <w:rFonts w:cs="Arial"/>
              </w:rPr>
              <w:t xml:space="preserve"> </w:t>
            </w:r>
            <w:r>
              <w:rPr>
                <w:rFonts w:cs="Arial"/>
                <w:b/>
              </w:rPr>
              <w:t xml:space="preserve">1845 Fairmount, Campus Box </w:t>
            </w:r>
            <w:r w:rsidR="005131DB">
              <w:rPr>
                <w:rFonts w:cs="Arial"/>
                <w:b/>
              </w:rPr>
              <w:t>093</w:t>
            </w:r>
          </w:p>
        </w:tc>
      </w:tr>
      <w:tr w:rsidR="00FA58B0" w:rsidRPr="00DF1BB8" w14:paraId="5EC6F24C" w14:textId="77777777" w:rsidTr="00550554">
        <w:tc>
          <w:tcPr>
            <w:tcW w:w="3555" w:type="dxa"/>
            <w:gridSpan w:val="2"/>
          </w:tcPr>
          <w:p w14:paraId="16588648"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637" w:type="dxa"/>
            <w:gridSpan w:val="3"/>
          </w:tcPr>
          <w:p w14:paraId="5D244375" w14:textId="77777777" w:rsidR="00FA58B0" w:rsidRPr="00456ACB" w:rsidRDefault="00FA58B0" w:rsidP="00E645C7">
            <w:pPr>
              <w:rPr>
                <w:rFonts w:cs="Arial"/>
                <w:b/>
              </w:rPr>
            </w:pPr>
            <w:r w:rsidRPr="00DF1BB8">
              <w:rPr>
                <w:rFonts w:cs="Arial"/>
              </w:rPr>
              <w:t xml:space="preserve">State: </w:t>
            </w:r>
            <w:r>
              <w:rPr>
                <w:rFonts w:cs="Arial"/>
                <w:b/>
              </w:rPr>
              <w:t>KS</w:t>
            </w:r>
          </w:p>
        </w:tc>
        <w:tc>
          <w:tcPr>
            <w:tcW w:w="3598" w:type="dxa"/>
          </w:tcPr>
          <w:p w14:paraId="533CCE66" w14:textId="48114E1D" w:rsidR="00FA58B0" w:rsidRPr="00456ACB" w:rsidRDefault="00FA58B0" w:rsidP="00E645C7">
            <w:pPr>
              <w:rPr>
                <w:rFonts w:cs="Arial"/>
                <w:b/>
              </w:rPr>
            </w:pPr>
            <w:r w:rsidRPr="00DF1BB8">
              <w:rPr>
                <w:rFonts w:cs="Arial"/>
              </w:rPr>
              <w:t>Zip Code + 4</w:t>
            </w:r>
            <w:r>
              <w:rPr>
                <w:rFonts w:cs="Arial"/>
              </w:rPr>
              <w:t xml:space="preserve"> </w:t>
            </w:r>
            <w:r>
              <w:rPr>
                <w:rFonts w:cs="Arial"/>
                <w:b/>
              </w:rPr>
              <w:t>67260-0</w:t>
            </w:r>
            <w:r w:rsidR="005131DB">
              <w:rPr>
                <w:rFonts w:cs="Arial"/>
                <w:b/>
              </w:rPr>
              <w:t>093</w:t>
            </w:r>
          </w:p>
        </w:tc>
      </w:tr>
      <w:tr w:rsidR="00FA58B0" w:rsidRPr="00DF1BB8" w14:paraId="61066E3A" w14:textId="77777777" w:rsidTr="00550554">
        <w:tc>
          <w:tcPr>
            <w:tcW w:w="5388" w:type="dxa"/>
            <w:gridSpan w:val="3"/>
          </w:tcPr>
          <w:p w14:paraId="114A463F" w14:textId="3BF317E3"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5131DB">
              <w:rPr>
                <w:rFonts w:cs="Arial"/>
                <w:b/>
              </w:rPr>
              <w:t>6</w:t>
            </w:r>
            <w:r w:rsidR="000F36F1">
              <w:rPr>
                <w:rFonts w:cs="Arial"/>
                <w:b/>
              </w:rPr>
              <w:t>812</w:t>
            </w:r>
          </w:p>
        </w:tc>
        <w:tc>
          <w:tcPr>
            <w:tcW w:w="5402" w:type="dxa"/>
            <w:gridSpan w:val="3"/>
          </w:tcPr>
          <w:p w14:paraId="6975A34B"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7B7C91" w14:paraId="13525905" w14:textId="77777777" w:rsidTr="00550554">
        <w:tc>
          <w:tcPr>
            <w:tcW w:w="5388" w:type="dxa"/>
            <w:gridSpan w:val="3"/>
          </w:tcPr>
          <w:p w14:paraId="4EBF9C2F" w14:textId="3149DD8E" w:rsidR="00FA58B0" w:rsidRPr="00AD44B7" w:rsidRDefault="00FA58B0" w:rsidP="00E645C7">
            <w:pPr>
              <w:rPr>
                <w:rFonts w:cs="Arial"/>
                <w:b/>
                <w:lang w:val="fr-FR"/>
              </w:rPr>
            </w:pPr>
            <w:r w:rsidRPr="00AD44B7">
              <w:rPr>
                <w:rFonts w:cs="Arial"/>
                <w:lang w:val="fr-FR"/>
              </w:rPr>
              <w:t xml:space="preserve">E-Mail: </w:t>
            </w:r>
            <w:hyperlink r:id="rId16" w:history="1">
              <w:r w:rsidR="000F36F1" w:rsidRPr="00BD2902">
                <w:rPr>
                  <w:rStyle w:val="Hyperlink"/>
                  <w:rFonts w:cs="Arial"/>
                  <w:b/>
                  <w:lang w:val="fr-FR"/>
                </w:rPr>
                <w:t>amanda.tucker@idp.wichita.edu</w:t>
              </w:r>
            </w:hyperlink>
          </w:p>
        </w:tc>
        <w:tc>
          <w:tcPr>
            <w:tcW w:w="5402" w:type="dxa"/>
            <w:gridSpan w:val="3"/>
          </w:tcPr>
          <w:p w14:paraId="27D78D3E" w14:textId="77777777" w:rsidR="00FA58B0" w:rsidRPr="00AD44B7" w:rsidRDefault="00FA58B0" w:rsidP="00E645C7">
            <w:pPr>
              <w:rPr>
                <w:rFonts w:cs="Arial"/>
                <w:lang w:val="fr-FR"/>
              </w:rPr>
            </w:pPr>
          </w:p>
        </w:tc>
      </w:tr>
      <w:tr w:rsidR="00FA58B0" w:rsidRPr="007B7C91" w14:paraId="4DDC863C" w14:textId="77777777" w:rsidTr="00550554">
        <w:trPr>
          <w:trHeight w:val="260"/>
        </w:trPr>
        <w:tc>
          <w:tcPr>
            <w:tcW w:w="10790" w:type="dxa"/>
            <w:gridSpan w:val="6"/>
          </w:tcPr>
          <w:p w14:paraId="592DD1F5" w14:textId="77777777" w:rsidR="00FA58B0" w:rsidRPr="00AD44B7" w:rsidRDefault="00FA58B0" w:rsidP="00550554">
            <w:pPr>
              <w:spacing w:line="240" w:lineRule="auto"/>
              <w:rPr>
                <w:rFonts w:cs="Arial"/>
                <w:lang w:val="fr-FR"/>
              </w:rPr>
            </w:pPr>
          </w:p>
        </w:tc>
      </w:tr>
      <w:tr w:rsidR="00FA58B0" w:rsidRPr="00DF1BB8" w14:paraId="1BD22739" w14:textId="77777777" w:rsidTr="00550554">
        <w:tc>
          <w:tcPr>
            <w:tcW w:w="10790" w:type="dxa"/>
            <w:gridSpan w:val="6"/>
          </w:tcPr>
          <w:p w14:paraId="20168AA9" w14:textId="77777777" w:rsidR="00FA58B0" w:rsidRPr="00DF1BB8" w:rsidRDefault="00FA58B0" w:rsidP="00E645C7">
            <w:pPr>
              <w:rPr>
                <w:rFonts w:cs="Arial"/>
              </w:rPr>
            </w:pPr>
            <w:r w:rsidRPr="00DF1BB8">
              <w:rPr>
                <w:rFonts w:cs="Arial"/>
                <w:b/>
              </w:rPr>
              <w:t>Principal Investigator</w:t>
            </w:r>
          </w:p>
        </w:tc>
      </w:tr>
      <w:tr w:rsidR="00FA58B0" w:rsidRPr="00DF1BB8" w14:paraId="35572D5F" w14:textId="77777777" w:rsidTr="00550554">
        <w:tc>
          <w:tcPr>
            <w:tcW w:w="10790" w:type="dxa"/>
            <w:gridSpan w:val="6"/>
          </w:tcPr>
          <w:p w14:paraId="68378787" w14:textId="77777777" w:rsidR="00FA58B0" w:rsidRPr="00456ACB" w:rsidRDefault="00FA58B0" w:rsidP="00E645C7">
            <w:pPr>
              <w:rPr>
                <w:rFonts w:cs="Arial"/>
                <w:b/>
              </w:rPr>
            </w:pPr>
            <w:r w:rsidRPr="00DF1BB8">
              <w:rPr>
                <w:rFonts w:cs="Arial"/>
              </w:rPr>
              <w:t>Name:</w:t>
            </w:r>
            <w:r>
              <w:rPr>
                <w:rFonts w:cs="Arial"/>
              </w:rPr>
              <w:t xml:space="preserve"> </w:t>
            </w:r>
            <w:r>
              <w:rPr>
                <w:rFonts w:cs="Arial"/>
                <w:b/>
              </w:rPr>
              <w:t>John S. Tomblin, Ph.D.</w:t>
            </w:r>
          </w:p>
        </w:tc>
      </w:tr>
      <w:tr w:rsidR="00FA58B0" w:rsidRPr="00DF1BB8" w14:paraId="22B7CF97" w14:textId="77777777" w:rsidTr="00550554">
        <w:tc>
          <w:tcPr>
            <w:tcW w:w="10790" w:type="dxa"/>
            <w:gridSpan w:val="6"/>
          </w:tcPr>
          <w:p w14:paraId="46E6E3A3" w14:textId="1C774321" w:rsidR="00FA58B0" w:rsidRPr="00EF3956" w:rsidRDefault="00FA58B0" w:rsidP="00E645C7">
            <w:pPr>
              <w:rPr>
                <w:rFonts w:cs="Arial"/>
                <w:b/>
              </w:rPr>
            </w:pPr>
            <w:r w:rsidRPr="00DF1BB8">
              <w:rPr>
                <w:rFonts w:cs="Arial"/>
              </w:rPr>
              <w:t>Address:</w:t>
            </w:r>
            <w:r>
              <w:rPr>
                <w:rFonts w:cs="Arial"/>
              </w:rPr>
              <w:t xml:space="preserve"> </w:t>
            </w:r>
            <w:r>
              <w:rPr>
                <w:rFonts w:cs="Arial"/>
                <w:b/>
              </w:rPr>
              <w:t>1845 Fairmount, Campus Box 093</w:t>
            </w:r>
          </w:p>
        </w:tc>
      </w:tr>
      <w:tr w:rsidR="00FA58B0" w:rsidRPr="00DF1BB8" w14:paraId="0D9301FA" w14:textId="77777777" w:rsidTr="00550554">
        <w:tc>
          <w:tcPr>
            <w:tcW w:w="3555" w:type="dxa"/>
            <w:gridSpan w:val="2"/>
          </w:tcPr>
          <w:p w14:paraId="00A39280"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637" w:type="dxa"/>
            <w:gridSpan w:val="3"/>
          </w:tcPr>
          <w:p w14:paraId="1E37E649" w14:textId="77777777" w:rsidR="00FA58B0" w:rsidRPr="00456ACB" w:rsidRDefault="00FA58B0" w:rsidP="00E645C7">
            <w:pPr>
              <w:rPr>
                <w:rFonts w:cs="Arial"/>
                <w:b/>
              </w:rPr>
            </w:pPr>
            <w:r w:rsidRPr="00DF1BB8">
              <w:rPr>
                <w:rFonts w:cs="Arial"/>
              </w:rPr>
              <w:t xml:space="preserve">State: </w:t>
            </w:r>
            <w:r>
              <w:rPr>
                <w:rFonts w:cs="Arial"/>
                <w:b/>
              </w:rPr>
              <w:t>KS</w:t>
            </w:r>
          </w:p>
        </w:tc>
        <w:tc>
          <w:tcPr>
            <w:tcW w:w="3598" w:type="dxa"/>
          </w:tcPr>
          <w:p w14:paraId="618A3152" w14:textId="77777777" w:rsidR="00FA58B0" w:rsidRPr="00456ACB" w:rsidRDefault="00FA58B0" w:rsidP="00E645C7">
            <w:pPr>
              <w:rPr>
                <w:rFonts w:cs="Arial"/>
                <w:b/>
              </w:rPr>
            </w:pPr>
            <w:r w:rsidRPr="00DF1BB8">
              <w:rPr>
                <w:rFonts w:cs="Arial"/>
              </w:rPr>
              <w:t>Zip Code + 4</w:t>
            </w:r>
            <w:r>
              <w:rPr>
                <w:rFonts w:cs="Arial"/>
              </w:rPr>
              <w:t xml:space="preserve"> </w:t>
            </w:r>
            <w:r>
              <w:rPr>
                <w:rFonts w:cs="Arial"/>
                <w:b/>
              </w:rPr>
              <w:t>67260-0093</w:t>
            </w:r>
          </w:p>
        </w:tc>
      </w:tr>
      <w:tr w:rsidR="00FA58B0" w:rsidRPr="00DF1BB8" w14:paraId="396272A2" w14:textId="77777777" w:rsidTr="00550554">
        <w:tc>
          <w:tcPr>
            <w:tcW w:w="5388" w:type="dxa"/>
            <w:gridSpan w:val="3"/>
          </w:tcPr>
          <w:p w14:paraId="5BBF9442" w14:textId="266EDCD8"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2E6214">
              <w:rPr>
                <w:rFonts w:cs="Arial"/>
                <w:b/>
              </w:rPr>
              <w:t>6427</w:t>
            </w:r>
          </w:p>
        </w:tc>
        <w:tc>
          <w:tcPr>
            <w:tcW w:w="5402" w:type="dxa"/>
            <w:gridSpan w:val="3"/>
          </w:tcPr>
          <w:p w14:paraId="5FA789E8" w14:textId="63D43164" w:rsidR="00FA58B0" w:rsidRPr="00DF1BB8" w:rsidRDefault="00FA58B0" w:rsidP="00E645C7">
            <w:pPr>
              <w:rPr>
                <w:rFonts w:cs="Arial"/>
              </w:rPr>
            </w:pPr>
            <w:r w:rsidRPr="00DF1BB8">
              <w:rPr>
                <w:rFonts w:cs="Arial"/>
              </w:rPr>
              <w:t>Fax:</w:t>
            </w:r>
            <w:r w:rsidR="000F36F1">
              <w:rPr>
                <w:rFonts w:cs="Arial"/>
              </w:rPr>
              <w:t xml:space="preserve"> </w:t>
            </w:r>
          </w:p>
        </w:tc>
      </w:tr>
      <w:tr w:rsidR="00FA58B0" w:rsidRPr="007B7C91" w14:paraId="23CB3D2E" w14:textId="77777777" w:rsidTr="00550554">
        <w:tc>
          <w:tcPr>
            <w:tcW w:w="5388" w:type="dxa"/>
            <w:gridSpan w:val="3"/>
          </w:tcPr>
          <w:p w14:paraId="10D4732B" w14:textId="1F3FBA35" w:rsidR="00FA58B0" w:rsidRPr="00AD44B7" w:rsidRDefault="00FA58B0" w:rsidP="00E645C7">
            <w:pPr>
              <w:rPr>
                <w:rFonts w:cs="Arial"/>
                <w:b/>
                <w:lang w:val="fr-FR"/>
              </w:rPr>
            </w:pPr>
            <w:r w:rsidRPr="00AD44B7">
              <w:rPr>
                <w:rFonts w:cs="Arial"/>
                <w:lang w:val="fr-FR"/>
              </w:rPr>
              <w:t xml:space="preserve">E-Mail: </w:t>
            </w:r>
            <w:hyperlink r:id="rId17" w:history="1">
              <w:r w:rsidR="000F36F1" w:rsidRPr="00B30B1C">
                <w:rPr>
                  <w:rStyle w:val="Hyperlink"/>
                  <w:rFonts w:cs="Arial"/>
                  <w:b/>
                  <w:lang w:val="fr-FR"/>
                </w:rPr>
                <w:t>john.tomblin@wichita.edu</w:t>
              </w:r>
            </w:hyperlink>
            <w:r w:rsidR="000F36F1">
              <w:rPr>
                <w:rFonts w:cs="Arial"/>
                <w:b/>
                <w:lang w:val="fr-FR"/>
              </w:rPr>
              <w:t xml:space="preserve"> </w:t>
            </w:r>
          </w:p>
        </w:tc>
        <w:tc>
          <w:tcPr>
            <w:tcW w:w="5402" w:type="dxa"/>
            <w:gridSpan w:val="3"/>
          </w:tcPr>
          <w:p w14:paraId="4152E295" w14:textId="77777777" w:rsidR="00FA58B0" w:rsidRPr="00AD44B7" w:rsidRDefault="00FA58B0" w:rsidP="00E645C7">
            <w:pPr>
              <w:rPr>
                <w:rFonts w:cs="Arial"/>
                <w:lang w:val="fr-FR"/>
              </w:rPr>
            </w:pPr>
          </w:p>
        </w:tc>
      </w:tr>
      <w:tr w:rsidR="00FA58B0" w:rsidRPr="007B7C91" w14:paraId="06FE9657" w14:textId="77777777" w:rsidTr="00550554">
        <w:trPr>
          <w:trHeight w:val="278"/>
        </w:trPr>
        <w:tc>
          <w:tcPr>
            <w:tcW w:w="10790" w:type="dxa"/>
            <w:gridSpan w:val="6"/>
          </w:tcPr>
          <w:p w14:paraId="46F6D963" w14:textId="77777777" w:rsidR="00FA58B0" w:rsidRPr="00AD44B7" w:rsidRDefault="00FA58B0" w:rsidP="00550554">
            <w:pPr>
              <w:spacing w:line="240" w:lineRule="auto"/>
              <w:rPr>
                <w:rFonts w:cs="Arial"/>
                <w:b/>
                <w:lang w:val="fr-FR"/>
              </w:rPr>
            </w:pPr>
          </w:p>
        </w:tc>
      </w:tr>
      <w:tr w:rsidR="00FA58B0" w:rsidRPr="00DF1BB8" w14:paraId="23C5B309" w14:textId="77777777" w:rsidTr="00550554">
        <w:tc>
          <w:tcPr>
            <w:tcW w:w="10790" w:type="dxa"/>
            <w:gridSpan w:val="6"/>
          </w:tcPr>
          <w:p w14:paraId="6FDA463E" w14:textId="77777777" w:rsidR="00FA58B0" w:rsidRPr="00DF1BB8" w:rsidRDefault="00FA58B0" w:rsidP="00E645C7">
            <w:pPr>
              <w:rPr>
                <w:rFonts w:cs="Arial"/>
                <w:b/>
              </w:rPr>
            </w:pPr>
            <w:r w:rsidRPr="00DF1BB8">
              <w:rPr>
                <w:rFonts w:cs="Arial"/>
                <w:b/>
              </w:rPr>
              <w:t>Financial Contact</w:t>
            </w:r>
          </w:p>
        </w:tc>
      </w:tr>
      <w:tr w:rsidR="00FA58B0" w:rsidRPr="00DF1BB8" w14:paraId="1D555918" w14:textId="77777777" w:rsidTr="00550554">
        <w:tc>
          <w:tcPr>
            <w:tcW w:w="10790" w:type="dxa"/>
            <w:gridSpan w:val="6"/>
          </w:tcPr>
          <w:p w14:paraId="72721325" w14:textId="7FBBFF07" w:rsidR="00FA58B0" w:rsidRPr="00456ACB" w:rsidRDefault="00FA58B0" w:rsidP="00E645C7">
            <w:pPr>
              <w:rPr>
                <w:rFonts w:cs="Arial"/>
                <w:b/>
              </w:rPr>
            </w:pPr>
            <w:r w:rsidRPr="00DF1BB8">
              <w:rPr>
                <w:rFonts w:cs="Arial"/>
              </w:rPr>
              <w:t>Name:</w:t>
            </w:r>
            <w:r>
              <w:rPr>
                <w:rFonts w:cs="Arial"/>
              </w:rPr>
              <w:t xml:space="preserve"> </w:t>
            </w:r>
            <w:r>
              <w:rPr>
                <w:rFonts w:cs="Arial"/>
                <w:b/>
              </w:rPr>
              <w:t xml:space="preserve">Amy </w:t>
            </w:r>
            <w:r w:rsidR="002E6214">
              <w:rPr>
                <w:rFonts w:cs="Arial"/>
                <w:b/>
              </w:rPr>
              <w:t>Smith</w:t>
            </w:r>
          </w:p>
        </w:tc>
      </w:tr>
      <w:tr w:rsidR="00FA58B0" w:rsidRPr="00DF1BB8" w14:paraId="5C4E5F9C" w14:textId="77777777" w:rsidTr="00550554">
        <w:tc>
          <w:tcPr>
            <w:tcW w:w="10790" w:type="dxa"/>
            <w:gridSpan w:val="6"/>
          </w:tcPr>
          <w:p w14:paraId="51E51473" w14:textId="265703CF" w:rsidR="00FA58B0" w:rsidRPr="00EF3956" w:rsidRDefault="00FA58B0" w:rsidP="00E645C7">
            <w:pPr>
              <w:rPr>
                <w:rFonts w:cs="Arial"/>
                <w:b/>
              </w:rPr>
            </w:pPr>
            <w:r w:rsidRPr="00DF1BB8">
              <w:rPr>
                <w:rFonts w:cs="Arial"/>
              </w:rPr>
              <w:t>Address:</w:t>
            </w:r>
            <w:r>
              <w:rPr>
                <w:rFonts w:cs="Arial"/>
              </w:rPr>
              <w:t xml:space="preserve"> </w:t>
            </w:r>
            <w:r>
              <w:rPr>
                <w:rFonts w:cs="Arial"/>
                <w:b/>
              </w:rPr>
              <w:t xml:space="preserve">1845 Fairmount, Campus Box </w:t>
            </w:r>
            <w:r w:rsidR="002E6214">
              <w:rPr>
                <w:rFonts w:cs="Arial"/>
                <w:b/>
              </w:rPr>
              <w:t>093</w:t>
            </w:r>
          </w:p>
        </w:tc>
      </w:tr>
      <w:tr w:rsidR="00FA58B0" w:rsidRPr="00DF1BB8" w14:paraId="675D5835" w14:textId="77777777" w:rsidTr="00550554">
        <w:tc>
          <w:tcPr>
            <w:tcW w:w="3555" w:type="dxa"/>
            <w:gridSpan w:val="2"/>
          </w:tcPr>
          <w:p w14:paraId="45B6C9B9"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637" w:type="dxa"/>
            <w:gridSpan w:val="3"/>
          </w:tcPr>
          <w:p w14:paraId="1065A72F" w14:textId="77777777" w:rsidR="00FA58B0" w:rsidRPr="00456ACB" w:rsidRDefault="00FA58B0" w:rsidP="00E645C7">
            <w:pPr>
              <w:rPr>
                <w:rFonts w:cs="Arial"/>
                <w:b/>
              </w:rPr>
            </w:pPr>
            <w:r w:rsidRPr="00DF1BB8">
              <w:rPr>
                <w:rFonts w:cs="Arial"/>
              </w:rPr>
              <w:t xml:space="preserve">State: </w:t>
            </w:r>
            <w:r>
              <w:rPr>
                <w:rFonts w:cs="Arial"/>
                <w:b/>
              </w:rPr>
              <w:t>KS</w:t>
            </w:r>
          </w:p>
        </w:tc>
        <w:tc>
          <w:tcPr>
            <w:tcW w:w="3598" w:type="dxa"/>
          </w:tcPr>
          <w:p w14:paraId="26CB7BE9" w14:textId="5AEA4882" w:rsidR="00FA58B0" w:rsidRPr="00456ACB" w:rsidRDefault="00FA58B0" w:rsidP="00E645C7">
            <w:pPr>
              <w:rPr>
                <w:rFonts w:cs="Arial"/>
                <w:b/>
              </w:rPr>
            </w:pPr>
            <w:r w:rsidRPr="00DF1BB8">
              <w:rPr>
                <w:rFonts w:cs="Arial"/>
              </w:rPr>
              <w:t>Zip Code + 4</w:t>
            </w:r>
            <w:r>
              <w:rPr>
                <w:rFonts w:cs="Arial"/>
              </w:rPr>
              <w:t xml:space="preserve"> </w:t>
            </w:r>
            <w:r>
              <w:rPr>
                <w:rFonts w:cs="Arial"/>
                <w:b/>
              </w:rPr>
              <w:t>67260-0</w:t>
            </w:r>
            <w:r w:rsidR="002E6214">
              <w:rPr>
                <w:rFonts w:cs="Arial"/>
                <w:b/>
              </w:rPr>
              <w:t>093</w:t>
            </w:r>
          </w:p>
        </w:tc>
      </w:tr>
      <w:tr w:rsidR="00FA58B0" w:rsidRPr="00DF1BB8" w14:paraId="2BEB5338" w14:textId="77777777" w:rsidTr="00550554">
        <w:tc>
          <w:tcPr>
            <w:tcW w:w="5388" w:type="dxa"/>
            <w:gridSpan w:val="3"/>
          </w:tcPr>
          <w:p w14:paraId="030DDCCC" w14:textId="7ADC9BB9"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2E6214">
              <w:rPr>
                <w:rFonts w:cs="Arial"/>
                <w:b/>
              </w:rPr>
              <w:t>6217</w:t>
            </w:r>
          </w:p>
        </w:tc>
        <w:tc>
          <w:tcPr>
            <w:tcW w:w="5402" w:type="dxa"/>
            <w:gridSpan w:val="3"/>
          </w:tcPr>
          <w:p w14:paraId="45DC3508"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7B7C91" w14:paraId="3E23D3A4" w14:textId="77777777" w:rsidTr="00550554">
        <w:tc>
          <w:tcPr>
            <w:tcW w:w="5388" w:type="dxa"/>
            <w:gridSpan w:val="3"/>
          </w:tcPr>
          <w:p w14:paraId="7DE4579E" w14:textId="75B4F620" w:rsidR="00FA58B0" w:rsidRPr="00AD44B7" w:rsidRDefault="00FA58B0" w:rsidP="00E645C7">
            <w:pPr>
              <w:rPr>
                <w:rFonts w:cs="Arial"/>
                <w:b/>
                <w:lang w:val="fr-FR"/>
              </w:rPr>
            </w:pPr>
            <w:r w:rsidRPr="00AD44B7">
              <w:rPr>
                <w:rFonts w:cs="Arial"/>
                <w:lang w:val="fr-FR"/>
              </w:rPr>
              <w:t xml:space="preserve">E-Mail: </w:t>
            </w:r>
            <w:hyperlink r:id="rId18" w:history="1">
              <w:r w:rsidR="00550554" w:rsidRPr="00BD2902">
                <w:rPr>
                  <w:rStyle w:val="Hyperlink"/>
                  <w:rFonts w:cs="Arial"/>
                  <w:b/>
                  <w:lang w:val="fr-FR"/>
                </w:rPr>
                <w:t>PostAward@idp.wichita.edu</w:t>
              </w:r>
            </w:hyperlink>
          </w:p>
        </w:tc>
        <w:tc>
          <w:tcPr>
            <w:tcW w:w="5402" w:type="dxa"/>
            <w:gridSpan w:val="3"/>
          </w:tcPr>
          <w:p w14:paraId="3C024528" w14:textId="77777777" w:rsidR="00FA58B0" w:rsidRPr="00AD44B7" w:rsidRDefault="00FA58B0" w:rsidP="00E645C7">
            <w:pPr>
              <w:rPr>
                <w:rFonts w:cs="Arial"/>
                <w:lang w:val="fr-FR"/>
              </w:rPr>
            </w:pPr>
          </w:p>
        </w:tc>
      </w:tr>
      <w:tr w:rsidR="00FA58B0" w:rsidRPr="007B7C91" w14:paraId="306EF72C" w14:textId="77777777" w:rsidTr="00550554">
        <w:tc>
          <w:tcPr>
            <w:tcW w:w="10790" w:type="dxa"/>
            <w:gridSpan w:val="6"/>
          </w:tcPr>
          <w:p w14:paraId="7F7B18AF" w14:textId="77777777" w:rsidR="00FA58B0" w:rsidRPr="00AD44B7" w:rsidRDefault="00FA58B0" w:rsidP="00E645C7">
            <w:pPr>
              <w:rPr>
                <w:rFonts w:cs="Arial"/>
                <w:b/>
                <w:sz w:val="16"/>
                <w:szCs w:val="16"/>
                <w:lang w:val="fr-FR"/>
              </w:rPr>
            </w:pPr>
          </w:p>
        </w:tc>
      </w:tr>
      <w:tr w:rsidR="00550554" w:rsidRPr="00DF1BB8" w14:paraId="3FFBDA83" w14:textId="77777777" w:rsidTr="008E2B7F">
        <w:tc>
          <w:tcPr>
            <w:tcW w:w="10790" w:type="dxa"/>
            <w:gridSpan w:val="6"/>
          </w:tcPr>
          <w:p w14:paraId="2DA221EA" w14:textId="77777777" w:rsidR="00550554" w:rsidRPr="00DF1BB8" w:rsidRDefault="00550554" w:rsidP="008E2B7F">
            <w:pPr>
              <w:rPr>
                <w:rFonts w:cs="Arial"/>
                <w:b/>
              </w:rPr>
            </w:pPr>
            <w:r>
              <w:rPr>
                <w:rFonts w:cs="Arial"/>
                <w:b/>
              </w:rPr>
              <w:t>Invoice</w:t>
            </w:r>
            <w:r w:rsidRPr="00DF1BB8">
              <w:rPr>
                <w:rFonts w:cs="Arial"/>
                <w:b/>
              </w:rPr>
              <w:t xml:space="preserve"> Contact</w:t>
            </w:r>
          </w:p>
        </w:tc>
      </w:tr>
      <w:tr w:rsidR="00550554" w:rsidRPr="00456ACB" w14:paraId="17BA2AB8" w14:textId="77777777" w:rsidTr="008E2B7F">
        <w:tc>
          <w:tcPr>
            <w:tcW w:w="10790" w:type="dxa"/>
            <w:gridSpan w:val="6"/>
          </w:tcPr>
          <w:p w14:paraId="3BFA9886" w14:textId="77777777" w:rsidR="00550554" w:rsidRPr="00456ACB" w:rsidRDefault="00550554" w:rsidP="008E2B7F">
            <w:pPr>
              <w:rPr>
                <w:rFonts w:cs="Arial"/>
                <w:b/>
              </w:rPr>
            </w:pPr>
            <w:r w:rsidRPr="00DF1BB8">
              <w:rPr>
                <w:rFonts w:cs="Arial"/>
              </w:rPr>
              <w:t>Name:</w:t>
            </w:r>
            <w:r>
              <w:rPr>
                <w:rFonts w:cs="Arial"/>
              </w:rPr>
              <w:t xml:space="preserve"> </w:t>
            </w:r>
            <w:r>
              <w:rPr>
                <w:rFonts w:cs="Arial"/>
                <w:b/>
              </w:rPr>
              <w:t>Melissa Ternes</w:t>
            </w:r>
          </w:p>
        </w:tc>
      </w:tr>
      <w:tr w:rsidR="00550554" w:rsidRPr="00EF3956" w14:paraId="5B0F262D" w14:textId="77777777" w:rsidTr="008E2B7F">
        <w:tc>
          <w:tcPr>
            <w:tcW w:w="10790" w:type="dxa"/>
            <w:gridSpan w:val="6"/>
          </w:tcPr>
          <w:p w14:paraId="5C0586BF" w14:textId="77777777" w:rsidR="00550554" w:rsidRPr="00EF3956" w:rsidRDefault="00550554" w:rsidP="008E2B7F">
            <w:pPr>
              <w:rPr>
                <w:rFonts w:cs="Arial"/>
                <w:b/>
              </w:rPr>
            </w:pPr>
            <w:r w:rsidRPr="00DF1BB8">
              <w:rPr>
                <w:rFonts w:cs="Arial"/>
              </w:rPr>
              <w:t>Address:</w:t>
            </w:r>
            <w:r>
              <w:rPr>
                <w:rFonts w:cs="Arial"/>
              </w:rPr>
              <w:t xml:space="preserve"> </w:t>
            </w:r>
            <w:r>
              <w:rPr>
                <w:rFonts w:cs="Arial"/>
                <w:b/>
              </w:rPr>
              <w:t>1845 Fairmount, Campus Box 093</w:t>
            </w:r>
          </w:p>
        </w:tc>
      </w:tr>
      <w:tr w:rsidR="00550554" w:rsidRPr="00456ACB" w14:paraId="27F2C3C2" w14:textId="77777777" w:rsidTr="008E2B7F">
        <w:tc>
          <w:tcPr>
            <w:tcW w:w="3555" w:type="dxa"/>
            <w:gridSpan w:val="2"/>
          </w:tcPr>
          <w:p w14:paraId="6F386F8D" w14:textId="77777777" w:rsidR="00550554" w:rsidRPr="00456ACB" w:rsidRDefault="00550554" w:rsidP="008E2B7F">
            <w:pPr>
              <w:rPr>
                <w:rFonts w:cs="Arial"/>
                <w:b/>
              </w:rPr>
            </w:pPr>
            <w:r w:rsidRPr="00DF1BB8">
              <w:rPr>
                <w:rFonts w:cs="Arial"/>
              </w:rPr>
              <w:t>City:</w:t>
            </w:r>
            <w:r>
              <w:rPr>
                <w:rFonts w:cs="Arial"/>
              </w:rPr>
              <w:t xml:space="preserve"> </w:t>
            </w:r>
            <w:r>
              <w:rPr>
                <w:rFonts w:cs="Arial"/>
                <w:b/>
              </w:rPr>
              <w:t>Wichita</w:t>
            </w:r>
          </w:p>
        </w:tc>
        <w:tc>
          <w:tcPr>
            <w:tcW w:w="3637" w:type="dxa"/>
            <w:gridSpan w:val="3"/>
          </w:tcPr>
          <w:p w14:paraId="631C60F1" w14:textId="77777777" w:rsidR="00550554" w:rsidRPr="00456ACB" w:rsidRDefault="00550554" w:rsidP="008E2B7F">
            <w:pPr>
              <w:rPr>
                <w:rFonts w:cs="Arial"/>
                <w:b/>
              </w:rPr>
            </w:pPr>
            <w:r w:rsidRPr="00DF1BB8">
              <w:rPr>
                <w:rFonts w:cs="Arial"/>
              </w:rPr>
              <w:t xml:space="preserve">State: </w:t>
            </w:r>
            <w:r>
              <w:rPr>
                <w:rFonts w:cs="Arial"/>
                <w:b/>
              </w:rPr>
              <w:t>KS</w:t>
            </w:r>
          </w:p>
        </w:tc>
        <w:tc>
          <w:tcPr>
            <w:tcW w:w="3598" w:type="dxa"/>
          </w:tcPr>
          <w:p w14:paraId="52BFECF8" w14:textId="77777777" w:rsidR="00550554" w:rsidRPr="00456ACB" w:rsidRDefault="00550554" w:rsidP="008E2B7F">
            <w:pPr>
              <w:rPr>
                <w:rFonts w:cs="Arial"/>
                <w:b/>
              </w:rPr>
            </w:pPr>
            <w:r w:rsidRPr="00DF1BB8">
              <w:rPr>
                <w:rFonts w:cs="Arial"/>
              </w:rPr>
              <w:t>Zip Code + 4</w:t>
            </w:r>
            <w:r>
              <w:rPr>
                <w:rFonts w:cs="Arial"/>
              </w:rPr>
              <w:t xml:space="preserve"> </w:t>
            </w:r>
            <w:r>
              <w:rPr>
                <w:rFonts w:cs="Arial"/>
                <w:b/>
              </w:rPr>
              <w:t>67260-0093</w:t>
            </w:r>
          </w:p>
        </w:tc>
      </w:tr>
      <w:tr w:rsidR="00550554" w:rsidRPr="00456ACB" w14:paraId="520EAD9C" w14:textId="77777777" w:rsidTr="008E2B7F">
        <w:tc>
          <w:tcPr>
            <w:tcW w:w="5388" w:type="dxa"/>
            <w:gridSpan w:val="3"/>
          </w:tcPr>
          <w:p w14:paraId="274C9EE7" w14:textId="77777777" w:rsidR="00550554" w:rsidRPr="00456ACB" w:rsidRDefault="00550554" w:rsidP="008E2B7F">
            <w:pPr>
              <w:rPr>
                <w:rFonts w:cs="Arial"/>
                <w:b/>
              </w:rPr>
            </w:pPr>
            <w:r w:rsidRPr="00DF1BB8">
              <w:rPr>
                <w:rFonts w:cs="Arial"/>
              </w:rPr>
              <w:t>Telephone:</w:t>
            </w:r>
            <w:r>
              <w:rPr>
                <w:rFonts w:cs="Arial"/>
              </w:rPr>
              <w:t xml:space="preserve"> </w:t>
            </w:r>
            <w:r>
              <w:rPr>
                <w:rFonts w:cs="Arial"/>
                <w:b/>
              </w:rPr>
              <w:t>316-978-6311</w:t>
            </w:r>
          </w:p>
        </w:tc>
        <w:tc>
          <w:tcPr>
            <w:tcW w:w="5402" w:type="dxa"/>
            <w:gridSpan w:val="3"/>
          </w:tcPr>
          <w:p w14:paraId="4178CAF3" w14:textId="77777777" w:rsidR="00550554" w:rsidRPr="00456ACB" w:rsidRDefault="00550554" w:rsidP="008E2B7F">
            <w:pPr>
              <w:rPr>
                <w:rFonts w:cs="Arial"/>
                <w:b/>
              </w:rPr>
            </w:pPr>
            <w:r w:rsidRPr="00DF1BB8">
              <w:rPr>
                <w:rFonts w:cs="Arial"/>
              </w:rPr>
              <w:t>Fax:</w:t>
            </w:r>
            <w:r>
              <w:rPr>
                <w:rFonts w:cs="Arial"/>
              </w:rPr>
              <w:t xml:space="preserve"> </w:t>
            </w:r>
            <w:r>
              <w:rPr>
                <w:rFonts w:cs="Arial"/>
                <w:b/>
              </w:rPr>
              <w:t>316-978-3750</w:t>
            </w:r>
          </w:p>
        </w:tc>
      </w:tr>
      <w:tr w:rsidR="00550554" w:rsidRPr="00AD44B7" w14:paraId="7EC73E76" w14:textId="77777777" w:rsidTr="008E2B7F">
        <w:tc>
          <w:tcPr>
            <w:tcW w:w="5388" w:type="dxa"/>
            <w:gridSpan w:val="3"/>
          </w:tcPr>
          <w:p w14:paraId="182711A4" w14:textId="77777777" w:rsidR="00550554" w:rsidRPr="00B6260F" w:rsidRDefault="00550554" w:rsidP="008E2B7F">
            <w:pPr>
              <w:rPr>
                <w:rFonts w:cs="Arial"/>
                <w:b/>
              </w:rPr>
            </w:pPr>
            <w:r w:rsidRPr="00B6260F">
              <w:rPr>
                <w:rFonts w:cs="Arial"/>
              </w:rPr>
              <w:t xml:space="preserve">E-Mail: </w:t>
            </w:r>
            <w:hyperlink r:id="rId19" w:history="1">
              <w:r w:rsidRPr="00B6260F">
                <w:rPr>
                  <w:rStyle w:val="Hyperlink"/>
                  <w:rFonts w:cs="Arial"/>
                  <w:b/>
                </w:rPr>
                <w:t>Melissa.ternes@idp.wichita.edu</w:t>
              </w:r>
            </w:hyperlink>
            <w:r w:rsidRPr="00B6260F">
              <w:rPr>
                <w:rFonts w:cs="Arial"/>
                <w:b/>
              </w:rPr>
              <w:t xml:space="preserve"> and </w:t>
            </w:r>
            <w:hyperlink r:id="rId20" w:history="1">
              <w:r w:rsidRPr="00B6260F">
                <w:rPr>
                  <w:rStyle w:val="Hyperlink"/>
                  <w:rFonts w:cs="Arial"/>
                  <w:b/>
                </w:rPr>
                <w:t>rachael.andrulonis@idp.wichita.edu</w:t>
              </w:r>
            </w:hyperlink>
          </w:p>
        </w:tc>
        <w:tc>
          <w:tcPr>
            <w:tcW w:w="5402" w:type="dxa"/>
            <w:gridSpan w:val="3"/>
          </w:tcPr>
          <w:p w14:paraId="2DDC7D7F" w14:textId="77777777" w:rsidR="00550554" w:rsidRPr="00B6260F" w:rsidRDefault="00550554" w:rsidP="008E2B7F">
            <w:pPr>
              <w:rPr>
                <w:rFonts w:cs="Arial"/>
              </w:rPr>
            </w:pPr>
          </w:p>
        </w:tc>
      </w:tr>
      <w:tr w:rsidR="00FA58B0" w:rsidRPr="00DF1BB8" w14:paraId="21B9A2C9" w14:textId="77777777" w:rsidTr="00550554">
        <w:tc>
          <w:tcPr>
            <w:tcW w:w="10790" w:type="dxa"/>
            <w:gridSpan w:val="6"/>
          </w:tcPr>
          <w:p w14:paraId="6D4596DE" w14:textId="317080D5" w:rsidR="00FA58B0" w:rsidRPr="00FC2E12" w:rsidRDefault="00FA58B0" w:rsidP="00550554">
            <w:pPr>
              <w:spacing w:line="240" w:lineRule="auto"/>
              <w:rPr>
                <w:rFonts w:cs="Arial"/>
                <w:b/>
                <w:bCs/>
              </w:rPr>
            </w:pPr>
          </w:p>
        </w:tc>
      </w:tr>
      <w:tr w:rsidR="00FA58B0" w:rsidRPr="00DF1BB8" w14:paraId="3A7952B5" w14:textId="77777777" w:rsidTr="00550554">
        <w:tc>
          <w:tcPr>
            <w:tcW w:w="10790" w:type="dxa"/>
            <w:gridSpan w:val="6"/>
          </w:tcPr>
          <w:p w14:paraId="69A6AE4B" w14:textId="7339E63A" w:rsidR="00FA58B0" w:rsidRPr="00DF1BB8" w:rsidRDefault="00FA58B0" w:rsidP="00E645C7">
            <w:pPr>
              <w:rPr>
                <w:rFonts w:cs="Arial"/>
                <w:b/>
              </w:rPr>
            </w:pPr>
            <w:r w:rsidRPr="00DF1BB8">
              <w:rPr>
                <w:rFonts w:cs="Arial"/>
                <w:b/>
              </w:rPr>
              <w:t>Authorized Official</w:t>
            </w:r>
          </w:p>
        </w:tc>
      </w:tr>
      <w:tr w:rsidR="00FA58B0" w:rsidRPr="00DF1BB8" w14:paraId="0D0656F3" w14:textId="77777777" w:rsidTr="00550554">
        <w:tc>
          <w:tcPr>
            <w:tcW w:w="10790" w:type="dxa"/>
            <w:gridSpan w:val="6"/>
          </w:tcPr>
          <w:p w14:paraId="5B66ACF7" w14:textId="77777777" w:rsidR="00FA58B0" w:rsidRPr="00456ACB" w:rsidRDefault="00FA58B0" w:rsidP="00E645C7">
            <w:pPr>
              <w:rPr>
                <w:rFonts w:cs="Arial"/>
                <w:b/>
              </w:rPr>
            </w:pPr>
            <w:r w:rsidRPr="00DF1BB8">
              <w:rPr>
                <w:rFonts w:cs="Arial"/>
              </w:rPr>
              <w:t>Name:</w:t>
            </w:r>
            <w:r>
              <w:rPr>
                <w:rFonts w:cs="Arial"/>
              </w:rPr>
              <w:t xml:space="preserve"> </w:t>
            </w:r>
            <w:r>
              <w:rPr>
                <w:rFonts w:cs="Arial"/>
                <w:b/>
              </w:rPr>
              <w:t>John S. Tomblin, Ph.D.</w:t>
            </w:r>
          </w:p>
        </w:tc>
      </w:tr>
      <w:tr w:rsidR="00FA58B0" w:rsidRPr="00DF1BB8" w14:paraId="452E145B" w14:textId="77777777" w:rsidTr="00550554">
        <w:tc>
          <w:tcPr>
            <w:tcW w:w="10790" w:type="dxa"/>
            <w:gridSpan w:val="6"/>
          </w:tcPr>
          <w:p w14:paraId="5A3F3055" w14:textId="7868D5DE" w:rsidR="00FA58B0" w:rsidRPr="00EF3956" w:rsidRDefault="00FA58B0" w:rsidP="00E645C7">
            <w:pPr>
              <w:rPr>
                <w:rFonts w:cs="Arial"/>
                <w:b/>
              </w:rPr>
            </w:pPr>
            <w:r w:rsidRPr="00DF1BB8">
              <w:rPr>
                <w:rFonts w:cs="Arial"/>
              </w:rPr>
              <w:t>Address:</w:t>
            </w:r>
            <w:r>
              <w:rPr>
                <w:rFonts w:cs="Arial"/>
              </w:rPr>
              <w:t xml:space="preserve"> </w:t>
            </w:r>
            <w:r>
              <w:rPr>
                <w:rFonts w:cs="Arial"/>
                <w:b/>
              </w:rPr>
              <w:t>1845 Fairmount, Campus Box 0</w:t>
            </w:r>
            <w:r w:rsidR="00E645C7">
              <w:rPr>
                <w:rFonts w:cs="Arial"/>
                <w:b/>
              </w:rPr>
              <w:t>93</w:t>
            </w:r>
          </w:p>
        </w:tc>
      </w:tr>
      <w:tr w:rsidR="00FA58B0" w:rsidRPr="00DF1BB8" w14:paraId="48F4F013" w14:textId="77777777" w:rsidTr="00550554">
        <w:tc>
          <w:tcPr>
            <w:tcW w:w="3555" w:type="dxa"/>
            <w:gridSpan w:val="2"/>
          </w:tcPr>
          <w:p w14:paraId="13CFBAFB"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637" w:type="dxa"/>
            <w:gridSpan w:val="3"/>
          </w:tcPr>
          <w:p w14:paraId="2344F372" w14:textId="77777777" w:rsidR="00FA58B0" w:rsidRPr="00456ACB" w:rsidRDefault="00FA58B0" w:rsidP="00E645C7">
            <w:pPr>
              <w:rPr>
                <w:rFonts w:cs="Arial"/>
                <w:b/>
              </w:rPr>
            </w:pPr>
            <w:r w:rsidRPr="00DF1BB8">
              <w:rPr>
                <w:rFonts w:cs="Arial"/>
              </w:rPr>
              <w:t xml:space="preserve">State: </w:t>
            </w:r>
            <w:r>
              <w:rPr>
                <w:rFonts w:cs="Arial"/>
                <w:b/>
              </w:rPr>
              <w:t>KS</w:t>
            </w:r>
          </w:p>
        </w:tc>
        <w:tc>
          <w:tcPr>
            <w:tcW w:w="3598" w:type="dxa"/>
          </w:tcPr>
          <w:p w14:paraId="273C2219" w14:textId="2BC0B37F" w:rsidR="00FA58B0" w:rsidRPr="00456ACB" w:rsidRDefault="00FA58B0" w:rsidP="00E645C7">
            <w:pPr>
              <w:rPr>
                <w:rFonts w:cs="Arial"/>
                <w:b/>
              </w:rPr>
            </w:pPr>
            <w:r w:rsidRPr="00DF1BB8">
              <w:rPr>
                <w:rFonts w:cs="Arial"/>
              </w:rPr>
              <w:t>Zip Code + 4</w:t>
            </w:r>
            <w:r>
              <w:rPr>
                <w:rFonts w:cs="Arial"/>
              </w:rPr>
              <w:t xml:space="preserve"> </w:t>
            </w:r>
            <w:r>
              <w:rPr>
                <w:rFonts w:cs="Arial"/>
                <w:b/>
              </w:rPr>
              <w:t>67260-00</w:t>
            </w:r>
            <w:r w:rsidR="00E645C7">
              <w:rPr>
                <w:rFonts w:cs="Arial"/>
                <w:b/>
              </w:rPr>
              <w:t>93</w:t>
            </w:r>
          </w:p>
        </w:tc>
      </w:tr>
      <w:tr w:rsidR="00FA58B0" w:rsidRPr="00DF1BB8" w14:paraId="6BEE7294" w14:textId="77777777" w:rsidTr="00550554">
        <w:tc>
          <w:tcPr>
            <w:tcW w:w="5388" w:type="dxa"/>
            <w:gridSpan w:val="3"/>
          </w:tcPr>
          <w:p w14:paraId="77AADE51" w14:textId="6D57FBB8"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2E6214">
              <w:rPr>
                <w:rFonts w:cs="Arial"/>
                <w:b/>
              </w:rPr>
              <w:t>6427</w:t>
            </w:r>
          </w:p>
        </w:tc>
        <w:tc>
          <w:tcPr>
            <w:tcW w:w="5402" w:type="dxa"/>
            <w:gridSpan w:val="3"/>
          </w:tcPr>
          <w:p w14:paraId="711FCC53"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7B7C91" w14:paraId="423B9563" w14:textId="77777777" w:rsidTr="00550554">
        <w:tc>
          <w:tcPr>
            <w:tcW w:w="5388" w:type="dxa"/>
            <w:gridSpan w:val="3"/>
          </w:tcPr>
          <w:p w14:paraId="35AE7D4B" w14:textId="0E500A59" w:rsidR="00FA58B0" w:rsidRPr="00AD44B7" w:rsidRDefault="00FA58B0" w:rsidP="00E645C7">
            <w:pPr>
              <w:rPr>
                <w:rFonts w:cs="Arial"/>
                <w:b/>
                <w:lang w:val="fr-FR"/>
              </w:rPr>
            </w:pPr>
            <w:r w:rsidRPr="00AD44B7">
              <w:rPr>
                <w:rFonts w:cs="Arial"/>
                <w:lang w:val="fr-FR"/>
              </w:rPr>
              <w:t xml:space="preserve">E-Mail: </w:t>
            </w:r>
            <w:hyperlink r:id="rId21" w:history="1">
              <w:r w:rsidR="00550554" w:rsidRPr="00B30B1C">
                <w:rPr>
                  <w:rStyle w:val="Hyperlink"/>
                  <w:rFonts w:cs="Arial"/>
                  <w:b/>
                  <w:lang w:val="fr-FR"/>
                </w:rPr>
                <w:t>contracts@niar.wichita.edu</w:t>
              </w:r>
            </w:hyperlink>
            <w:r w:rsidR="00550554">
              <w:rPr>
                <w:rFonts w:cs="Arial"/>
                <w:b/>
                <w:lang w:val="fr-FR"/>
              </w:rPr>
              <w:t xml:space="preserve"> </w:t>
            </w:r>
          </w:p>
        </w:tc>
        <w:tc>
          <w:tcPr>
            <w:tcW w:w="5402" w:type="dxa"/>
            <w:gridSpan w:val="3"/>
          </w:tcPr>
          <w:p w14:paraId="020984E2" w14:textId="77777777" w:rsidR="00FA58B0" w:rsidRPr="00AD44B7" w:rsidRDefault="00FA58B0" w:rsidP="00E645C7">
            <w:pPr>
              <w:rPr>
                <w:rFonts w:cs="Arial"/>
                <w:lang w:val="fr-FR"/>
              </w:rPr>
            </w:pPr>
          </w:p>
        </w:tc>
      </w:tr>
    </w:tbl>
    <w:p w14:paraId="32991A0C" w14:textId="77777777" w:rsidR="00FA58B0" w:rsidRPr="00AD44B7" w:rsidRDefault="00FA58B0">
      <w:pPr>
        <w:rPr>
          <w:rFonts w:ascii="Arial" w:eastAsia="Arial" w:hAnsi="Arial" w:cs="Arial"/>
          <w:lang w:val="fr-FR"/>
        </w:rPr>
      </w:pPr>
    </w:p>
    <w:tbl>
      <w:tblPr>
        <w:tblW w:w="110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3455"/>
        <w:gridCol w:w="54"/>
        <w:gridCol w:w="50"/>
        <w:gridCol w:w="1769"/>
        <w:gridCol w:w="67"/>
        <w:gridCol w:w="1068"/>
        <w:gridCol w:w="672"/>
        <w:gridCol w:w="96"/>
        <w:gridCol w:w="3559"/>
        <w:gridCol w:w="113"/>
      </w:tblGrid>
      <w:tr w:rsidR="00FA58B0" w:rsidRPr="00934C71" w14:paraId="427DF2BE" w14:textId="77777777" w:rsidTr="00FA58B0">
        <w:trPr>
          <w:gridBefore w:val="1"/>
          <w:gridAfter w:val="1"/>
          <w:wBefore w:w="113" w:type="dxa"/>
          <w:wAfter w:w="113" w:type="dxa"/>
        </w:trPr>
        <w:tc>
          <w:tcPr>
            <w:tcW w:w="10790" w:type="dxa"/>
            <w:gridSpan w:val="9"/>
          </w:tcPr>
          <w:p w14:paraId="3558875A" w14:textId="77777777" w:rsidR="00FA58B0" w:rsidRPr="00934C71" w:rsidRDefault="00FA58B0" w:rsidP="00E645C7">
            <w:pPr>
              <w:spacing w:line="240" w:lineRule="auto"/>
              <w:jc w:val="center"/>
              <w:rPr>
                <w:rFonts w:cs="Arial"/>
                <w:b/>
                <w:sz w:val="24"/>
                <w:szCs w:val="24"/>
              </w:rPr>
            </w:pPr>
            <w:r w:rsidRPr="00934C71">
              <w:rPr>
                <w:rFonts w:cs="Arial"/>
                <w:b/>
                <w:spacing w:val="-4"/>
                <w:sz w:val="24"/>
                <w:szCs w:val="24"/>
              </w:rPr>
              <w:t>Research Subcontract</w:t>
            </w:r>
          </w:p>
          <w:p w14:paraId="204D48A9" w14:textId="77777777" w:rsidR="00FA58B0" w:rsidRPr="00934C71" w:rsidRDefault="00FA58B0" w:rsidP="00E645C7">
            <w:pPr>
              <w:spacing w:line="240" w:lineRule="auto"/>
              <w:jc w:val="center"/>
              <w:rPr>
                <w:rFonts w:cs="Arial"/>
                <w:b/>
                <w:sz w:val="24"/>
                <w:szCs w:val="24"/>
              </w:rPr>
            </w:pPr>
            <w:r w:rsidRPr="00934C71">
              <w:rPr>
                <w:rFonts w:cs="Arial"/>
                <w:b/>
                <w:sz w:val="24"/>
                <w:szCs w:val="24"/>
              </w:rPr>
              <w:t>Attachment 3B</w:t>
            </w:r>
          </w:p>
          <w:p w14:paraId="4FE94160" w14:textId="1F2787CC" w:rsidR="00FA58B0" w:rsidRPr="00934C71" w:rsidRDefault="00FA58B0" w:rsidP="00D23D66">
            <w:pPr>
              <w:spacing w:line="240" w:lineRule="auto"/>
              <w:jc w:val="center"/>
              <w:rPr>
                <w:rFonts w:cs="Arial"/>
                <w:b/>
              </w:rPr>
            </w:pPr>
            <w:r w:rsidRPr="00934C71">
              <w:rPr>
                <w:rFonts w:cs="Arial"/>
                <w:b/>
                <w:sz w:val="24"/>
                <w:szCs w:val="24"/>
              </w:rPr>
              <w:t>Subcontract No.</w:t>
            </w:r>
            <w:r w:rsidR="007242A7">
              <w:rPr>
                <w:rFonts w:cs="Arial"/>
                <w:b/>
                <w:sz w:val="24"/>
                <w:szCs w:val="24"/>
              </w:rPr>
              <w:t xml:space="preserve"> </w:t>
            </w:r>
            <w:r w:rsidR="004D7356">
              <w:rPr>
                <w:rFonts w:ascii="Arial" w:eastAsia="Arial" w:hAnsi="Arial" w:cs="Arial"/>
                <w:b/>
              </w:rPr>
              <w:t>24-00373</w:t>
            </w:r>
          </w:p>
        </w:tc>
      </w:tr>
      <w:tr w:rsidR="00FA58B0" w:rsidRPr="00934C71" w14:paraId="56C7C00A" w14:textId="77777777" w:rsidTr="00FA58B0">
        <w:trPr>
          <w:gridBefore w:val="1"/>
          <w:gridAfter w:val="1"/>
          <w:wBefore w:w="113" w:type="dxa"/>
          <w:wAfter w:w="113" w:type="dxa"/>
        </w:trPr>
        <w:tc>
          <w:tcPr>
            <w:tcW w:w="10790" w:type="dxa"/>
            <w:gridSpan w:val="9"/>
          </w:tcPr>
          <w:p w14:paraId="74D627F4" w14:textId="77777777" w:rsidR="00FA58B0" w:rsidRPr="00934C71" w:rsidRDefault="00FA58B0" w:rsidP="00E645C7">
            <w:pPr>
              <w:jc w:val="center"/>
              <w:rPr>
                <w:rFonts w:cs="Arial"/>
                <w:b/>
              </w:rPr>
            </w:pPr>
            <w:r w:rsidRPr="00934C71">
              <w:rPr>
                <w:rFonts w:cs="Arial"/>
                <w:b/>
              </w:rPr>
              <w:t>Subcontractor Contacts</w:t>
            </w:r>
          </w:p>
        </w:tc>
      </w:tr>
      <w:tr w:rsidR="00FA58B0" w:rsidRPr="00934C71" w14:paraId="6BE78B37" w14:textId="77777777" w:rsidTr="00FA58B0">
        <w:trPr>
          <w:gridBefore w:val="1"/>
          <w:gridAfter w:val="1"/>
          <w:wBefore w:w="113" w:type="dxa"/>
          <w:wAfter w:w="113" w:type="dxa"/>
        </w:trPr>
        <w:tc>
          <w:tcPr>
            <w:tcW w:w="10790" w:type="dxa"/>
            <w:gridSpan w:val="9"/>
          </w:tcPr>
          <w:p w14:paraId="481F17F9" w14:textId="47A15BD8" w:rsidR="00FA58B0" w:rsidRPr="00E645C7" w:rsidRDefault="00FA58B0" w:rsidP="00D85DB9">
            <w:pPr>
              <w:rPr>
                <w:rFonts w:cs="Arial"/>
                <w:b/>
              </w:rPr>
            </w:pPr>
            <w:r w:rsidRPr="00934C71">
              <w:rPr>
                <w:rFonts w:cs="Arial"/>
              </w:rPr>
              <w:t xml:space="preserve">Name:  </w:t>
            </w:r>
          </w:p>
        </w:tc>
      </w:tr>
      <w:tr w:rsidR="00FA58B0" w:rsidRPr="00934C71" w14:paraId="7373FEFB" w14:textId="77777777" w:rsidTr="00FA58B0">
        <w:trPr>
          <w:gridBefore w:val="1"/>
          <w:gridAfter w:val="1"/>
          <w:wBefore w:w="113" w:type="dxa"/>
          <w:wAfter w:w="113" w:type="dxa"/>
        </w:trPr>
        <w:tc>
          <w:tcPr>
            <w:tcW w:w="10790" w:type="dxa"/>
            <w:gridSpan w:val="9"/>
          </w:tcPr>
          <w:p w14:paraId="2CD49C11" w14:textId="144D3F5E" w:rsidR="00FA58B0" w:rsidRPr="00E645C7" w:rsidRDefault="00FA58B0" w:rsidP="00D85DB9">
            <w:pPr>
              <w:rPr>
                <w:rFonts w:cs="Arial"/>
                <w:b/>
              </w:rPr>
            </w:pPr>
            <w:r w:rsidRPr="00934C71">
              <w:rPr>
                <w:rFonts w:cs="Arial"/>
              </w:rPr>
              <w:t xml:space="preserve">Address:  </w:t>
            </w:r>
          </w:p>
        </w:tc>
      </w:tr>
      <w:tr w:rsidR="00FA58B0" w:rsidRPr="00934C71" w14:paraId="2440F03E" w14:textId="77777777" w:rsidTr="00FA58B0">
        <w:trPr>
          <w:gridBefore w:val="1"/>
          <w:gridAfter w:val="1"/>
          <w:wBefore w:w="113" w:type="dxa"/>
          <w:wAfter w:w="113" w:type="dxa"/>
        </w:trPr>
        <w:tc>
          <w:tcPr>
            <w:tcW w:w="3455" w:type="dxa"/>
          </w:tcPr>
          <w:p w14:paraId="4409D5F9" w14:textId="7284C114" w:rsidR="00FA58B0" w:rsidRPr="00E645C7" w:rsidRDefault="00FA58B0" w:rsidP="00D85DB9">
            <w:pPr>
              <w:rPr>
                <w:rFonts w:cs="Arial"/>
                <w:b/>
              </w:rPr>
            </w:pPr>
            <w:r w:rsidRPr="00934C71">
              <w:rPr>
                <w:rFonts w:cs="Arial"/>
              </w:rPr>
              <w:t xml:space="preserve">City: </w:t>
            </w:r>
            <w:r w:rsidR="00E645C7">
              <w:rPr>
                <w:rFonts w:cs="Arial"/>
              </w:rPr>
              <w:t xml:space="preserve"> </w:t>
            </w:r>
          </w:p>
        </w:tc>
        <w:tc>
          <w:tcPr>
            <w:tcW w:w="3680" w:type="dxa"/>
            <w:gridSpan w:val="6"/>
          </w:tcPr>
          <w:p w14:paraId="486295C9" w14:textId="69F0047D" w:rsidR="00FA58B0" w:rsidRPr="00AC6E0F" w:rsidRDefault="00FA58B0" w:rsidP="00D85DB9">
            <w:pPr>
              <w:rPr>
                <w:rFonts w:cs="Arial"/>
                <w:b/>
              </w:rPr>
            </w:pPr>
            <w:r w:rsidRPr="00934C71">
              <w:rPr>
                <w:rFonts w:cs="Arial"/>
              </w:rPr>
              <w:t xml:space="preserve">State: </w:t>
            </w:r>
            <w:r w:rsidR="00E645C7">
              <w:rPr>
                <w:rFonts w:cs="Arial"/>
              </w:rPr>
              <w:t xml:space="preserve"> </w:t>
            </w:r>
          </w:p>
        </w:tc>
        <w:tc>
          <w:tcPr>
            <w:tcW w:w="3655" w:type="dxa"/>
            <w:gridSpan w:val="2"/>
          </w:tcPr>
          <w:p w14:paraId="0919222E" w14:textId="37E922BA" w:rsidR="00FA58B0" w:rsidRPr="00E645C7" w:rsidRDefault="00FA58B0" w:rsidP="00D85DB9">
            <w:pPr>
              <w:rPr>
                <w:rFonts w:cs="Arial"/>
                <w:b/>
              </w:rPr>
            </w:pPr>
            <w:r w:rsidRPr="00934C71">
              <w:rPr>
                <w:rFonts w:cs="Arial"/>
              </w:rPr>
              <w:t>Zip Code + 4:</w:t>
            </w:r>
            <w:r w:rsidR="0040717A">
              <w:rPr>
                <w:rFonts w:cs="Arial"/>
                <w:b/>
              </w:rPr>
              <w:t xml:space="preserve"> </w:t>
            </w:r>
          </w:p>
        </w:tc>
      </w:tr>
      <w:tr w:rsidR="00FA58B0" w:rsidRPr="00DF1BB8" w14:paraId="0C75784B" w14:textId="77777777" w:rsidTr="00FA58B0">
        <w:trPr>
          <w:gridBefore w:val="1"/>
          <w:gridAfter w:val="1"/>
          <w:wBefore w:w="113" w:type="dxa"/>
          <w:wAfter w:w="113" w:type="dxa"/>
        </w:trPr>
        <w:tc>
          <w:tcPr>
            <w:tcW w:w="3455" w:type="dxa"/>
          </w:tcPr>
          <w:p w14:paraId="6A4D3078" w14:textId="05E601F4" w:rsidR="00FA58B0" w:rsidRPr="00262491" w:rsidRDefault="00FA58B0" w:rsidP="00D85DB9">
            <w:pPr>
              <w:rPr>
                <w:rFonts w:cs="Arial"/>
                <w:b/>
              </w:rPr>
            </w:pPr>
            <w:r w:rsidRPr="00DF1BB8">
              <w:rPr>
                <w:rFonts w:cs="Arial"/>
              </w:rPr>
              <w:t xml:space="preserve">Institution Type : </w:t>
            </w:r>
          </w:p>
        </w:tc>
        <w:tc>
          <w:tcPr>
            <w:tcW w:w="3008" w:type="dxa"/>
            <w:gridSpan w:val="5"/>
          </w:tcPr>
          <w:p w14:paraId="2E496368" w14:textId="63E5B2F3" w:rsidR="00FA58B0" w:rsidRPr="00E645C7" w:rsidRDefault="00FA58B0" w:rsidP="00D85DB9">
            <w:pPr>
              <w:rPr>
                <w:rFonts w:cs="Arial"/>
                <w:b/>
              </w:rPr>
            </w:pPr>
            <w:r w:rsidRPr="00DF1BB8">
              <w:rPr>
                <w:rFonts w:cs="Arial"/>
              </w:rPr>
              <w:t>Congressional District:</w:t>
            </w:r>
            <w:r>
              <w:rPr>
                <w:rFonts w:cs="Arial"/>
              </w:rPr>
              <w:t xml:space="preserve"> </w:t>
            </w:r>
          </w:p>
        </w:tc>
        <w:tc>
          <w:tcPr>
            <w:tcW w:w="4327" w:type="dxa"/>
            <w:gridSpan w:val="3"/>
          </w:tcPr>
          <w:p w14:paraId="50775144" w14:textId="360F9028" w:rsidR="00FA58B0" w:rsidRPr="00DF1BB8" w:rsidRDefault="00FA58B0" w:rsidP="00FB0202">
            <w:pPr>
              <w:rPr>
                <w:rFonts w:cs="Arial"/>
              </w:rPr>
            </w:pPr>
            <w:r w:rsidRPr="00DF1BB8">
              <w:rPr>
                <w:rFonts w:cs="Arial"/>
              </w:rPr>
              <w:t xml:space="preserve">Registration current in </w:t>
            </w:r>
            <w:r>
              <w:rPr>
                <w:rFonts w:cs="Arial"/>
              </w:rPr>
              <w:t>SAM.gov</w:t>
            </w:r>
            <w:r w:rsidRPr="00DF1BB8">
              <w:rPr>
                <w:rFonts w:cs="Arial"/>
              </w:rPr>
              <w:t>? Yes</w:t>
            </w:r>
            <w:r w:rsidR="00262491">
              <w:rPr>
                <w:rFonts w:cs="Arial"/>
              </w:rPr>
              <w:t xml:space="preserve"> </w:t>
            </w:r>
            <w:r w:rsidR="00FB0202">
              <w:rPr>
                <w:rFonts w:cs="Arial"/>
              </w:rPr>
              <w:t>_</w:t>
            </w:r>
            <w:r>
              <w:rPr>
                <w:rFonts w:cs="Arial"/>
              </w:rPr>
              <w:t xml:space="preserve"> </w:t>
            </w:r>
            <w:r w:rsidRPr="00DF1BB8">
              <w:rPr>
                <w:rFonts w:cs="Arial"/>
              </w:rPr>
              <w:t xml:space="preserve"> No __</w:t>
            </w:r>
          </w:p>
        </w:tc>
      </w:tr>
      <w:tr w:rsidR="00FA58B0" w:rsidRPr="00DF1BB8" w14:paraId="107C3DDF" w14:textId="77777777" w:rsidTr="00FA58B0">
        <w:trPr>
          <w:gridBefore w:val="1"/>
          <w:gridAfter w:val="1"/>
          <w:wBefore w:w="113" w:type="dxa"/>
          <w:wAfter w:w="113" w:type="dxa"/>
        </w:trPr>
        <w:tc>
          <w:tcPr>
            <w:tcW w:w="3455" w:type="dxa"/>
          </w:tcPr>
          <w:p w14:paraId="11949FE1" w14:textId="250946F6" w:rsidR="00FA58B0" w:rsidRPr="00262491" w:rsidRDefault="00FA58B0" w:rsidP="00FB0202">
            <w:pPr>
              <w:rPr>
                <w:rFonts w:cs="Arial"/>
                <w:b/>
              </w:rPr>
            </w:pPr>
            <w:r>
              <w:rPr>
                <w:rFonts w:cs="Arial"/>
              </w:rPr>
              <w:t xml:space="preserve">EIN:  </w:t>
            </w:r>
          </w:p>
        </w:tc>
        <w:tc>
          <w:tcPr>
            <w:tcW w:w="3008" w:type="dxa"/>
            <w:gridSpan w:val="5"/>
          </w:tcPr>
          <w:p w14:paraId="0DC62AEC" w14:textId="1CBF53DC" w:rsidR="00FA58B0" w:rsidRPr="00262491" w:rsidRDefault="00FA58B0" w:rsidP="00FB0202">
            <w:pPr>
              <w:rPr>
                <w:rFonts w:cs="Arial"/>
                <w:b/>
              </w:rPr>
            </w:pPr>
            <w:r>
              <w:rPr>
                <w:rFonts w:cs="Arial"/>
              </w:rPr>
              <w:t xml:space="preserve">DUNS: </w:t>
            </w:r>
          </w:p>
        </w:tc>
        <w:tc>
          <w:tcPr>
            <w:tcW w:w="4327" w:type="dxa"/>
            <w:gridSpan w:val="3"/>
          </w:tcPr>
          <w:p w14:paraId="06694B59" w14:textId="77777777" w:rsidR="00FA58B0" w:rsidRPr="00DF1BB8" w:rsidRDefault="00FA58B0" w:rsidP="00E645C7">
            <w:pPr>
              <w:rPr>
                <w:rFonts w:cs="Arial"/>
              </w:rPr>
            </w:pPr>
            <w:r>
              <w:rPr>
                <w:rFonts w:cs="Arial"/>
              </w:rPr>
              <w:t>Parent DUNS:</w:t>
            </w:r>
          </w:p>
        </w:tc>
      </w:tr>
      <w:tr w:rsidR="00FA58B0" w:rsidRPr="00934C71" w14:paraId="5C463635" w14:textId="77777777" w:rsidTr="00FA58B0">
        <w:trPr>
          <w:gridBefore w:val="1"/>
          <w:gridAfter w:val="1"/>
          <w:wBefore w:w="113" w:type="dxa"/>
          <w:wAfter w:w="113" w:type="dxa"/>
          <w:trHeight w:val="690"/>
        </w:trPr>
        <w:tc>
          <w:tcPr>
            <w:tcW w:w="10790" w:type="dxa"/>
            <w:gridSpan w:val="9"/>
          </w:tcPr>
          <w:p w14:paraId="095E51C2" w14:textId="4C300F84" w:rsidR="00FA58B0" w:rsidRPr="00934C71" w:rsidRDefault="00FA58B0" w:rsidP="00E645C7">
            <w:pPr>
              <w:rPr>
                <w:rFonts w:cs="Arial"/>
              </w:rPr>
            </w:pPr>
            <w:r w:rsidRPr="001807D0">
              <w:rPr>
                <w:rFonts w:cs="Arial"/>
              </w:rPr>
              <w:t>Did Subcontractor's gross income,</w:t>
            </w:r>
            <w:r w:rsidRPr="00934C71">
              <w:rPr>
                <w:rFonts w:cs="Arial"/>
              </w:rPr>
              <w:t xml:space="preserve"> from all sources, in the previous tax year exceed $300,000? </w:t>
            </w:r>
            <w:r w:rsidR="00FB0202">
              <w:rPr>
                <w:rFonts w:cs="Arial"/>
              </w:rPr>
              <w:fldChar w:fldCharType="begin">
                <w:ffData>
                  <w:name w:val="Check10"/>
                  <w:enabled/>
                  <w:calcOnExit w:val="0"/>
                  <w:checkBox>
                    <w:sizeAuto/>
                    <w:default w:val="0"/>
                  </w:checkBox>
                </w:ffData>
              </w:fldChar>
            </w:r>
            <w:bookmarkStart w:id="59" w:name="Check10"/>
            <w:r w:rsidR="00FB0202">
              <w:rPr>
                <w:rFonts w:cs="Arial"/>
              </w:rPr>
              <w:instrText xml:space="preserve"> FORMCHECKBOX </w:instrText>
            </w:r>
            <w:r w:rsidR="005700F8">
              <w:rPr>
                <w:rFonts w:cs="Arial"/>
              </w:rPr>
            </w:r>
            <w:r w:rsidR="005700F8">
              <w:rPr>
                <w:rFonts w:cs="Arial"/>
              </w:rPr>
              <w:fldChar w:fldCharType="separate"/>
            </w:r>
            <w:r w:rsidR="00FB0202">
              <w:rPr>
                <w:rFonts w:cs="Arial"/>
              </w:rPr>
              <w:fldChar w:fldCharType="end"/>
            </w:r>
            <w:bookmarkEnd w:id="59"/>
            <w:r w:rsidRPr="00934C71">
              <w:rPr>
                <w:rFonts w:cs="Arial"/>
              </w:rPr>
              <w:t xml:space="preserve"> Yes </w:t>
            </w:r>
            <w:r w:rsidRPr="00934C71">
              <w:rPr>
                <w:rFonts w:cs="Arial"/>
              </w:rPr>
              <w:fldChar w:fldCharType="begin">
                <w:ffData>
                  <w:name w:val="Check11"/>
                  <w:enabled/>
                  <w:calcOnExit w:val="0"/>
                  <w:checkBox>
                    <w:sizeAuto/>
                    <w:default w:val="0"/>
                  </w:checkBox>
                </w:ffData>
              </w:fldChar>
            </w:r>
            <w:bookmarkStart w:id="60" w:name="Check11"/>
            <w:r w:rsidRPr="00934C71">
              <w:rPr>
                <w:rFonts w:cs="Arial"/>
              </w:rPr>
              <w:instrText xml:space="preserve"> FORMCHECKBOX </w:instrText>
            </w:r>
            <w:r w:rsidR="005700F8">
              <w:rPr>
                <w:rFonts w:cs="Arial"/>
              </w:rPr>
            </w:r>
            <w:r w:rsidR="005700F8">
              <w:rPr>
                <w:rFonts w:cs="Arial"/>
              </w:rPr>
              <w:fldChar w:fldCharType="separate"/>
            </w:r>
            <w:r w:rsidRPr="00934C71">
              <w:rPr>
                <w:rFonts w:cs="Arial"/>
              </w:rPr>
              <w:fldChar w:fldCharType="end"/>
            </w:r>
            <w:bookmarkEnd w:id="60"/>
            <w:r w:rsidRPr="00934C71">
              <w:rPr>
                <w:rFonts w:cs="Arial"/>
              </w:rPr>
              <w:t xml:space="preserve"> No</w:t>
            </w:r>
          </w:p>
          <w:p w14:paraId="0273265E" w14:textId="52C0EE5F" w:rsidR="00FA58B0" w:rsidRPr="00934C71" w:rsidRDefault="00FA58B0" w:rsidP="00E645C7">
            <w:pPr>
              <w:pStyle w:val="Default"/>
              <w:rPr>
                <w:rFonts w:ascii="Calibri" w:hAnsi="Calibri" w:cs="Arial"/>
                <w:sz w:val="22"/>
                <w:szCs w:val="22"/>
              </w:rPr>
            </w:pPr>
            <w:r w:rsidRPr="00934C71">
              <w:rPr>
                <w:rFonts w:ascii="Calibri" w:hAnsi="Calibri" w:cs="Arial"/>
                <w:sz w:val="22"/>
                <w:szCs w:val="22"/>
              </w:rPr>
              <w:t xml:space="preserve">Is the Performance Site the </w:t>
            </w:r>
            <w:r>
              <w:rPr>
                <w:rFonts w:ascii="Calibri" w:hAnsi="Calibri" w:cs="Arial"/>
                <w:sz w:val="22"/>
                <w:szCs w:val="22"/>
              </w:rPr>
              <w:t>s</w:t>
            </w:r>
            <w:r w:rsidRPr="00934C71">
              <w:rPr>
                <w:rFonts w:ascii="Calibri" w:hAnsi="Calibri" w:cs="Arial"/>
                <w:sz w:val="22"/>
                <w:szCs w:val="22"/>
              </w:rPr>
              <w:t xml:space="preserve">ame </w:t>
            </w:r>
            <w:r>
              <w:rPr>
                <w:rFonts w:ascii="Calibri" w:hAnsi="Calibri" w:cs="Arial"/>
                <w:sz w:val="22"/>
                <w:szCs w:val="22"/>
              </w:rPr>
              <w:t>a</w:t>
            </w:r>
            <w:r w:rsidRPr="00934C71">
              <w:rPr>
                <w:rFonts w:ascii="Calibri" w:hAnsi="Calibri" w:cs="Arial"/>
                <w:sz w:val="22"/>
                <w:szCs w:val="22"/>
              </w:rPr>
              <w:t xml:space="preserve">ddress as </w:t>
            </w:r>
            <w:r>
              <w:rPr>
                <w:rFonts w:ascii="Calibri" w:hAnsi="Calibri" w:cs="Arial"/>
                <w:sz w:val="22"/>
                <w:szCs w:val="22"/>
              </w:rPr>
              <w:t>set forth a</w:t>
            </w:r>
            <w:r w:rsidRPr="00934C71">
              <w:rPr>
                <w:rFonts w:ascii="Calibri" w:hAnsi="Calibri" w:cs="Arial"/>
                <w:sz w:val="22"/>
                <w:szCs w:val="22"/>
              </w:rPr>
              <w:t xml:space="preserve">bove? </w:t>
            </w:r>
            <w:r w:rsidR="0034150A">
              <w:rPr>
                <w:rFonts w:ascii="Calibri" w:hAnsi="Calibri" w:cs="Arial"/>
                <w:sz w:val="22"/>
                <w:szCs w:val="22"/>
              </w:rPr>
              <w:fldChar w:fldCharType="begin">
                <w:ffData>
                  <w:name w:val=""/>
                  <w:enabled/>
                  <w:calcOnExit w:val="0"/>
                  <w:checkBox>
                    <w:sizeAuto/>
                    <w:default w:val="0"/>
                  </w:checkBox>
                </w:ffData>
              </w:fldChar>
            </w:r>
            <w:r w:rsidR="0034150A">
              <w:rPr>
                <w:rFonts w:ascii="Calibri" w:hAnsi="Calibri" w:cs="Arial"/>
                <w:sz w:val="22"/>
                <w:szCs w:val="22"/>
              </w:rPr>
              <w:instrText xml:space="preserve"> FORMCHECKBOX </w:instrText>
            </w:r>
            <w:r w:rsidR="005700F8">
              <w:rPr>
                <w:rFonts w:ascii="Calibri" w:hAnsi="Calibri" w:cs="Arial"/>
                <w:sz w:val="22"/>
                <w:szCs w:val="22"/>
              </w:rPr>
            </w:r>
            <w:r w:rsidR="005700F8">
              <w:rPr>
                <w:rFonts w:ascii="Calibri" w:hAnsi="Calibri" w:cs="Arial"/>
                <w:sz w:val="22"/>
                <w:szCs w:val="22"/>
              </w:rPr>
              <w:fldChar w:fldCharType="separate"/>
            </w:r>
            <w:r w:rsidR="0034150A">
              <w:rPr>
                <w:rFonts w:ascii="Calibri" w:hAnsi="Calibri" w:cs="Arial"/>
                <w:sz w:val="22"/>
                <w:szCs w:val="22"/>
              </w:rPr>
              <w:fldChar w:fldCharType="end"/>
            </w:r>
            <w:r w:rsidRPr="00934C71">
              <w:rPr>
                <w:rFonts w:ascii="Calibri" w:hAnsi="Calibri" w:cs="Arial"/>
                <w:sz w:val="22"/>
                <w:szCs w:val="22"/>
              </w:rPr>
              <w:t xml:space="preserve"> Yes </w:t>
            </w:r>
            <w:r w:rsidR="00FB0202">
              <w:rPr>
                <w:rFonts w:ascii="Calibri" w:hAnsi="Calibri" w:cs="Arial"/>
                <w:sz w:val="22"/>
                <w:szCs w:val="22"/>
              </w:rPr>
              <w:fldChar w:fldCharType="begin">
                <w:ffData>
                  <w:name w:val=""/>
                  <w:enabled/>
                  <w:calcOnExit w:val="0"/>
                  <w:checkBox>
                    <w:sizeAuto/>
                    <w:default w:val="0"/>
                  </w:checkBox>
                </w:ffData>
              </w:fldChar>
            </w:r>
            <w:r w:rsidR="00FB0202">
              <w:rPr>
                <w:rFonts w:ascii="Calibri" w:hAnsi="Calibri" w:cs="Arial"/>
                <w:sz w:val="22"/>
                <w:szCs w:val="22"/>
              </w:rPr>
              <w:instrText xml:space="preserve"> FORMCHECKBOX </w:instrText>
            </w:r>
            <w:r w:rsidR="005700F8">
              <w:rPr>
                <w:rFonts w:ascii="Calibri" w:hAnsi="Calibri" w:cs="Arial"/>
                <w:sz w:val="22"/>
                <w:szCs w:val="22"/>
              </w:rPr>
            </w:r>
            <w:r w:rsidR="005700F8">
              <w:rPr>
                <w:rFonts w:ascii="Calibri" w:hAnsi="Calibri" w:cs="Arial"/>
                <w:sz w:val="22"/>
                <w:szCs w:val="22"/>
              </w:rPr>
              <w:fldChar w:fldCharType="separate"/>
            </w:r>
            <w:r w:rsidR="00FB0202">
              <w:rPr>
                <w:rFonts w:ascii="Calibri" w:hAnsi="Calibri" w:cs="Arial"/>
                <w:sz w:val="22"/>
                <w:szCs w:val="22"/>
              </w:rPr>
              <w:fldChar w:fldCharType="end"/>
            </w:r>
            <w:r w:rsidRPr="00934C71">
              <w:rPr>
                <w:rFonts w:ascii="Calibri" w:hAnsi="Calibri" w:cs="Arial"/>
                <w:sz w:val="22"/>
                <w:szCs w:val="22"/>
              </w:rPr>
              <w:t xml:space="preserve"> No </w:t>
            </w:r>
          </w:p>
          <w:p w14:paraId="1693A20B" w14:textId="102919D6" w:rsidR="00FA58B0" w:rsidRPr="00934C71" w:rsidRDefault="00FA58B0" w:rsidP="00E645C7">
            <w:pPr>
              <w:rPr>
                <w:rFonts w:cs="Arial"/>
              </w:rPr>
            </w:pPr>
            <w:r w:rsidRPr="00934C71">
              <w:rPr>
                <w:rFonts w:cs="Arial"/>
                <w:color w:val="000000"/>
              </w:rPr>
              <w:t xml:space="preserve">If no, is the Performance Site the same as </w:t>
            </w:r>
            <w:r>
              <w:rPr>
                <w:rFonts w:cs="Arial"/>
                <w:color w:val="000000"/>
              </w:rPr>
              <w:t xml:space="preserve">the </w:t>
            </w:r>
            <w:r w:rsidRPr="00934C71">
              <w:rPr>
                <w:rFonts w:cs="Arial"/>
                <w:color w:val="000000"/>
              </w:rPr>
              <w:t xml:space="preserve">PI address </w:t>
            </w:r>
            <w:r>
              <w:rPr>
                <w:rFonts w:cs="Arial"/>
                <w:color w:val="000000"/>
              </w:rPr>
              <w:t xml:space="preserve">set forth </w:t>
            </w:r>
            <w:r w:rsidRPr="00934C71">
              <w:rPr>
                <w:rFonts w:cs="Arial"/>
                <w:color w:val="000000"/>
              </w:rPr>
              <w:t xml:space="preserve">below? </w:t>
            </w:r>
            <w:r w:rsidRPr="00934C71">
              <w:rPr>
                <w:rFonts w:cs="Arial"/>
              </w:rPr>
              <w:fldChar w:fldCharType="begin">
                <w:ffData>
                  <w:name w:val="Check10"/>
                  <w:enabled/>
                  <w:calcOnExit w:val="0"/>
                  <w:checkBox>
                    <w:sizeAuto/>
                    <w:default w:val="0"/>
                  </w:checkBox>
                </w:ffData>
              </w:fldChar>
            </w:r>
            <w:r w:rsidRPr="00934C71">
              <w:rPr>
                <w:rFonts w:cs="Arial"/>
              </w:rPr>
              <w:instrText xml:space="preserve"> FORMCHECKBOX </w:instrText>
            </w:r>
            <w:r w:rsidR="005700F8">
              <w:rPr>
                <w:rFonts w:cs="Arial"/>
              </w:rPr>
            </w:r>
            <w:r w:rsidR="005700F8">
              <w:rPr>
                <w:rFonts w:cs="Arial"/>
              </w:rPr>
              <w:fldChar w:fldCharType="separate"/>
            </w:r>
            <w:r w:rsidRPr="00934C71">
              <w:rPr>
                <w:rFonts w:cs="Arial"/>
              </w:rPr>
              <w:fldChar w:fldCharType="end"/>
            </w:r>
            <w:r w:rsidRPr="00934C71">
              <w:rPr>
                <w:rFonts w:cs="Arial"/>
              </w:rPr>
              <w:t xml:space="preserve"> Yes </w:t>
            </w:r>
            <w:r w:rsidR="00FB0202">
              <w:rPr>
                <w:rFonts w:cs="Arial"/>
              </w:rPr>
              <w:fldChar w:fldCharType="begin">
                <w:ffData>
                  <w:name w:val=""/>
                  <w:enabled/>
                  <w:calcOnExit w:val="0"/>
                  <w:checkBox>
                    <w:sizeAuto/>
                    <w:default w:val="0"/>
                  </w:checkBox>
                </w:ffData>
              </w:fldChar>
            </w:r>
            <w:r w:rsidR="00FB0202">
              <w:rPr>
                <w:rFonts w:cs="Arial"/>
              </w:rPr>
              <w:instrText xml:space="preserve"> FORMCHECKBOX </w:instrText>
            </w:r>
            <w:r w:rsidR="005700F8">
              <w:rPr>
                <w:rFonts w:cs="Arial"/>
              </w:rPr>
            </w:r>
            <w:r w:rsidR="005700F8">
              <w:rPr>
                <w:rFonts w:cs="Arial"/>
              </w:rPr>
              <w:fldChar w:fldCharType="separate"/>
            </w:r>
            <w:r w:rsidR="00FB0202">
              <w:rPr>
                <w:rFonts w:cs="Arial"/>
              </w:rPr>
              <w:fldChar w:fldCharType="end"/>
            </w:r>
            <w:r w:rsidRPr="00934C71">
              <w:rPr>
                <w:rFonts w:cs="Arial"/>
              </w:rPr>
              <w:t xml:space="preserve"> No</w:t>
            </w:r>
          </w:p>
          <w:p w14:paraId="38BC34D3" w14:textId="77777777" w:rsidR="00FA58B0" w:rsidRPr="00EC78C0" w:rsidRDefault="00FA58B0" w:rsidP="00E645C7">
            <w:pPr>
              <w:rPr>
                <w:rFonts w:cs="Arial"/>
              </w:rPr>
            </w:pPr>
            <w:r w:rsidRPr="00EC78C0">
              <w:rPr>
                <w:rFonts w:cs="Arial"/>
                <w:color w:val="000000"/>
              </w:rPr>
              <w:t>If you answered “no” to any of the above questions, please complete “Attachment 3B, Page 2,” below.</w:t>
            </w:r>
            <w:r w:rsidRPr="00EC78C0">
              <w:rPr>
                <w:rFonts w:cs="Arial"/>
              </w:rPr>
              <w:t xml:space="preserve">  </w:t>
            </w:r>
          </w:p>
          <w:p w14:paraId="27434F4E" w14:textId="08D66689" w:rsidR="00FA58B0" w:rsidRPr="00934C71" w:rsidRDefault="00FA58B0" w:rsidP="00FB0202">
            <w:pPr>
              <w:rPr>
                <w:rFonts w:cs="Arial"/>
                <w:color w:val="000000"/>
              </w:rPr>
            </w:pPr>
            <w:r w:rsidRPr="00934C71">
              <w:rPr>
                <w:rFonts w:cs="Arial"/>
                <w:color w:val="000000"/>
              </w:rPr>
              <w:t xml:space="preserve">Is Subcontractor exempt from reporting compensation? </w:t>
            </w:r>
            <w:r w:rsidR="00FB0202">
              <w:rPr>
                <w:rFonts w:cs="Arial"/>
              </w:rPr>
              <w:fldChar w:fldCharType="begin">
                <w:ffData>
                  <w:name w:val=""/>
                  <w:enabled/>
                  <w:calcOnExit w:val="0"/>
                  <w:checkBox>
                    <w:sizeAuto/>
                    <w:default w:val="0"/>
                  </w:checkBox>
                </w:ffData>
              </w:fldChar>
            </w:r>
            <w:r w:rsidR="00FB0202">
              <w:rPr>
                <w:rFonts w:cs="Arial"/>
              </w:rPr>
              <w:instrText xml:space="preserve"> FORMCHECKBOX </w:instrText>
            </w:r>
            <w:r w:rsidR="005700F8">
              <w:rPr>
                <w:rFonts w:cs="Arial"/>
              </w:rPr>
            </w:r>
            <w:r w:rsidR="005700F8">
              <w:rPr>
                <w:rFonts w:cs="Arial"/>
              </w:rPr>
              <w:fldChar w:fldCharType="separate"/>
            </w:r>
            <w:r w:rsidR="00FB0202">
              <w:rPr>
                <w:rFonts w:cs="Arial"/>
              </w:rPr>
              <w:fldChar w:fldCharType="end"/>
            </w:r>
            <w:r w:rsidRPr="00934C71">
              <w:rPr>
                <w:rFonts w:cs="Arial"/>
              </w:rPr>
              <w:t xml:space="preserve"> Yes </w:t>
            </w:r>
            <w:r w:rsidRPr="00934C71">
              <w:rPr>
                <w:rFonts w:cs="Arial"/>
              </w:rPr>
              <w:fldChar w:fldCharType="begin">
                <w:ffData>
                  <w:name w:val="Check11"/>
                  <w:enabled/>
                  <w:calcOnExit w:val="0"/>
                  <w:checkBox>
                    <w:sizeAuto/>
                    <w:default w:val="0"/>
                  </w:checkBox>
                </w:ffData>
              </w:fldChar>
            </w:r>
            <w:r w:rsidRPr="00934C71">
              <w:rPr>
                <w:rFonts w:cs="Arial"/>
              </w:rPr>
              <w:instrText xml:space="preserve"> FORMCHECKBOX </w:instrText>
            </w:r>
            <w:r w:rsidR="005700F8">
              <w:rPr>
                <w:rFonts w:cs="Arial"/>
              </w:rPr>
            </w:r>
            <w:r w:rsidR="005700F8">
              <w:rPr>
                <w:rFonts w:cs="Arial"/>
              </w:rPr>
              <w:fldChar w:fldCharType="separate"/>
            </w:r>
            <w:r w:rsidRPr="00934C71">
              <w:rPr>
                <w:rFonts w:cs="Arial"/>
              </w:rPr>
              <w:fldChar w:fldCharType="end"/>
            </w:r>
            <w:r w:rsidRPr="00934C71">
              <w:rPr>
                <w:rFonts w:cs="Arial"/>
              </w:rPr>
              <w:t xml:space="preserve"> No</w:t>
            </w:r>
            <w:r>
              <w:rPr>
                <w:rFonts w:cs="Arial"/>
                <w:color w:val="000000"/>
              </w:rPr>
              <w:t xml:space="preserve">  </w:t>
            </w:r>
            <w:r w:rsidRPr="00EC78C0">
              <w:rPr>
                <w:rFonts w:cs="Arial"/>
                <w:color w:val="000000"/>
                <w:sz w:val="20"/>
                <w:szCs w:val="20"/>
              </w:rPr>
              <w:t xml:space="preserve"> If no, complete “Attachment 3B, Page 2,” below.</w:t>
            </w:r>
            <w:r w:rsidRPr="00EC78C0">
              <w:rPr>
                <w:rFonts w:cs="Arial"/>
                <w:sz w:val="20"/>
                <w:szCs w:val="20"/>
              </w:rPr>
              <w:t xml:space="preserve">  </w:t>
            </w:r>
          </w:p>
        </w:tc>
      </w:tr>
      <w:tr w:rsidR="00FA58B0" w:rsidRPr="00934C71" w14:paraId="1A235660" w14:textId="77777777" w:rsidTr="00FA58B0">
        <w:trPr>
          <w:gridBefore w:val="1"/>
          <w:gridAfter w:val="1"/>
          <w:wBefore w:w="113" w:type="dxa"/>
          <w:wAfter w:w="113" w:type="dxa"/>
        </w:trPr>
        <w:tc>
          <w:tcPr>
            <w:tcW w:w="10790" w:type="dxa"/>
            <w:gridSpan w:val="9"/>
          </w:tcPr>
          <w:p w14:paraId="0C9A650D" w14:textId="77777777" w:rsidR="00FA58B0" w:rsidRPr="00934C71" w:rsidRDefault="00FA58B0" w:rsidP="00E645C7">
            <w:pPr>
              <w:rPr>
                <w:rFonts w:cs="Arial"/>
              </w:rPr>
            </w:pPr>
            <w:r w:rsidRPr="00934C71">
              <w:rPr>
                <w:rFonts w:cs="Arial"/>
                <w:b/>
              </w:rPr>
              <w:t>Administrative Contact</w:t>
            </w:r>
          </w:p>
        </w:tc>
      </w:tr>
      <w:tr w:rsidR="00FA58B0" w:rsidRPr="00934C71" w14:paraId="43FB1E1F" w14:textId="77777777" w:rsidTr="00FA58B0">
        <w:trPr>
          <w:gridBefore w:val="1"/>
          <w:gridAfter w:val="1"/>
          <w:wBefore w:w="113" w:type="dxa"/>
          <w:wAfter w:w="113" w:type="dxa"/>
        </w:trPr>
        <w:tc>
          <w:tcPr>
            <w:tcW w:w="10790" w:type="dxa"/>
            <w:gridSpan w:val="9"/>
          </w:tcPr>
          <w:p w14:paraId="58B5729F" w14:textId="402BB187" w:rsidR="00FA58B0" w:rsidRPr="00FB0202" w:rsidRDefault="00FA58B0" w:rsidP="00FF71F2">
            <w:pPr>
              <w:tabs>
                <w:tab w:val="left" w:pos="1095"/>
              </w:tabs>
              <w:rPr>
                <w:rFonts w:cs="Arial"/>
                <w:b/>
              </w:rPr>
            </w:pPr>
            <w:r w:rsidRPr="00FB0202">
              <w:rPr>
                <w:rFonts w:cs="Arial"/>
              </w:rPr>
              <w:t xml:space="preserve">Name:  </w:t>
            </w:r>
            <w:r w:rsidRPr="00FB0202">
              <w:rPr>
                <w:rFonts w:cs="Arial"/>
              </w:rPr>
              <w:tab/>
            </w:r>
          </w:p>
        </w:tc>
      </w:tr>
      <w:tr w:rsidR="00FA58B0" w:rsidRPr="00934C71" w14:paraId="2E3AC347" w14:textId="77777777" w:rsidTr="00FA58B0">
        <w:trPr>
          <w:gridBefore w:val="1"/>
          <w:gridAfter w:val="1"/>
          <w:wBefore w:w="113" w:type="dxa"/>
          <w:wAfter w:w="113" w:type="dxa"/>
        </w:trPr>
        <w:tc>
          <w:tcPr>
            <w:tcW w:w="10790" w:type="dxa"/>
            <w:gridSpan w:val="9"/>
          </w:tcPr>
          <w:p w14:paraId="13BF555E" w14:textId="3FF2EF56" w:rsidR="00FA58B0" w:rsidRPr="00FB0202" w:rsidRDefault="00FA58B0" w:rsidP="00FB0202">
            <w:pPr>
              <w:rPr>
                <w:rFonts w:cs="Arial"/>
                <w:b/>
              </w:rPr>
            </w:pPr>
            <w:r w:rsidRPr="00FB0202">
              <w:rPr>
                <w:rFonts w:cs="Arial"/>
              </w:rPr>
              <w:t xml:space="preserve">Address:   </w:t>
            </w:r>
            <w:r w:rsidR="00046BF5" w:rsidRPr="00FB0202">
              <w:rPr>
                <w:rFonts w:cs="Arial"/>
                <w:b/>
              </w:rPr>
              <w:t xml:space="preserve"> </w:t>
            </w:r>
          </w:p>
        </w:tc>
      </w:tr>
      <w:tr w:rsidR="00FA58B0" w:rsidRPr="00934C71" w14:paraId="2194C3B9" w14:textId="77777777" w:rsidTr="00FA58B0">
        <w:trPr>
          <w:gridBefore w:val="1"/>
          <w:gridAfter w:val="1"/>
          <w:wBefore w:w="113" w:type="dxa"/>
          <w:wAfter w:w="113" w:type="dxa"/>
        </w:trPr>
        <w:tc>
          <w:tcPr>
            <w:tcW w:w="3509" w:type="dxa"/>
            <w:gridSpan w:val="2"/>
          </w:tcPr>
          <w:p w14:paraId="1F624340" w14:textId="65D497DF" w:rsidR="00FA58B0" w:rsidRPr="00046BF5" w:rsidRDefault="00FA58B0" w:rsidP="00FB0202">
            <w:pPr>
              <w:rPr>
                <w:rFonts w:cs="Arial"/>
                <w:b/>
              </w:rPr>
            </w:pPr>
            <w:r w:rsidRPr="00934C71">
              <w:rPr>
                <w:rFonts w:cs="Arial"/>
              </w:rPr>
              <w:t xml:space="preserve">City: </w:t>
            </w:r>
          </w:p>
        </w:tc>
        <w:tc>
          <w:tcPr>
            <w:tcW w:w="3626" w:type="dxa"/>
            <w:gridSpan w:val="5"/>
          </w:tcPr>
          <w:p w14:paraId="17BABA88" w14:textId="78340918" w:rsidR="00FA58B0" w:rsidRPr="00046BF5"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7192A36F" w14:textId="25545FF2" w:rsidR="00FA58B0" w:rsidRPr="00046BF5" w:rsidRDefault="00FA58B0" w:rsidP="00E645C7">
            <w:pPr>
              <w:rPr>
                <w:rFonts w:cs="Arial"/>
                <w:b/>
              </w:rPr>
            </w:pPr>
            <w:r w:rsidRPr="00934C71">
              <w:rPr>
                <w:rFonts w:cs="Arial"/>
              </w:rPr>
              <w:t xml:space="preserve">Zip Code  + 4:  </w:t>
            </w:r>
          </w:p>
        </w:tc>
      </w:tr>
      <w:tr w:rsidR="00FA58B0" w:rsidRPr="00934C71" w14:paraId="268CC83C" w14:textId="77777777" w:rsidTr="00FA58B0">
        <w:trPr>
          <w:gridBefore w:val="1"/>
          <w:gridAfter w:val="1"/>
          <w:wBefore w:w="113" w:type="dxa"/>
          <w:wAfter w:w="113" w:type="dxa"/>
        </w:trPr>
        <w:tc>
          <w:tcPr>
            <w:tcW w:w="5328" w:type="dxa"/>
            <w:gridSpan w:val="4"/>
          </w:tcPr>
          <w:p w14:paraId="63256759" w14:textId="52B45262" w:rsidR="00FA58B0" w:rsidRPr="00046BF5" w:rsidRDefault="00FA58B0" w:rsidP="00FB0202">
            <w:pPr>
              <w:rPr>
                <w:rFonts w:cs="Arial"/>
                <w:b/>
              </w:rPr>
            </w:pPr>
            <w:r w:rsidRPr="00934C71">
              <w:rPr>
                <w:rFonts w:cs="Arial"/>
              </w:rPr>
              <w:t xml:space="preserve">Telephone:  </w:t>
            </w:r>
          </w:p>
        </w:tc>
        <w:tc>
          <w:tcPr>
            <w:tcW w:w="5462" w:type="dxa"/>
            <w:gridSpan w:val="5"/>
          </w:tcPr>
          <w:p w14:paraId="2CFAA4B0" w14:textId="77777777" w:rsidR="00FA58B0" w:rsidRPr="00934C71" w:rsidRDefault="00FA58B0" w:rsidP="00E645C7">
            <w:pPr>
              <w:rPr>
                <w:rFonts w:cs="Arial"/>
              </w:rPr>
            </w:pPr>
            <w:r w:rsidRPr="00934C71">
              <w:rPr>
                <w:rFonts w:cs="Arial"/>
              </w:rPr>
              <w:t xml:space="preserve">Fax: </w:t>
            </w:r>
          </w:p>
        </w:tc>
      </w:tr>
      <w:tr w:rsidR="00FA58B0" w:rsidRPr="00934C71" w14:paraId="186C6D37" w14:textId="77777777" w:rsidTr="00FA58B0">
        <w:trPr>
          <w:gridBefore w:val="1"/>
          <w:gridAfter w:val="1"/>
          <w:wBefore w:w="113" w:type="dxa"/>
          <w:wAfter w:w="113" w:type="dxa"/>
        </w:trPr>
        <w:tc>
          <w:tcPr>
            <w:tcW w:w="10790" w:type="dxa"/>
            <w:gridSpan w:val="9"/>
          </w:tcPr>
          <w:p w14:paraId="01EA668A" w14:textId="6AC950D1" w:rsidR="00FA58B0" w:rsidRPr="00046BF5" w:rsidRDefault="00FA58B0" w:rsidP="00FB0202">
            <w:pPr>
              <w:rPr>
                <w:rFonts w:cs="Arial"/>
                <w:b/>
              </w:rPr>
            </w:pPr>
            <w:r w:rsidRPr="00934C71">
              <w:rPr>
                <w:rFonts w:cs="Arial"/>
              </w:rPr>
              <w:t xml:space="preserve">E-Mail: </w:t>
            </w:r>
          </w:p>
        </w:tc>
      </w:tr>
      <w:tr w:rsidR="00FA58B0" w:rsidRPr="00934C71" w14:paraId="19F534DD" w14:textId="77777777" w:rsidTr="00FA58B0">
        <w:trPr>
          <w:gridBefore w:val="1"/>
          <w:gridAfter w:val="1"/>
          <w:wBefore w:w="113" w:type="dxa"/>
          <w:wAfter w:w="113" w:type="dxa"/>
        </w:trPr>
        <w:tc>
          <w:tcPr>
            <w:tcW w:w="10790" w:type="dxa"/>
            <w:gridSpan w:val="9"/>
          </w:tcPr>
          <w:p w14:paraId="12A6897D" w14:textId="77613F26" w:rsidR="00FA58B0" w:rsidRPr="00934C71" w:rsidRDefault="00FA58B0" w:rsidP="00E645C7">
            <w:pPr>
              <w:rPr>
                <w:rFonts w:cs="Arial"/>
              </w:rPr>
            </w:pPr>
            <w:r w:rsidRPr="00E603A9">
              <w:rPr>
                <w:rFonts w:cs="Arial"/>
                <w:b/>
              </w:rPr>
              <w:t>Principal Investigator</w:t>
            </w:r>
            <w:r w:rsidR="00046BF5">
              <w:rPr>
                <w:rFonts w:cs="Arial"/>
                <w:b/>
              </w:rPr>
              <w:t xml:space="preserve"> </w:t>
            </w:r>
          </w:p>
        </w:tc>
      </w:tr>
      <w:tr w:rsidR="00FA58B0" w:rsidRPr="00934C71" w14:paraId="7D9941AE" w14:textId="77777777" w:rsidTr="00FA58B0">
        <w:trPr>
          <w:gridBefore w:val="1"/>
          <w:gridAfter w:val="1"/>
          <w:wBefore w:w="113" w:type="dxa"/>
          <w:wAfter w:w="113" w:type="dxa"/>
        </w:trPr>
        <w:tc>
          <w:tcPr>
            <w:tcW w:w="10790" w:type="dxa"/>
            <w:gridSpan w:val="9"/>
          </w:tcPr>
          <w:p w14:paraId="6EF9BB74" w14:textId="482E4C40" w:rsidR="00FA58B0" w:rsidRPr="00046BF5" w:rsidRDefault="00FA58B0" w:rsidP="00FB0202">
            <w:pPr>
              <w:rPr>
                <w:rFonts w:cs="Arial"/>
                <w:b/>
              </w:rPr>
            </w:pPr>
            <w:r w:rsidRPr="00934C71">
              <w:rPr>
                <w:rFonts w:cs="Arial"/>
              </w:rPr>
              <w:t xml:space="preserve">Name:  </w:t>
            </w:r>
          </w:p>
        </w:tc>
      </w:tr>
      <w:tr w:rsidR="00FA58B0" w:rsidRPr="00934C71" w14:paraId="0574AFA4" w14:textId="77777777" w:rsidTr="00FA58B0">
        <w:trPr>
          <w:gridBefore w:val="1"/>
          <w:gridAfter w:val="1"/>
          <w:wBefore w:w="113" w:type="dxa"/>
          <w:wAfter w:w="113" w:type="dxa"/>
        </w:trPr>
        <w:tc>
          <w:tcPr>
            <w:tcW w:w="10790" w:type="dxa"/>
            <w:gridSpan w:val="9"/>
          </w:tcPr>
          <w:p w14:paraId="7B79A9D1" w14:textId="33300380" w:rsidR="00FA58B0" w:rsidRPr="00934C71" w:rsidRDefault="00FA58B0" w:rsidP="00FB0202">
            <w:pPr>
              <w:rPr>
                <w:rFonts w:cs="Arial"/>
              </w:rPr>
            </w:pPr>
            <w:r w:rsidRPr="00934C71">
              <w:rPr>
                <w:rFonts w:cs="Arial"/>
              </w:rPr>
              <w:t xml:space="preserve">Address: </w:t>
            </w:r>
            <w:r>
              <w:rPr>
                <w:rFonts w:cs="Arial"/>
              </w:rPr>
              <w:t xml:space="preserve"> </w:t>
            </w:r>
          </w:p>
        </w:tc>
      </w:tr>
      <w:tr w:rsidR="00FA58B0" w:rsidRPr="00934C71" w14:paraId="03644705" w14:textId="77777777" w:rsidTr="00FA58B0">
        <w:trPr>
          <w:gridBefore w:val="1"/>
          <w:gridAfter w:val="1"/>
          <w:wBefore w:w="113" w:type="dxa"/>
          <w:wAfter w:w="113" w:type="dxa"/>
        </w:trPr>
        <w:tc>
          <w:tcPr>
            <w:tcW w:w="3509" w:type="dxa"/>
            <w:gridSpan w:val="2"/>
          </w:tcPr>
          <w:p w14:paraId="6882CBAA" w14:textId="54030D95" w:rsidR="00FA58B0" w:rsidRPr="00934C71" w:rsidRDefault="00FA58B0" w:rsidP="00FB0202">
            <w:pPr>
              <w:rPr>
                <w:rFonts w:cs="Arial"/>
              </w:rPr>
            </w:pPr>
            <w:r w:rsidRPr="00934C71">
              <w:rPr>
                <w:rFonts w:cs="Arial"/>
              </w:rPr>
              <w:t xml:space="preserve">City: </w:t>
            </w:r>
            <w:r>
              <w:rPr>
                <w:rFonts w:cs="Arial"/>
              </w:rPr>
              <w:t xml:space="preserve"> </w:t>
            </w:r>
          </w:p>
        </w:tc>
        <w:tc>
          <w:tcPr>
            <w:tcW w:w="3626" w:type="dxa"/>
            <w:gridSpan w:val="5"/>
          </w:tcPr>
          <w:p w14:paraId="7CCC3596" w14:textId="45C7903E" w:rsidR="00FA58B0" w:rsidRPr="00934C71" w:rsidRDefault="00FA58B0" w:rsidP="00E645C7">
            <w:pPr>
              <w:rPr>
                <w:rFonts w:cs="Arial"/>
              </w:rPr>
            </w:pPr>
            <w:r w:rsidRPr="00934C71">
              <w:rPr>
                <w:rFonts w:cs="Arial"/>
              </w:rPr>
              <w:t xml:space="preserve">State: </w:t>
            </w:r>
          </w:p>
        </w:tc>
        <w:tc>
          <w:tcPr>
            <w:tcW w:w="3655" w:type="dxa"/>
            <w:gridSpan w:val="2"/>
          </w:tcPr>
          <w:p w14:paraId="4130ACDC" w14:textId="6691C9E6" w:rsidR="00FA58B0" w:rsidRPr="00934C71" w:rsidRDefault="00FA58B0" w:rsidP="00E645C7">
            <w:pPr>
              <w:rPr>
                <w:rFonts w:cs="Arial"/>
              </w:rPr>
            </w:pPr>
            <w:r w:rsidRPr="00934C71">
              <w:rPr>
                <w:rFonts w:cs="Arial"/>
              </w:rPr>
              <w:t xml:space="preserve">Zip Code + 4:    </w:t>
            </w:r>
          </w:p>
        </w:tc>
      </w:tr>
      <w:tr w:rsidR="00FA58B0" w:rsidRPr="00934C71" w14:paraId="56C7E629" w14:textId="77777777" w:rsidTr="00FA58B0">
        <w:trPr>
          <w:gridBefore w:val="1"/>
          <w:gridAfter w:val="1"/>
          <w:wBefore w:w="113" w:type="dxa"/>
          <w:wAfter w:w="113" w:type="dxa"/>
        </w:trPr>
        <w:tc>
          <w:tcPr>
            <w:tcW w:w="5328" w:type="dxa"/>
            <w:gridSpan w:val="4"/>
          </w:tcPr>
          <w:p w14:paraId="39054F27" w14:textId="13F58347" w:rsidR="00FA58B0" w:rsidRPr="00046BF5" w:rsidRDefault="00FA58B0" w:rsidP="00FB0202">
            <w:pPr>
              <w:rPr>
                <w:rFonts w:cs="Arial"/>
              </w:rPr>
            </w:pPr>
            <w:r w:rsidRPr="00934C71">
              <w:rPr>
                <w:rFonts w:cs="Arial"/>
              </w:rPr>
              <w:t>Telephone</w:t>
            </w:r>
            <w:r w:rsidRPr="007C0CA5">
              <w:rPr>
                <w:rFonts w:cs="Arial"/>
                <w:b/>
              </w:rPr>
              <w:t xml:space="preserve">:  </w:t>
            </w:r>
          </w:p>
        </w:tc>
        <w:tc>
          <w:tcPr>
            <w:tcW w:w="5462" w:type="dxa"/>
            <w:gridSpan w:val="5"/>
          </w:tcPr>
          <w:p w14:paraId="1BBA57D2" w14:textId="77777777" w:rsidR="00FA58B0" w:rsidRPr="00934C71" w:rsidRDefault="00FA58B0" w:rsidP="00E645C7">
            <w:pPr>
              <w:rPr>
                <w:rFonts w:cs="Arial"/>
              </w:rPr>
            </w:pPr>
            <w:r w:rsidRPr="00934C71">
              <w:rPr>
                <w:rFonts w:cs="Arial"/>
              </w:rPr>
              <w:t xml:space="preserve">Fax: </w:t>
            </w:r>
          </w:p>
        </w:tc>
      </w:tr>
      <w:tr w:rsidR="00FA58B0" w:rsidRPr="00934C71" w14:paraId="13E9A0F5" w14:textId="77777777" w:rsidTr="00FA58B0">
        <w:trPr>
          <w:gridBefore w:val="1"/>
          <w:gridAfter w:val="1"/>
          <w:wBefore w:w="113" w:type="dxa"/>
          <w:wAfter w:w="113" w:type="dxa"/>
        </w:trPr>
        <w:tc>
          <w:tcPr>
            <w:tcW w:w="10790" w:type="dxa"/>
            <w:gridSpan w:val="9"/>
          </w:tcPr>
          <w:p w14:paraId="4DD588B0" w14:textId="4CB9EBB8" w:rsidR="00FA58B0" w:rsidRPr="00046BF5" w:rsidRDefault="00FA58B0" w:rsidP="00FB0202">
            <w:pPr>
              <w:rPr>
                <w:rFonts w:cs="Arial"/>
                <w:b/>
              </w:rPr>
            </w:pPr>
            <w:r w:rsidRPr="00934C71">
              <w:rPr>
                <w:rFonts w:cs="Arial"/>
              </w:rPr>
              <w:t xml:space="preserve">E-Mail: </w:t>
            </w:r>
            <w:r>
              <w:rPr>
                <w:rFonts w:cs="Arial"/>
              </w:rPr>
              <w:t xml:space="preserve"> </w:t>
            </w:r>
          </w:p>
        </w:tc>
      </w:tr>
      <w:tr w:rsidR="00FA58B0" w:rsidRPr="00934C71" w14:paraId="4E26F052" w14:textId="77777777" w:rsidTr="00FA58B0">
        <w:trPr>
          <w:gridBefore w:val="1"/>
          <w:gridAfter w:val="1"/>
          <w:wBefore w:w="113" w:type="dxa"/>
          <w:wAfter w:w="113" w:type="dxa"/>
        </w:trPr>
        <w:tc>
          <w:tcPr>
            <w:tcW w:w="10790" w:type="dxa"/>
            <w:gridSpan w:val="9"/>
          </w:tcPr>
          <w:p w14:paraId="04D08264" w14:textId="77777777" w:rsidR="00FA58B0" w:rsidRPr="00934C71" w:rsidRDefault="00FA58B0" w:rsidP="00E645C7">
            <w:pPr>
              <w:rPr>
                <w:rFonts w:cs="Arial"/>
                <w:b/>
              </w:rPr>
            </w:pPr>
            <w:r w:rsidRPr="00934C71">
              <w:rPr>
                <w:rFonts w:cs="Arial"/>
                <w:b/>
              </w:rPr>
              <w:t>Financial Contact</w:t>
            </w:r>
          </w:p>
        </w:tc>
      </w:tr>
      <w:tr w:rsidR="00FA58B0" w:rsidRPr="00934C71" w14:paraId="5D9F321A" w14:textId="77777777" w:rsidTr="00FA58B0">
        <w:trPr>
          <w:gridBefore w:val="1"/>
          <w:gridAfter w:val="1"/>
          <w:wBefore w:w="113" w:type="dxa"/>
          <w:wAfter w:w="113" w:type="dxa"/>
        </w:trPr>
        <w:tc>
          <w:tcPr>
            <w:tcW w:w="10790" w:type="dxa"/>
            <w:gridSpan w:val="9"/>
          </w:tcPr>
          <w:p w14:paraId="46DE6A42" w14:textId="1394E323" w:rsidR="00FA58B0" w:rsidRPr="00046BF5" w:rsidRDefault="00FA58B0" w:rsidP="00FB0202">
            <w:pPr>
              <w:rPr>
                <w:rFonts w:cs="Arial"/>
                <w:b/>
              </w:rPr>
            </w:pPr>
            <w:r w:rsidRPr="00934C71">
              <w:rPr>
                <w:rFonts w:cs="Arial"/>
              </w:rPr>
              <w:t xml:space="preserve">Name:  </w:t>
            </w:r>
          </w:p>
        </w:tc>
      </w:tr>
      <w:tr w:rsidR="00FA58B0" w:rsidRPr="00934C71" w14:paraId="479442FB" w14:textId="77777777" w:rsidTr="00FA58B0">
        <w:trPr>
          <w:gridBefore w:val="1"/>
          <w:gridAfter w:val="1"/>
          <w:wBefore w:w="113" w:type="dxa"/>
          <w:wAfter w:w="113" w:type="dxa"/>
        </w:trPr>
        <w:tc>
          <w:tcPr>
            <w:tcW w:w="10790" w:type="dxa"/>
            <w:gridSpan w:val="9"/>
          </w:tcPr>
          <w:p w14:paraId="3F51FE44" w14:textId="51DA81C4" w:rsidR="00FA58B0" w:rsidRPr="003035A0" w:rsidRDefault="00FA58B0" w:rsidP="00FB0202">
            <w:pPr>
              <w:rPr>
                <w:rFonts w:cs="Arial"/>
                <w:b/>
              </w:rPr>
            </w:pPr>
            <w:r w:rsidRPr="00934C71">
              <w:rPr>
                <w:rFonts w:cs="Arial"/>
              </w:rPr>
              <w:t xml:space="preserve">Address: </w:t>
            </w:r>
            <w:r>
              <w:rPr>
                <w:rFonts w:cs="Arial"/>
              </w:rPr>
              <w:t xml:space="preserve"> </w:t>
            </w:r>
          </w:p>
        </w:tc>
      </w:tr>
      <w:tr w:rsidR="00FA58B0" w:rsidRPr="00934C71" w14:paraId="6BF9B763" w14:textId="77777777" w:rsidTr="00FA58B0">
        <w:trPr>
          <w:gridBefore w:val="1"/>
          <w:gridAfter w:val="1"/>
          <w:wBefore w:w="113" w:type="dxa"/>
          <w:wAfter w:w="113" w:type="dxa"/>
        </w:trPr>
        <w:tc>
          <w:tcPr>
            <w:tcW w:w="3509" w:type="dxa"/>
            <w:gridSpan w:val="2"/>
          </w:tcPr>
          <w:p w14:paraId="1DDA6D94" w14:textId="46B1240E" w:rsidR="00FA58B0" w:rsidRPr="003035A0" w:rsidRDefault="00FA58B0" w:rsidP="00FB0202">
            <w:pPr>
              <w:rPr>
                <w:rFonts w:cs="Arial"/>
                <w:b/>
              </w:rPr>
            </w:pPr>
            <w:r w:rsidRPr="00934C71">
              <w:rPr>
                <w:rFonts w:cs="Arial"/>
              </w:rPr>
              <w:t xml:space="preserve">City: </w:t>
            </w:r>
            <w:r w:rsidR="00046BF5">
              <w:rPr>
                <w:rFonts w:cs="Arial"/>
                <w:b/>
              </w:rPr>
              <w:t>H</w:t>
            </w:r>
          </w:p>
        </w:tc>
        <w:tc>
          <w:tcPr>
            <w:tcW w:w="3626" w:type="dxa"/>
            <w:gridSpan w:val="5"/>
          </w:tcPr>
          <w:p w14:paraId="5FAA8ACD" w14:textId="28AAD7BC" w:rsidR="00FA58B0" w:rsidRPr="003035A0" w:rsidRDefault="00FA58B0" w:rsidP="00E645C7">
            <w:pPr>
              <w:rPr>
                <w:rFonts w:cs="Arial"/>
                <w:b/>
              </w:rPr>
            </w:pPr>
            <w:r w:rsidRPr="00934C71">
              <w:rPr>
                <w:rFonts w:cs="Arial"/>
              </w:rPr>
              <w:t xml:space="preserve">State: </w:t>
            </w:r>
            <w:r w:rsidR="00046BF5">
              <w:rPr>
                <w:rFonts w:cs="Arial"/>
              </w:rPr>
              <w:t xml:space="preserve"> </w:t>
            </w:r>
          </w:p>
        </w:tc>
        <w:tc>
          <w:tcPr>
            <w:tcW w:w="3655" w:type="dxa"/>
            <w:gridSpan w:val="2"/>
          </w:tcPr>
          <w:p w14:paraId="2C9BB19E" w14:textId="3F2A8C44" w:rsidR="00FA58B0" w:rsidRPr="003035A0" w:rsidRDefault="00FA58B0" w:rsidP="00E645C7">
            <w:pPr>
              <w:rPr>
                <w:rFonts w:cs="Arial"/>
                <w:b/>
              </w:rPr>
            </w:pPr>
            <w:r w:rsidRPr="00934C71">
              <w:rPr>
                <w:rFonts w:cs="Arial"/>
              </w:rPr>
              <w:t xml:space="preserve">Zip Code  + 4:   </w:t>
            </w:r>
          </w:p>
        </w:tc>
      </w:tr>
      <w:tr w:rsidR="00FA58B0" w:rsidRPr="00934C71" w14:paraId="74634A98" w14:textId="77777777" w:rsidTr="00FA58B0">
        <w:trPr>
          <w:gridBefore w:val="1"/>
          <w:gridAfter w:val="1"/>
          <w:wBefore w:w="113" w:type="dxa"/>
          <w:wAfter w:w="113" w:type="dxa"/>
        </w:trPr>
        <w:tc>
          <w:tcPr>
            <w:tcW w:w="5328" w:type="dxa"/>
            <w:gridSpan w:val="4"/>
          </w:tcPr>
          <w:p w14:paraId="65FD4B9F" w14:textId="14E67C35" w:rsidR="00FA58B0" w:rsidRPr="00046BF5" w:rsidRDefault="00FA58B0" w:rsidP="00FB0202">
            <w:pPr>
              <w:rPr>
                <w:rFonts w:cs="Arial"/>
                <w:b/>
              </w:rPr>
            </w:pPr>
            <w:r w:rsidRPr="00934C71">
              <w:rPr>
                <w:rFonts w:cs="Arial"/>
              </w:rPr>
              <w:t xml:space="preserve">Telephone:  </w:t>
            </w:r>
          </w:p>
        </w:tc>
        <w:tc>
          <w:tcPr>
            <w:tcW w:w="5462" w:type="dxa"/>
            <w:gridSpan w:val="5"/>
          </w:tcPr>
          <w:p w14:paraId="414AF9F0" w14:textId="77777777" w:rsidR="00FA58B0" w:rsidRPr="00934C71" w:rsidRDefault="00FA58B0" w:rsidP="00E645C7">
            <w:pPr>
              <w:rPr>
                <w:rFonts w:cs="Arial"/>
              </w:rPr>
            </w:pPr>
            <w:r w:rsidRPr="00934C71">
              <w:rPr>
                <w:rFonts w:cs="Arial"/>
              </w:rPr>
              <w:t xml:space="preserve">Fax: </w:t>
            </w:r>
          </w:p>
        </w:tc>
      </w:tr>
      <w:tr w:rsidR="00FA58B0" w:rsidRPr="00934C71" w14:paraId="2B79EEC7" w14:textId="77777777" w:rsidTr="00FA58B0">
        <w:trPr>
          <w:gridBefore w:val="1"/>
          <w:gridAfter w:val="1"/>
          <w:wBefore w:w="113" w:type="dxa"/>
          <w:wAfter w:w="113" w:type="dxa"/>
        </w:trPr>
        <w:tc>
          <w:tcPr>
            <w:tcW w:w="10790" w:type="dxa"/>
            <w:gridSpan w:val="9"/>
          </w:tcPr>
          <w:p w14:paraId="2031A454" w14:textId="6937B1ED" w:rsidR="00FA58B0" w:rsidRPr="00046BF5" w:rsidRDefault="00FA58B0" w:rsidP="00FB0202">
            <w:pPr>
              <w:rPr>
                <w:rFonts w:cs="Arial"/>
                <w:b/>
              </w:rPr>
            </w:pPr>
            <w:r w:rsidRPr="00934C71">
              <w:rPr>
                <w:rFonts w:cs="Arial"/>
              </w:rPr>
              <w:t xml:space="preserve">E-Mail: </w:t>
            </w:r>
            <w:r w:rsidR="00046BF5">
              <w:rPr>
                <w:rFonts w:cs="Arial"/>
              </w:rPr>
              <w:t xml:space="preserve"> </w:t>
            </w:r>
          </w:p>
        </w:tc>
      </w:tr>
      <w:tr w:rsidR="00FA58B0" w:rsidRPr="00934C71" w14:paraId="058706D1" w14:textId="77777777" w:rsidTr="00890BB1">
        <w:trPr>
          <w:gridBefore w:val="1"/>
          <w:gridAfter w:val="1"/>
          <w:wBefore w:w="113" w:type="dxa"/>
          <w:wAfter w:w="113" w:type="dxa"/>
        </w:trPr>
        <w:tc>
          <w:tcPr>
            <w:tcW w:w="10790" w:type="dxa"/>
            <w:gridSpan w:val="9"/>
            <w:shd w:val="clear" w:color="auto" w:fill="auto"/>
          </w:tcPr>
          <w:p w14:paraId="7FCA0DF9" w14:textId="77777777" w:rsidR="00FA58B0" w:rsidRPr="00EB64B6" w:rsidRDefault="00FA58B0" w:rsidP="00E645C7">
            <w:pPr>
              <w:rPr>
                <w:rFonts w:cs="Arial"/>
                <w:b/>
                <w:highlight w:val="yellow"/>
              </w:rPr>
            </w:pPr>
            <w:r w:rsidRPr="00890BB1">
              <w:rPr>
                <w:rFonts w:cs="Arial"/>
                <w:b/>
              </w:rPr>
              <w:t>Checks Sent To:</w:t>
            </w:r>
          </w:p>
        </w:tc>
      </w:tr>
      <w:tr w:rsidR="00FA58B0" w:rsidRPr="00934C71" w14:paraId="02A30F98" w14:textId="77777777" w:rsidTr="00FA58B0">
        <w:trPr>
          <w:gridBefore w:val="1"/>
          <w:gridAfter w:val="1"/>
          <w:wBefore w:w="113" w:type="dxa"/>
          <w:wAfter w:w="113" w:type="dxa"/>
        </w:trPr>
        <w:tc>
          <w:tcPr>
            <w:tcW w:w="10790" w:type="dxa"/>
            <w:gridSpan w:val="9"/>
          </w:tcPr>
          <w:p w14:paraId="281D2F0F" w14:textId="18B1C58A" w:rsidR="00FA58B0" w:rsidRPr="00AE3575" w:rsidRDefault="00FA58B0" w:rsidP="00FB0202">
            <w:pPr>
              <w:rPr>
                <w:rFonts w:cs="Arial"/>
                <w:b/>
              </w:rPr>
            </w:pPr>
            <w:r w:rsidRPr="00934C71">
              <w:rPr>
                <w:rFonts w:cs="Arial"/>
              </w:rPr>
              <w:t xml:space="preserve">Name:  </w:t>
            </w:r>
          </w:p>
        </w:tc>
      </w:tr>
      <w:tr w:rsidR="00FA58B0" w:rsidRPr="00934C71" w14:paraId="618288DA" w14:textId="77777777" w:rsidTr="00FA58B0">
        <w:trPr>
          <w:gridBefore w:val="1"/>
          <w:gridAfter w:val="1"/>
          <w:wBefore w:w="113" w:type="dxa"/>
          <w:wAfter w:w="113" w:type="dxa"/>
        </w:trPr>
        <w:tc>
          <w:tcPr>
            <w:tcW w:w="10790" w:type="dxa"/>
            <w:gridSpan w:val="9"/>
          </w:tcPr>
          <w:p w14:paraId="4499F616" w14:textId="26D87C05" w:rsidR="00FA58B0" w:rsidRPr="00AE3575" w:rsidRDefault="00FA58B0" w:rsidP="00E645C7">
            <w:pPr>
              <w:rPr>
                <w:rFonts w:cs="Arial"/>
                <w:b/>
              </w:rPr>
            </w:pPr>
            <w:r w:rsidRPr="00934C71">
              <w:rPr>
                <w:rFonts w:cs="Arial"/>
              </w:rPr>
              <w:t xml:space="preserve">Address: </w:t>
            </w:r>
          </w:p>
        </w:tc>
      </w:tr>
      <w:tr w:rsidR="00FA58B0" w:rsidRPr="00934C71" w14:paraId="4CA92E90" w14:textId="77777777" w:rsidTr="00FA58B0">
        <w:trPr>
          <w:gridBefore w:val="1"/>
          <w:gridAfter w:val="1"/>
          <w:wBefore w:w="113" w:type="dxa"/>
          <w:wAfter w:w="113" w:type="dxa"/>
        </w:trPr>
        <w:tc>
          <w:tcPr>
            <w:tcW w:w="3509" w:type="dxa"/>
            <w:gridSpan w:val="2"/>
          </w:tcPr>
          <w:p w14:paraId="67C90263" w14:textId="5ABA9744" w:rsidR="00FA58B0" w:rsidRPr="00AE3575" w:rsidRDefault="00FA58B0" w:rsidP="00E645C7">
            <w:pPr>
              <w:rPr>
                <w:rFonts w:cs="Arial"/>
                <w:b/>
              </w:rPr>
            </w:pPr>
            <w:r w:rsidRPr="00934C71">
              <w:rPr>
                <w:rFonts w:cs="Arial"/>
              </w:rPr>
              <w:t xml:space="preserve">City: </w:t>
            </w:r>
          </w:p>
        </w:tc>
        <w:tc>
          <w:tcPr>
            <w:tcW w:w="3626" w:type="dxa"/>
            <w:gridSpan w:val="5"/>
          </w:tcPr>
          <w:p w14:paraId="256D7F16" w14:textId="014A147E" w:rsidR="00FA58B0" w:rsidRPr="00AE3575"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74B130C7" w14:textId="3E1FDA28" w:rsidR="00FA58B0" w:rsidRPr="00AE3575" w:rsidRDefault="00FA58B0" w:rsidP="00E645C7">
            <w:pPr>
              <w:rPr>
                <w:rFonts w:cs="Arial"/>
                <w:b/>
              </w:rPr>
            </w:pPr>
            <w:r w:rsidRPr="00934C71">
              <w:rPr>
                <w:rFonts w:cs="Arial"/>
              </w:rPr>
              <w:t xml:space="preserve">Zip Code  + 4:   </w:t>
            </w:r>
          </w:p>
        </w:tc>
      </w:tr>
      <w:tr w:rsidR="00FA58B0" w:rsidRPr="00934C71" w14:paraId="7F6B5E8A" w14:textId="77777777" w:rsidTr="00FA58B0">
        <w:trPr>
          <w:gridBefore w:val="1"/>
          <w:gridAfter w:val="1"/>
          <w:wBefore w:w="113" w:type="dxa"/>
          <w:wAfter w:w="113" w:type="dxa"/>
        </w:trPr>
        <w:tc>
          <w:tcPr>
            <w:tcW w:w="10790" w:type="dxa"/>
            <w:gridSpan w:val="9"/>
          </w:tcPr>
          <w:p w14:paraId="116C364A" w14:textId="72543E1C" w:rsidR="00FA58B0" w:rsidRPr="00934C71" w:rsidRDefault="00FA58B0" w:rsidP="00E645C7">
            <w:pPr>
              <w:rPr>
                <w:rFonts w:cs="Arial"/>
              </w:rPr>
            </w:pPr>
            <w:r w:rsidRPr="00934C71">
              <w:rPr>
                <w:rFonts w:cs="Arial"/>
              </w:rPr>
              <w:t xml:space="preserve">E-Mail: </w:t>
            </w:r>
          </w:p>
        </w:tc>
      </w:tr>
      <w:tr w:rsidR="00FA58B0" w:rsidRPr="00934C71" w14:paraId="67D13981" w14:textId="77777777" w:rsidTr="00FA58B0">
        <w:trPr>
          <w:gridBefore w:val="1"/>
          <w:gridAfter w:val="1"/>
          <w:wBefore w:w="113" w:type="dxa"/>
          <w:wAfter w:w="113" w:type="dxa"/>
        </w:trPr>
        <w:tc>
          <w:tcPr>
            <w:tcW w:w="10790" w:type="dxa"/>
            <w:gridSpan w:val="9"/>
          </w:tcPr>
          <w:p w14:paraId="5516D409" w14:textId="77777777" w:rsidR="00FA58B0" w:rsidRPr="00934C71" w:rsidRDefault="00FA58B0" w:rsidP="00E645C7">
            <w:pPr>
              <w:rPr>
                <w:rFonts w:cs="Arial"/>
                <w:b/>
              </w:rPr>
            </w:pPr>
            <w:r w:rsidRPr="00934C71">
              <w:rPr>
                <w:rFonts w:cs="Arial"/>
                <w:b/>
              </w:rPr>
              <w:t>Authorized Official</w:t>
            </w:r>
          </w:p>
        </w:tc>
      </w:tr>
      <w:tr w:rsidR="00FA58B0" w:rsidRPr="00934C71" w14:paraId="4179BA5C" w14:textId="77777777" w:rsidTr="00FA58B0">
        <w:trPr>
          <w:gridBefore w:val="1"/>
          <w:gridAfter w:val="1"/>
          <w:wBefore w:w="113" w:type="dxa"/>
          <w:wAfter w:w="113" w:type="dxa"/>
        </w:trPr>
        <w:tc>
          <w:tcPr>
            <w:tcW w:w="10790" w:type="dxa"/>
            <w:gridSpan w:val="9"/>
          </w:tcPr>
          <w:p w14:paraId="6097FAB4" w14:textId="657EE01D" w:rsidR="00FA58B0" w:rsidRPr="00046BF5" w:rsidRDefault="00FA58B0" w:rsidP="00E645C7">
            <w:pPr>
              <w:rPr>
                <w:rFonts w:cs="Arial"/>
                <w:b/>
              </w:rPr>
            </w:pPr>
            <w:r w:rsidRPr="00934C71">
              <w:rPr>
                <w:rFonts w:cs="Arial"/>
              </w:rPr>
              <w:t xml:space="preserve">Name:  </w:t>
            </w:r>
          </w:p>
        </w:tc>
      </w:tr>
      <w:tr w:rsidR="00FA58B0" w:rsidRPr="00934C71" w14:paraId="74E97C5D" w14:textId="77777777" w:rsidTr="00FA58B0">
        <w:trPr>
          <w:gridBefore w:val="1"/>
          <w:gridAfter w:val="1"/>
          <w:wBefore w:w="113" w:type="dxa"/>
          <w:wAfter w:w="113" w:type="dxa"/>
        </w:trPr>
        <w:tc>
          <w:tcPr>
            <w:tcW w:w="10790" w:type="dxa"/>
            <w:gridSpan w:val="9"/>
          </w:tcPr>
          <w:p w14:paraId="75EF35A2" w14:textId="01808263" w:rsidR="00FA58B0" w:rsidRPr="003035A0" w:rsidRDefault="00FA58B0" w:rsidP="00E645C7">
            <w:pPr>
              <w:rPr>
                <w:rFonts w:cs="Arial"/>
                <w:b/>
              </w:rPr>
            </w:pPr>
            <w:r w:rsidRPr="00934C71">
              <w:rPr>
                <w:rFonts w:cs="Arial"/>
              </w:rPr>
              <w:t xml:space="preserve">Address: </w:t>
            </w:r>
          </w:p>
        </w:tc>
      </w:tr>
      <w:tr w:rsidR="00FA58B0" w:rsidRPr="00934C71" w14:paraId="490980A8" w14:textId="77777777" w:rsidTr="00FA58B0">
        <w:trPr>
          <w:gridBefore w:val="1"/>
          <w:gridAfter w:val="1"/>
          <w:wBefore w:w="113" w:type="dxa"/>
          <w:wAfter w:w="113" w:type="dxa"/>
        </w:trPr>
        <w:tc>
          <w:tcPr>
            <w:tcW w:w="3509" w:type="dxa"/>
            <w:gridSpan w:val="2"/>
          </w:tcPr>
          <w:p w14:paraId="3C54E702" w14:textId="39BF4DCA" w:rsidR="00FA58B0" w:rsidRPr="003035A0" w:rsidRDefault="00FA58B0" w:rsidP="00E645C7">
            <w:pPr>
              <w:rPr>
                <w:rFonts w:cs="Arial"/>
                <w:b/>
              </w:rPr>
            </w:pPr>
            <w:r w:rsidRPr="00934C71">
              <w:rPr>
                <w:rFonts w:cs="Arial"/>
              </w:rPr>
              <w:t xml:space="preserve">City: </w:t>
            </w:r>
          </w:p>
        </w:tc>
        <w:tc>
          <w:tcPr>
            <w:tcW w:w="3626" w:type="dxa"/>
            <w:gridSpan w:val="5"/>
          </w:tcPr>
          <w:p w14:paraId="202F0EDF" w14:textId="69FD8875" w:rsidR="00FA58B0" w:rsidRPr="003035A0"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485A3E01" w14:textId="03A1011C" w:rsidR="00FA58B0" w:rsidRPr="003035A0" w:rsidRDefault="00FA58B0" w:rsidP="00E645C7">
            <w:pPr>
              <w:rPr>
                <w:rFonts w:cs="Arial"/>
                <w:b/>
              </w:rPr>
            </w:pPr>
            <w:r w:rsidRPr="00934C71">
              <w:rPr>
                <w:rFonts w:cs="Arial"/>
              </w:rPr>
              <w:t xml:space="preserve">Zip Code + 4:   </w:t>
            </w:r>
          </w:p>
        </w:tc>
      </w:tr>
      <w:tr w:rsidR="00FA58B0" w:rsidRPr="00934C71" w14:paraId="4D024B9C" w14:textId="77777777" w:rsidTr="00FA58B0">
        <w:trPr>
          <w:gridBefore w:val="1"/>
          <w:gridAfter w:val="1"/>
          <w:wBefore w:w="113" w:type="dxa"/>
          <w:wAfter w:w="113" w:type="dxa"/>
        </w:trPr>
        <w:tc>
          <w:tcPr>
            <w:tcW w:w="5328" w:type="dxa"/>
            <w:gridSpan w:val="4"/>
          </w:tcPr>
          <w:p w14:paraId="0C999423" w14:textId="2A3E690B" w:rsidR="00FA58B0" w:rsidRPr="00046BF5" w:rsidRDefault="00FA58B0" w:rsidP="00E645C7">
            <w:pPr>
              <w:rPr>
                <w:rFonts w:cs="Arial"/>
                <w:b/>
              </w:rPr>
            </w:pPr>
            <w:r w:rsidRPr="00934C71">
              <w:rPr>
                <w:rFonts w:cs="Arial"/>
              </w:rPr>
              <w:t xml:space="preserve">Telephone:  </w:t>
            </w:r>
          </w:p>
        </w:tc>
        <w:tc>
          <w:tcPr>
            <w:tcW w:w="5462" w:type="dxa"/>
            <w:gridSpan w:val="5"/>
          </w:tcPr>
          <w:p w14:paraId="7AD4B3CA" w14:textId="77777777" w:rsidR="00FA58B0" w:rsidRPr="00934C71" w:rsidRDefault="00FA58B0" w:rsidP="00E645C7">
            <w:pPr>
              <w:rPr>
                <w:rFonts w:cs="Arial"/>
              </w:rPr>
            </w:pPr>
            <w:r w:rsidRPr="00934C71">
              <w:rPr>
                <w:rFonts w:cs="Arial"/>
              </w:rPr>
              <w:t xml:space="preserve">Fax: </w:t>
            </w:r>
          </w:p>
        </w:tc>
      </w:tr>
      <w:tr w:rsidR="00FA58B0" w:rsidRPr="00934C71" w14:paraId="7789CBCF" w14:textId="77777777" w:rsidTr="00FA58B0">
        <w:trPr>
          <w:gridBefore w:val="1"/>
          <w:gridAfter w:val="1"/>
          <w:wBefore w:w="113" w:type="dxa"/>
          <w:wAfter w:w="113" w:type="dxa"/>
        </w:trPr>
        <w:tc>
          <w:tcPr>
            <w:tcW w:w="10790" w:type="dxa"/>
            <w:gridSpan w:val="9"/>
          </w:tcPr>
          <w:p w14:paraId="6C1B89FE" w14:textId="4BBAB76A" w:rsidR="00FA58B0" w:rsidRPr="00046BF5" w:rsidRDefault="00FA58B0" w:rsidP="00E645C7">
            <w:pPr>
              <w:rPr>
                <w:rFonts w:cs="Arial"/>
                <w:b/>
              </w:rPr>
            </w:pPr>
            <w:r w:rsidRPr="00934C71">
              <w:rPr>
                <w:rFonts w:cs="Arial"/>
              </w:rPr>
              <w:t xml:space="preserve">E-Mail: </w:t>
            </w:r>
            <w:r>
              <w:rPr>
                <w:rFonts w:cs="Arial"/>
              </w:rPr>
              <w:t xml:space="preserve"> </w:t>
            </w:r>
          </w:p>
        </w:tc>
      </w:tr>
      <w:tr w:rsidR="00FB0202" w:rsidRPr="00934C71" w14:paraId="73E2CA8B" w14:textId="77777777" w:rsidTr="00FA58B0">
        <w:trPr>
          <w:gridBefore w:val="1"/>
          <w:gridAfter w:val="1"/>
          <w:wBefore w:w="113" w:type="dxa"/>
          <w:wAfter w:w="113" w:type="dxa"/>
        </w:trPr>
        <w:tc>
          <w:tcPr>
            <w:tcW w:w="10790" w:type="dxa"/>
            <w:gridSpan w:val="9"/>
          </w:tcPr>
          <w:p w14:paraId="0F8EC9DD" w14:textId="77777777" w:rsidR="00FB0202" w:rsidRPr="00934C71" w:rsidRDefault="00FB0202" w:rsidP="00E645C7">
            <w:pPr>
              <w:rPr>
                <w:rFonts w:cs="Arial"/>
              </w:rPr>
            </w:pPr>
          </w:p>
        </w:tc>
      </w:tr>
      <w:tr w:rsidR="00FA58B0" w:rsidRPr="00E45CFF" w14:paraId="1DE3BCA3" w14:textId="77777777" w:rsidTr="00FA58B0">
        <w:tc>
          <w:tcPr>
            <w:tcW w:w="11016" w:type="dxa"/>
            <w:gridSpan w:val="11"/>
          </w:tcPr>
          <w:p w14:paraId="395DE0B1" w14:textId="77777777" w:rsidR="00FA58B0" w:rsidRPr="00E45CFF" w:rsidRDefault="00FA58B0" w:rsidP="00E645C7">
            <w:pPr>
              <w:spacing w:line="240" w:lineRule="auto"/>
              <w:jc w:val="center"/>
              <w:rPr>
                <w:rFonts w:cs="Arial"/>
                <w:b/>
                <w:sz w:val="24"/>
                <w:szCs w:val="24"/>
              </w:rPr>
            </w:pPr>
            <w:r w:rsidRPr="00E45CFF">
              <w:rPr>
                <w:rFonts w:cs="Arial"/>
                <w:b/>
                <w:spacing w:val="-4"/>
                <w:sz w:val="24"/>
                <w:szCs w:val="24"/>
              </w:rPr>
              <w:lastRenderedPageBreak/>
              <w:t>Research Subcontract</w:t>
            </w:r>
          </w:p>
          <w:p w14:paraId="6181A89C" w14:textId="77777777" w:rsidR="00FA58B0" w:rsidRPr="00E45CFF" w:rsidRDefault="00FA58B0" w:rsidP="00E645C7">
            <w:pPr>
              <w:spacing w:line="240" w:lineRule="auto"/>
              <w:jc w:val="center"/>
              <w:rPr>
                <w:rFonts w:cs="Arial"/>
                <w:b/>
                <w:sz w:val="24"/>
                <w:szCs w:val="24"/>
              </w:rPr>
            </w:pPr>
            <w:r w:rsidRPr="00E45CFF">
              <w:rPr>
                <w:rFonts w:cs="Arial"/>
                <w:b/>
                <w:sz w:val="24"/>
                <w:szCs w:val="24"/>
              </w:rPr>
              <w:t>Attachment 3B</w:t>
            </w:r>
            <w:r>
              <w:rPr>
                <w:rFonts w:cs="Arial"/>
                <w:b/>
                <w:sz w:val="24"/>
                <w:szCs w:val="24"/>
              </w:rPr>
              <w:t>,</w:t>
            </w:r>
            <w:r w:rsidRPr="00E45CFF">
              <w:rPr>
                <w:rFonts w:cs="Arial"/>
                <w:b/>
                <w:sz w:val="24"/>
                <w:szCs w:val="24"/>
              </w:rPr>
              <w:t xml:space="preserve"> Page 2</w:t>
            </w:r>
          </w:p>
          <w:p w14:paraId="462E5F5C" w14:textId="77777777" w:rsidR="00FA58B0" w:rsidRPr="00E45CFF" w:rsidRDefault="00FA58B0" w:rsidP="00E645C7">
            <w:pPr>
              <w:spacing w:line="240" w:lineRule="auto"/>
              <w:jc w:val="center"/>
              <w:rPr>
                <w:rFonts w:cs="Arial"/>
                <w:b/>
                <w:sz w:val="24"/>
                <w:szCs w:val="24"/>
              </w:rPr>
            </w:pPr>
            <w:r w:rsidRPr="00E45CFF">
              <w:rPr>
                <w:rFonts w:cs="Arial"/>
                <w:b/>
                <w:color w:val="000000"/>
                <w:sz w:val="24"/>
                <w:szCs w:val="24"/>
              </w:rPr>
              <w:t>Place of Performance &amp; Highest Compensated Officers</w:t>
            </w:r>
          </w:p>
          <w:p w14:paraId="7C0D1B78" w14:textId="45CFE504" w:rsidR="00FA58B0" w:rsidRPr="00E45CFF" w:rsidRDefault="00FA58B0" w:rsidP="009B0C3D">
            <w:pPr>
              <w:spacing w:line="240" w:lineRule="auto"/>
              <w:jc w:val="center"/>
              <w:rPr>
                <w:rFonts w:cs="Arial"/>
                <w:b/>
              </w:rPr>
            </w:pPr>
            <w:r w:rsidRPr="00E45CFF">
              <w:rPr>
                <w:rFonts w:cs="Arial"/>
                <w:b/>
                <w:sz w:val="24"/>
                <w:szCs w:val="24"/>
              </w:rPr>
              <w:t>Subcontract No.</w:t>
            </w:r>
            <w:r w:rsidR="007242A7">
              <w:rPr>
                <w:rFonts w:cs="Arial"/>
                <w:b/>
                <w:sz w:val="24"/>
                <w:szCs w:val="24"/>
              </w:rPr>
              <w:t xml:space="preserve"> </w:t>
            </w:r>
            <w:r w:rsidR="004D7356">
              <w:rPr>
                <w:rFonts w:ascii="Arial" w:eastAsia="Arial" w:hAnsi="Arial" w:cs="Arial"/>
                <w:b/>
              </w:rPr>
              <w:t>24-00373</w:t>
            </w:r>
          </w:p>
        </w:tc>
      </w:tr>
      <w:tr w:rsidR="00FA58B0" w:rsidRPr="00E45CFF" w14:paraId="5AA4F573" w14:textId="77777777" w:rsidTr="00FA58B0">
        <w:tc>
          <w:tcPr>
            <w:tcW w:w="11016" w:type="dxa"/>
            <w:gridSpan w:val="11"/>
          </w:tcPr>
          <w:p w14:paraId="44C87E60" w14:textId="21CDB1FD" w:rsidR="00FA58B0" w:rsidRPr="00897A9F" w:rsidRDefault="00FA58B0" w:rsidP="008738AA">
            <w:pPr>
              <w:rPr>
                <w:rFonts w:cs="Arial"/>
                <w:b/>
              </w:rPr>
            </w:pPr>
            <w:r w:rsidRPr="00897A9F">
              <w:rPr>
                <w:rFonts w:cs="Arial"/>
                <w:b/>
              </w:rPr>
              <w:t xml:space="preserve">Subcontractor Name:  </w:t>
            </w:r>
          </w:p>
        </w:tc>
      </w:tr>
      <w:tr w:rsidR="00FA58B0" w:rsidRPr="00E45CFF" w14:paraId="2F3E92E9" w14:textId="77777777" w:rsidTr="00FA58B0">
        <w:tc>
          <w:tcPr>
            <w:tcW w:w="11016" w:type="dxa"/>
            <w:gridSpan w:val="11"/>
          </w:tcPr>
          <w:p w14:paraId="05692F0C" w14:textId="77777777" w:rsidR="00FA58B0" w:rsidRPr="00E45CFF" w:rsidRDefault="00FA58B0" w:rsidP="00E645C7">
            <w:pPr>
              <w:rPr>
                <w:rFonts w:cs="Arial"/>
                <w:b/>
                <w:color w:val="000000"/>
              </w:rPr>
            </w:pPr>
          </w:p>
        </w:tc>
      </w:tr>
      <w:tr w:rsidR="00FA58B0" w:rsidRPr="00E45CFF" w14:paraId="4A4E3ECA" w14:textId="77777777" w:rsidTr="00FA58B0">
        <w:tc>
          <w:tcPr>
            <w:tcW w:w="11016" w:type="dxa"/>
            <w:gridSpan w:val="11"/>
          </w:tcPr>
          <w:p w14:paraId="0E96CD4A" w14:textId="6B31EF7B" w:rsidR="00FA58B0" w:rsidRPr="00E45CFF" w:rsidRDefault="00FA58B0" w:rsidP="008738AA">
            <w:pPr>
              <w:rPr>
                <w:rFonts w:cs="Arial"/>
                <w:b/>
              </w:rPr>
            </w:pPr>
            <w:r w:rsidRPr="00E45CFF">
              <w:rPr>
                <w:rFonts w:cs="Arial"/>
                <w:b/>
                <w:color w:val="000000"/>
              </w:rPr>
              <w:t>Place of Performance:</w:t>
            </w:r>
            <w:r w:rsidR="00065C9C">
              <w:rPr>
                <w:rFonts w:cs="Arial"/>
                <w:b/>
              </w:rPr>
              <w:t xml:space="preserve"> </w:t>
            </w:r>
          </w:p>
        </w:tc>
      </w:tr>
      <w:tr w:rsidR="00FA58B0" w:rsidRPr="00E45CFF" w14:paraId="3BDF20C7" w14:textId="77777777" w:rsidTr="00FA58B0">
        <w:tc>
          <w:tcPr>
            <w:tcW w:w="11016" w:type="dxa"/>
            <w:gridSpan w:val="11"/>
          </w:tcPr>
          <w:p w14:paraId="36CB99FC" w14:textId="75BD20D7" w:rsidR="00FA58B0" w:rsidRPr="00334471" w:rsidRDefault="00FA58B0" w:rsidP="008738AA">
            <w:pPr>
              <w:rPr>
                <w:rFonts w:cs="Arial"/>
                <w:b/>
              </w:rPr>
            </w:pPr>
            <w:r w:rsidRPr="00E45CFF">
              <w:rPr>
                <w:rFonts w:cs="Arial"/>
              </w:rPr>
              <w:t xml:space="preserve">Name:  </w:t>
            </w:r>
          </w:p>
        </w:tc>
      </w:tr>
      <w:tr w:rsidR="00FA58B0" w:rsidRPr="00E45CFF" w14:paraId="6C7FFF4C" w14:textId="77777777" w:rsidTr="00FA58B0">
        <w:tc>
          <w:tcPr>
            <w:tcW w:w="11016" w:type="dxa"/>
            <w:gridSpan w:val="11"/>
          </w:tcPr>
          <w:p w14:paraId="79F95006" w14:textId="73A1CC51" w:rsidR="00FA58B0" w:rsidRPr="00B452D8" w:rsidRDefault="00FA58B0" w:rsidP="008738AA">
            <w:pPr>
              <w:rPr>
                <w:rFonts w:cs="Arial"/>
                <w:b/>
              </w:rPr>
            </w:pPr>
            <w:r w:rsidRPr="00E45CFF">
              <w:rPr>
                <w:rFonts w:cs="Arial"/>
              </w:rPr>
              <w:t xml:space="preserve">Address: </w:t>
            </w:r>
            <w:r>
              <w:rPr>
                <w:rFonts w:cs="Arial"/>
                <w:b/>
              </w:rPr>
              <w:t xml:space="preserve"> </w:t>
            </w:r>
          </w:p>
        </w:tc>
      </w:tr>
      <w:tr w:rsidR="00FA58B0" w:rsidRPr="00E45CFF" w14:paraId="67D10A0F" w14:textId="77777777" w:rsidTr="00FA58B0">
        <w:tc>
          <w:tcPr>
            <w:tcW w:w="3672" w:type="dxa"/>
            <w:gridSpan w:val="4"/>
          </w:tcPr>
          <w:p w14:paraId="0571F00A" w14:textId="2D7B5986" w:rsidR="00FA58B0" w:rsidRPr="00DB54CA" w:rsidRDefault="00FA58B0" w:rsidP="008738AA">
            <w:pPr>
              <w:rPr>
                <w:rFonts w:cs="Arial"/>
                <w:b/>
              </w:rPr>
            </w:pPr>
            <w:r w:rsidRPr="00E45CFF">
              <w:rPr>
                <w:rFonts w:cs="Arial"/>
              </w:rPr>
              <w:t xml:space="preserve">City: </w:t>
            </w:r>
          </w:p>
        </w:tc>
        <w:tc>
          <w:tcPr>
            <w:tcW w:w="3672" w:type="dxa"/>
            <w:gridSpan w:val="5"/>
          </w:tcPr>
          <w:p w14:paraId="7F12529F" w14:textId="0BE9CF40" w:rsidR="00FA58B0" w:rsidRPr="00DB54CA" w:rsidRDefault="00FA58B0" w:rsidP="00E645C7">
            <w:pPr>
              <w:rPr>
                <w:rFonts w:cs="Arial"/>
                <w:b/>
              </w:rPr>
            </w:pPr>
            <w:r w:rsidRPr="00E45CFF">
              <w:rPr>
                <w:rFonts w:cs="Arial"/>
              </w:rPr>
              <w:t xml:space="preserve">State </w:t>
            </w:r>
            <w:r>
              <w:rPr>
                <w:rFonts w:cs="Arial"/>
              </w:rPr>
              <w:t xml:space="preserve"> </w:t>
            </w:r>
          </w:p>
        </w:tc>
        <w:tc>
          <w:tcPr>
            <w:tcW w:w="3672" w:type="dxa"/>
            <w:gridSpan w:val="2"/>
          </w:tcPr>
          <w:p w14:paraId="7CF8974B" w14:textId="2A48B89F" w:rsidR="00FA58B0" w:rsidRPr="00DB54CA" w:rsidRDefault="00FA58B0" w:rsidP="0040717A">
            <w:pPr>
              <w:rPr>
                <w:rFonts w:cs="Arial"/>
                <w:b/>
              </w:rPr>
            </w:pPr>
            <w:r w:rsidRPr="00E45CFF">
              <w:rPr>
                <w:rFonts w:cs="Arial"/>
              </w:rPr>
              <w:t xml:space="preserve">Zip Code + 4  </w:t>
            </w:r>
          </w:p>
        </w:tc>
      </w:tr>
      <w:tr w:rsidR="00FA58B0" w:rsidRPr="00E45CFF" w14:paraId="000E1B09" w14:textId="77777777" w:rsidTr="00FA58B0">
        <w:tc>
          <w:tcPr>
            <w:tcW w:w="11016" w:type="dxa"/>
            <w:gridSpan w:val="11"/>
          </w:tcPr>
          <w:p w14:paraId="597BDE5A" w14:textId="77777777" w:rsidR="00FA58B0" w:rsidRPr="00B452D8" w:rsidRDefault="00FA58B0" w:rsidP="00E645C7">
            <w:pPr>
              <w:rPr>
                <w:rFonts w:cs="Arial"/>
                <w:b/>
              </w:rPr>
            </w:pPr>
            <w:r w:rsidRPr="00E45CFF">
              <w:rPr>
                <w:rFonts w:cs="Arial"/>
              </w:rPr>
              <w:t xml:space="preserve">Telephone:  </w:t>
            </w:r>
          </w:p>
        </w:tc>
      </w:tr>
      <w:tr w:rsidR="00FA58B0" w:rsidRPr="00E45CFF" w14:paraId="12FCC271" w14:textId="77777777" w:rsidTr="00FA58B0">
        <w:tc>
          <w:tcPr>
            <w:tcW w:w="5508" w:type="dxa"/>
            <w:gridSpan w:val="6"/>
          </w:tcPr>
          <w:p w14:paraId="382FD0CE" w14:textId="77777777" w:rsidR="00FA58B0" w:rsidRPr="00B452D8" w:rsidRDefault="00FA58B0" w:rsidP="00E645C7">
            <w:pPr>
              <w:rPr>
                <w:rFonts w:cs="Arial"/>
                <w:b/>
              </w:rPr>
            </w:pPr>
            <w:r w:rsidRPr="00E45CFF">
              <w:rPr>
                <w:rFonts w:cs="Arial"/>
              </w:rPr>
              <w:t xml:space="preserve">E-Mail:  </w:t>
            </w:r>
          </w:p>
        </w:tc>
        <w:tc>
          <w:tcPr>
            <w:tcW w:w="5508" w:type="dxa"/>
            <w:gridSpan w:val="5"/>
          </w:tcPr>
          <w:p w14:paraId="1D6A52F2" w14:textId="7765B452" w:rsidR="00FA58B0" w:rsidRPr="00B452D8" w:rsidRDefault="00FA58B0" w:rsidP="0040717A">
            <w:pPr>
              <w:rPr>
                <w:rFonts w:cs="Arial"/>
                <w:b/>
              </w:rPr>
            </w:pPr>
            <w:r w:rsidRPr="00E45CFF">
              <w:rPr>
                <w:rFonts w:cs="Arial"/>
              </w:rPr>
              <w:t>Congressional District:</w:t>
            </w:r>
            <w:r>
              <w:rPr>
                <w:rFonts w:cs="Arial"/>
                <w:b/>
              </w:rPr>
              <w:t xml:space="preserve">  </w:t>
            </w:r>
          </w:p>
        </w:tc>
      </w:tr>
      <w:tr w:rsidR="00FA58B0" w:rsidRPr="00E45CFF" w14:paraId="1E8502DC" w14:textId="77777777" w:rsidTr="00FA58B0">
        <w:trPr>
          <w:trHeight w:val="287"/>
        </w:trPr>
        <w:tc>
          <w:tcPr>
            <w:tcW w:w="11016" w:type="dxa"/>
            <w:gridSpan w:val="11"/>
          </w:tcPr>
          <w:p w14:paraId="05BC2931" w14:textId="77777777" w:rsidR="00FA58B0" w:rsidRPr="00E45CFF" w:rsidRDefault="00FA58B0" w:rsidP="00E645C7">
            <w:pPr>
              <w:rPr>
                <w:rFonts w:cs="Arial"/>
                <w:b/>
                <w:color w:val="000000"/>
              </w:rPr>
            </w:pPr>
          </w:p>
        </w:tc>
      </w:tr>
      <w:tr w:rsidR="00FA58B0" w:rsidRPr="00E45CFF" w14:paraId="74072D85" w14:textId="77777777" w:rsidTr="00FA58B0">
        <w:tc>
          <w:tcPr>
            <w:tcW w:w="11016" w:type="dxa"/>
            <w:gridSpan w:val="11"/>
          </w:tcPr>
          <w:p w14:paraId="6FCB8564" w14:textId="77777777" w:rsidR="00FA58B0" w:rsidRPr="00E45CFF" w:rsidRDefault="00FA58B0" w:rsidP="00E645C7">
            <w:pPr>
              <w:rPr>
                <w:rFonts w:cs="Arial"/>
                <w:color w:val="000000"/>
              </w:rPr>
            </w:pPr>
          </w:p>
          <w:p w14:paraId="6DC93480" w14:textId="77777777" w:rsidR="00FA58B0" w:rsidRPr="00E45CFF" w:rsidRDefault="00FA58B0" w:rsidP="00E645C7">
            <w:pPr>
              <w:spacing w:line="240" w:lineRule="auto"/>
              <w:rPr>
                <w:rFonts w:cs="Arial"/>
                <w:color w:val="000000"/>
              </w:rPr>
            </w:pPr>
            <w:r w:rsidRPr="00E45CFF">
              <w:rPr>
                <w:rFonts w:cs="Arial"/>
                <w:color w:val="000000"/>
              </w:rPr>
              <w:t xml:space="preserve">The names and total compensation of the five most highly compensated officers of </w:t>
            </w:r>
            <w:r>
              <w:rPr>
                <w:rFonts w:cs="Arial"/>
                <w:color w:val="000000"/>
              </w:rPr>
              <w:t>Subcontractor</w:t>
            </w:r>
            <w:r w:rsidRPr="00E45CFF">
              <w:rPr>
                <w:rFonts w:cs="Arial"/>
                <w:color w:val="000000"/>
              </w:rPr>
              <w:t xml:space="preserve"> must be listed if</w:t>
            </w:r>
            <w:r>
              <w:rPr>
                <w:rFonts w:cs="Arial"/>
                <w:color w:val="000000"/>
              </w:rPr>
              <w:t>:</w:t>
            </w:r>
          </w:p>
          <w:p w14:paraId="5AF01759" w14:textId="77777777" w:rsidR="00FA58B0" w:rsidRPr="00E45CFF" w:rsidRDefault="00FA58B0" w:rsidP="00E645C7">
            <w:pPr>
              <w:spacing w:line="240" w:lineRule="auto"/>
              <w:rPr>
                <w:rFonts w:cs="Arial"/>
                <w:color w:val="000000"/>
              </w:rPr>
            </w:pPr>
          </w:p>
          <w:p w14:paraId="47BC8D1E" w14:textId="77777777" w:rsidR="00FA58B0" w:rsidRPr="00E45CFF" w:rsidRDefault="00FA58B0" w:rsidP="00E645C7">
            <w:pPr>
              <w:spacing w:line="240" w:lineRule="auto"/>
              <w:rPr>
                <w:rFonts w:cs="Arial"/>
                <w:color w:val="000000"/>
              </w:rPr>
            </w:pPr>
            <w:r w:rsidRPr="00E45CFF">
              <w:rPr>
                <w:rFonts w:cs="Arial"/>
                <w:color w:val="000000"/>
              </w:rPr>
              <w:t xml:space="preserve">(i) </w:t>
            </w:r>
            <w:r>
              <w:rPr>
                <w:rFonts w:cs="Arial"/>
                <w:color w:val="000000"/>
              </w:rPr>
              <w:t>Subcontractor</w:t>
            </w:r>
            <w:r w:rsidRPr="00E45CFF">
              <w:rPr>
                <w:rFonts w:cs="Arial"/>
                <w:color w:val="000000"/>
              </w:rPr>
              <w:t xml:space="preserve"> in the preceding fiscal year received</w:t>
            </w:r>
            <w:r>
              <w:rPr>
                <w:rFonts w:cs="Arial"/>
                <w:color w:val="000000"/>
              </w:rPr>
              <w:t>:</w:t>
            </w:r>
            <w:r w:rsidRPr="00E45CFF">
              <w:rPr>
                <w:rFonts w:cs="Arial"/>
                <w:color w:val="000000"/>
              </w:rPr>
              <w:t xml:space="preserve"> </w:t>
            </w:r>
          </w:p>
          <w:p w14:paraId="277EA54C" w14:textId="77777777" w:rsidR="00FA58B0" w:rsidRPr="00E45CFF" w:rsidRDefault="00FA58B0" w:rsidP="00E645C7">
            <w:pPr>
              <w:spacing w:line="240" w:lineRule="auto"/>
              <w:rPr>
                <w:rFonts w:cs="Arial"/>
                <w:color w:val="000000"/>
              </w:rPr>
            </w:pPr>
          </w:p>
          <w:p w14:paraId="40980F94" w14:textId="77777777" w:rsidR="00FA58B0" w:rsidRPr="00E45CFF" w:rsidRDefault="00FA58B0" w:rsidP="00E645C7">
            <w:pPr>
              <w:spacing w:line="240" w:lineRule="auto"/>
              <w:ind w:left="540" w:hanging="540"/>
              <w:rPr>
                <w:rFonts w:cs="Arial"/>
                <w:color w:val="000000"/>
              </w:rPr>
            </w:pPr>
            <w:r w:rsidRPr="00E45CFF">
              <w:rPr>
                <w:rFonts w:cs="Arial"/>
                <w:color w:val="000000"/>
              </w:rPr>
              <w:t xml:space="preserve">     (I) 80 percent or more of its annual gross revenues in Federal awards (federal contracts (and subcontracts), loans, grants (and subgrants) and cooperative agreements); AND</w:t>
            </w:r>
          </w:p>
          <w:p w14:paraId="249A78BC" w14:textId="77777777" w:rsidR="00FA58B0" w:rsidRPr="00E45CFF" w:rsidRDefault="00FA58B0" w:rsidP="00E645C7">
            <w:pPr>
              <w:spacing w:line="240" w:lineRule="auto"/>
              <w:rPr>
                <w:rFonts w:cs="Arial"/>
                <w:color w:val="000000"/>
              </w:rPr>
            </w:pPr>
          </w:p>
          <w:p w14:paraId="55168136" w14:textId="77777777" w:rsidR="00FA58B0" w:rsidRPr="00E45CFF" w:rsidRDefault="00FA58B0" w:rsidP="00E645C7">
            <w:pPr>
              <w:spacing w:line="240" w:lineRule="auto"/>
              <w:rPr>
                <w:rFonts w:cs="Arial"/>
                <w:color w:val="000000"/>
              </w:rPr>
            </w:pPr>
            <w:r w:rsidRPr="00E45CFF">
              <w:rPr>
                <w:rFonts w:cs="Arial"/>
                <w:color w:val="000000"/>
              </w:rPr>
              <w:t xml:space="preserve">     (</w:t>
            </w:r>
            <w:proofErr w:type="spellStart"/>
            <w:r w:rsidRPr="00E45CFF">
              <w:rPr>
                <w:rFonts w:cs="Arial"/>
                <w:color w:val="000000"/>
              </w:rPr>
              <w:t>ll</w:t>
            </w:r>
            <w:proofErr w:type="spellEnd"/>
            <w:r w:rsidRPr="00E45CFF">
              <w:rPr>
                <w:rFonts w:cs="Arial"/>
                <w:color w:val="000000"/>
              </w:rPr>
              <w:t xml:space="preserve">) $25,000,000 or more in annual gross revenues from Federal awards; AND </w:t>
            </w:r>
          </w:p>
          <w:p w14:paraId="5B67E84E" w14:textId="77777777" w:rsidR="00FA58B0" w:rsidRPr="00E45CFF" w:rsidRDefault="00FA58B0" w:rsidP="00E645C7">
            <w:pPr>
              <w:spacing w:line="240" w:lineRule="auto"/>
              <w:rPr>
                <w:rFonts w:cs="Arial"/>
                <w:color w:val="000000"/>
              </w:rPr>
            </w:pPr>
          </w:p>
          <w:p w14:paraId="3C47E38F" w14:textId="77777777" w:rsidR="00FA58B0" w:rsidRPr="00E45CFF" w:rsidRDefault="00FA58B0" w:rsidP="00E645C7">
            <w:pPr>
              <w:spacing w:line="240" w:lineRule="auto"/>
              <w:rPr>
                <w:rFonts w:cs="Arial"/>
                <w:color w:val="000000"/>
              </w:rPr>
            </w:pPr>
            <w:r w:rsidRPr="00E45CFF">
              <w:rPr>
                <w:rFonts w:cs="Arial"/>
                <w:color w:val="000000"/>
              </w:rPr>
              <w:t xml:space="preserve">(ii) the public does not have access to information about the compensation of the senior executives of </w:t>
            </w:r>
            <w:r>
              <w:rPr>
                <w:rFonts w:cs="Arial"/>
                <w:color w:val="000000"/>
              </w:rPr>
              <w:t>Subcontractor</w:t>
            </w:r>
            <w:r w:rsidRPr="00E45CFF">
              <w:rPr>
                <w:rFonts w:cs="Arial"/>
                <w:color w:val="000000"/>
              </w:rPr>
              <w:t xml:space="preserve"> through periodic reports filed under section 13(a) or 15(d) of the Securities Exchange Act of 1934 (15 U.S.C. 78m(a), 78o(d)) or section 6104 of the Internal Revenue Code of 1986.</w:t>
            </w:r>
          </w:p>
          <w:p w14:paraId="2CF1BC04" w14:textId="77777777" w:rsidR="00FA58B0" w:rsidRPr="00E45CFF" w:rsidRDefault="00FA58B0" w:rsidP="00E645C7">
            <w:pPr>
              <w:spacing w:line="240" w:lineRule="auto"/>
              <w:rPr>
                <w:rFonts w:cs="Arial"/>
                <w:color w:val="000000"/>
              </w:rPr>
            </w:pPr>
          </w:p>
          <w:p w14:paraId="2872B9DC" w14:textId="77777777" w:rsidR="00054E44" w:rsidRDefault="00FA58B0" w:rsidP="008738AA">
            <w:pPr>
              <w:pStyle w:val="Default"/>
              <w:rPr>
                <w:rFonts w:ascii="Calibri" w:hAnsi="Calibri" w:cs="Arial"/>
                <w:sz w:val="22"/>
                <w:szCs w:val="22"/>
              </w:rPr>
            </w:pPr>
            <w:r w:rsidRPr="00E45CFF">
              <w:rPr>
                <w:rFonts w:ascii="Calibri" w:hAnsi="Calibri" w:cs="Arial"/>
                <w:sz w:val="22"/>
                <w:szCs w:val="22"/>
              </w:rPr>
              <w:t xml:space="preserve">Is Subcontractor exempt from reporting executive compensation? Yes </w:t>
            </w:r>
          </w:p>
          <w:p w14:paraId="50C6C1D7" w14:textId="4DE36A52" w:rsidR="00FA58B0" w:rsidRPr="00897A9F" w:rsidRDefault="008738AA" w:rsidP="008738AA">
            <w:pPr>
              <w:pStyle w:val="Default"/>
              <w:rPr>
                <w:rFonts w:ascii="Calibri" w:hAnsi="Calibri" w:cs="Arial"/>
                <w:sz w:val="22"/>
                <w:szCs w:val="22"/>
              </w:rPr>
            </w:pPr>
            <w:r>
              <w:rPr>
                <w:rFonts w:ascii="Calibri" w:hAnsi="Calibri" w:cs="Arial"/>
                <w:sz w:val="22"/>
                <w:szCs w:val="22"/>
              </w:rPr>
              <w:fldChar w:fldCharType="begin">
                <w:ffData>
                  <w:name w:val="Check12"/>
                  <w:enabled/>
                  <w:calcOnExit w:val="0"/>
                  <w:checkBox>
                    <w:sizeAuto/>
                    <w:default w:val="0"/>
                  </w:checkBox>
                </w:ffData>
              </w:fldChar>
            </w:r>
            <w:bookmarkStart w:id="61" w:name="Check12"/>
            <w:r>
              <w:rPr>
                <w:rFonts w:ascii="Calibri" w:hAnsi="Calibri" w:cs="Arial"/>
                <w:sz w:val="22"/>
                <w:szCs w:val="22"/>
              </w:rPr>
              <w:instrText xml:space="preserve"> FORMCHECKBOX </w:instrText>
            </w:r>
            <w:r w:rsidR="005700F8">
              <w:rPr>
                <w:rFonts w:ascii="Calibri" w:hAnsi="Calibri" w:cs="Arial"/>
                <w:sz w:val="22"/>
                <w:szCs w:val="22"/>
              </w:rPr>
            </w:r>
            <w:r w:rsidR="005700F8">
              <w:rPr>
                <w:rFonts w:ascii="Calibri" w:hAnsi="Calibri" w:cs="Arial"/>
                <w:sz w:val="22"/>
                <w:szCs w:val="22"/>
              </w:rPr>
              <w:fldChar w:fldCharType="separate"/>
            </w:r>
            <w:r>
              <w:rPr>
                <w:rFonts w:ascii="Calibri" w:hAnsi="Calibri" w:cs="Arial"/>
                <w:sz w:val="22"/>
                <w:szCs w:val="22"/>
              </w:rPr>
              <w:fldChar w:fldCharType="end"/>
            </w:r>
            <w:bookmarkEnd w:id="61"/>
            <w:r w:rsidR="00FA58B0" w:rsidRPr="00E45CFF">
              <w:rPr>
                <w:rFonts w:ascii="Calibri" w:hAnsi="Calibri" w:cs="Arial"/>
                <w:sz w:val="22"/>
                <w:szCs w:val="22"/>
              </w:rPr>
              <w:t xml:space="preserve">  No </w:t>
            </w:r>
            <w:r w:rsidR="00FA58B0" w:rsidRPr="00E45CFF">
              <w:rPr>
                <w:rFonts w:ascii="Calibri" w:hAnsi="Calibri" w:cs="Arial"/>
                <w:sz w:val="22"/>
                <w:szCs w:val="22"/>
              </w:rPr>
              <w:fldChar w:fldCharType="begin">
                <w:ffData>
                  <w:name w:val="Check13"/>
                  <w:enabled/>
                  <w:calcOnExit w:val="0"/>
                  <w:checkBox>
                    <w:sizeAuto/>
                    <w:default w:val="0"/>
                  </w:checkBox>
                </w:ffData>
              </w:fldChar>
            </w:r>
            <w:bookmarkStart w:id="62" w:name="Check13"/>
            <w:r w:rsidR="00FA58B0" w:rsidRPr="00E45CFF">
              <w:rPr>
                <w:rFonts w:ascii="Calibri" w:hAnsi="Calibri" w:cs="Arial"/>
                <w:sz w:val="22"/>
                <w:szCs w:val="22"/>
              </w:rPr>
              <w:instrText xml:space="preserve"> FORMCHECKBOX </w:instrText>
            </w:r>
            <w:r w:rsidR="005700F8">
              <w:rPr>
                <w:rFonts w:ascii="Calibri" w:hAnsi="Calibri" w:cs="Arial"/>
                <w:sz w:val="22"/>
                <w:szCs w:val="22"/>
              </w:rPr>
            </w:r>
            <w:r w:rsidR="005700F8">
              <w:rPr>
                <w:rFonts w:ascii="Calibri" w:hAnsi="Calibri" w:cs="Arial"/>
                <w:sz w:val="22"/>
                <w:szCs w:val="22"/>
              </w:rPr>
              <w:fldChar w:fldCharType="separate"/>
            </w:r>
            <w:r w:rsidR="00FA58B0" w:rsidRPr="00E45CFF">
              <w:rPr>
                <w:rFonts w:ascii="Calibri" w:hAnsi="Calibri" w:cs="Arial"/>
                <w:sz w:val="22"/>
                <w:szCs w:val="22"/>
              </w:rPr>
              <w:fldChar w:fldCharType="end"/>
            </w:r>
            <w:bookmarkEnd w:id="62"/>
            <w:r w:rsidR="00FA58B0" w:rsidRPr="00E45CFF">
              <w:rPr>
                <w:rFonts w:ascii="Calibri" w:hAnsi="Calibri" w:cs="Arial"/>
                <w:sz w:val="22"/>
                <w:szCs w:val="22"/>
              </w:rPr>
              <w:t xml:space="preserve"> If no, complete the information below.</w:t>
            </w:r>
          </w:p>
        </w:tc>
      </w:tr>
      <w:tr w:rsidR="00FA58B0" w:rsidRPr="00E45CFF" w14:paraId="4E753709" w14:textId="77777777" w:rsidTr="00FA58B0">
        <w:tc>
          <w:tcPr>
            <w:tcW w:w="11016" w:type="dxa"/>
            <w:gridSpan w:val="11"/>
          </w:tcPr>
          <w:p w14:paraId="526A2E0B" w14:textId="77777777" w:rsidR="00FA58B0" w:rsidRPr="00E45CFF" w:rsidRDefault="00FA58B0" w:rsidP="00E645C7">
            <w:pPr>
              <w:rPr>
                <w:rFonts w:cs="Arial"/>
                <w:b/>
                <w:color w:val="000000"/>
              </w:rPr>
            </w:pPr>
          </w:p>
        </w:tc>
      </w:tr>
      <w:tr w:rsidR="00FA58B0" w:rsidRPr="00E45CFF" w14:paraId="35AB6E26" w14:textId="77777777" w:rsidTr="00FA58B0">
        <w:tc>
          <w:tcPr>
            <w:tcW w:w="11016" w:type="dxa"/>
            <w:gridSpan w:val="11"/>
          </w:tcPr>
          <w:p w14:paraId="01CD2259" w14:textId="77777777" w:rsidR="00FA58B0" w:rsidRPr="00E45CFF" w:rsidRDefault="00FA58B0" w:rsidP="00E645C7">
            <w:pPr>
              <w:rPr>
                <w:rFonts w:cs="Arial"/>
                <w:b/>
                <w:color w:val="000000"/>
              </w:rPr>
            </w:pPr>
            <w:r w:rsidRPr="00E45CFF">
              <w:rPr>
                <w:rFonts w:cs="Arial"/>
                <w:b/>
                <w:color w:val="000000"/>
              </w:rPr>
              <w:t xml:space="preserve">Officer 1 Name  </w:t>
            </w:r>
            <w:r w:rsidRPr="00E45CFF">
              <w:rPr>
                <w:rFonts w:cs="Arial"/>
                <w:b/>
                <w:color w:val="000000"/>
              </w:rPr>
              <w:fldChar w:fldCharType="begin">
                <w:ffData>
                  <w:name w:val="Text9"/>
                  <w:enabled/>
                  <w:calcOnExit w:val="0"/>
                  <w:textInput/>
                </w:ffData>
              </w:fldChar>
            </w:r>
            <w:bookmarkStart w:id="63" w:name="Text9"/>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3"/>
          </w:p>
        </w:tc>
      </w:tr>
      <w:tr w:rsidR="00FA58B0" w:rsidRPr="00E45CFF" w14:paraId="767BE950" w14:textId="77777777" w:rsidTr="00FA58B0">
        <w:tc>
          <w:tcPr>
            <w:tcW w:w="11016" w:type="dxa"/>
            <w:gridSpan w:val="11"/>
          </w:tcPr>
          <w:p w14:paraId="0CAD7C08" w14:textId="77777777" w:rsidR="00FA58B0" w:rsidRPr="00E45CFF" w:rsidRDefault="00FA58B0" w:rsidP="00E645C7">
            <w:pPr>
              <w:rPr>
                <w:rFonts w:cs="Arial"/>
                <w:b/>
                <w:color w:val="000000"/>
              </w:rPr>
            </w:pPr>
            <w:r w:rsidRPr="00E45CFF">
              <w:rPr>
                <w:rFonts w:cs="Arial"/>
                <w:b/>
                <w:color w:val="000000"/>
              </w:rPr>
              <w:t xml:space="preserve">Officer 1 Compensation  </w:t>
            </w:r>
            <w:r w:rsidRPr="00E45CFF">
              <w:rPr>
                <w:rFonts w:cs="Arial"/>
                <w:b/>
                <w:color w:val="000000"/>
              </w:rPr>
              <w:fldChar w:fldCharType="begin">
                <w:ffData>
                  <w:name w:val="Text10"/>
                  <w:enabled/>
                  <w:calcOnExit w:val="0"/>
                  <w:textInput/>
                </w:ffData>
              </w:fldChar>
            </w:r>
            <w:bookmarkStart w:id="64" w:name="Text10"/>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4"/>
          </w:p>
        </w:tc>
      </w:tr>
      <w:tr w:rsidR="00FA58B0" w:rsidRPr="00E45CFF" w14:paraId="00EE2921" w14:textId="77777777" w:rsidTr="00FA58B0">
        <w:tc>
          <w:tcPr>
            <w:tcW w:w="11016" w:type="dxa"/>
            <w:gridSpan w:val="11"/>
          </w:tcPr>
          <w:p w14:paraId="0AB29AED" w14:textId="77777777" w:rsidR="00FA58B0" w:rsidRPr="00E45CFF" w:rsidRDefault="00FA58B0" w:rsidP="00E645C7">
            <w:pPr>
              <w:rPr>
                <w:rFonts w:cs="Arial"/>
                <w:b/>
                <w:color w:val="000000"/>
              </w:rPr>
            </w:pPr>
          </w:p>
        </w:tc>
      </w:tr>
      <w:tr w:rsidR="00FA58B0" w:rsidRPr="00E45CFF" w14:paraId="338B3CF3" w14:textId="77777777" w:rsidTr="00FA58B0">
        <w:tc>
          <w:tcPr>
            <w:tcW w:w="11016" w:type="dxa"/>
            <w:gridSpan w:val="11"/>
          </w:tcPr>
          <w:p w14:paraId="4BAC7EDA" w14:textId="77777777" w:rsidR="00FA58B0" w:rsidRPr="00E45CFF" w:rsidRDefault="00FA58B0" w:rsidP="00E645C7">
            <w:pPr>
              <w:rPr>
                <w:rFonts w:cs="Arial"/>
                <w:b/>
                <w:color w:val="000000"/>
              </w:rPr>
            </w:pPr>
            <w:r w:rsidRPr="00E45CFF">
              <w:rPr>
                <w:rFonts w:cs="Arial"/>
                <w:b/>
                <w:color w:val="000000"/>
              </w:rPr>
              <w:t xml:space="preserve">Officer 2 Name  </w:t>
            </w:r>
            <w:r w:rsidRPr="00E45CFF">
              <w:rPr>
                <w:rFonts w:cs="Arial"/>
                <w:b/>
                <w:color w:val="000000"/>
              </w:rPr>
              <w:fldChar w:fldCharType="begin">
                <w:ffData>
                  <w:name w:val="Text11"/>
                  <w:enabled/>
                  <w:calcOnExit w:val="0"/>
                  <w:textInput/>
                </w:ffData>
              </w:fldChar>
            </w:r>
            <w:bookmarkStart w:id="65" w:name="Text11"/>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5"/>
          </w:p>
        </w:tc>
      </w:tr>
      <w:tr w:rsidR="00FA58B0" w:rsidRPr="00E45CFF" w14:paraId="535124B5" w14:textId="77777777" w:rsidTr="00FA58B0">
        <w:tc>
          <w:tcPr>
            <w:tcW w:w="11016" w:type="dxa"/>
            <w:gridSpan w:val="11"/>
          </w:tcPr>
          <w:p w14:paraId="7FAE0DB7" w14:textId="77777777" w:rsidR="00FA58B0" w:rsidRPr="00E45CFF" w:rsidRDefault="00FA58B0" w:rsidP="00E645C7">
            <w:pPr>
              <w:rPr>
                <w:rFonts w:cs="Arial"/>
                <w:b/>
                <w:color w:val="000000"/>
              </w:rPr>
            </w:pPr>
            <w:r w:rsidRPr="00E45CFF">
              <w:rPr>
                <w:rFonts w:cs="Arial"/>
                <w:b/>
                <w:color w:val="000000"/>
              </w:rPr>
              <w:t xml:space="preserve">Officer 2 Compensation  </w:t>
            </w:r>
            <w:r w:rsidRPr="00E45CFF">
              <w:rPr>
                <w:rFonts w:cs="Arial"/>
                <w:b/>
                <w:color w:val="000000"/>
              </w:rPr>
              <w:fldChar w:fldCharType="begin">
                <w:ffData>
                  <w:name w:val="Text12"/>
                  <w:enabled/>
                  <w:calcOnExit w:val="0"/>
                  <w:textInput/>
                </w:ffData>
              </w:fldChar>
            </w:r>
            <w:bookmarkStart w:id="66" w:name="Text12"/>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6"/>
          </w:p>
        </w:tc>
      </w:tr>
      <w:tr w:rsidR="00FA58B0" w:rsidRPr="00E45CFF" w14:paraId="1860B571" w14:textId="77777777" w:rsidTr="00FA58B0">
        <w:tc>
          <w:tcPr>
            <w:tcW w:w="11016" w:type="dxa"/>
            <w:gridSpan w:val="11"/>
          </w:tcPr>
          <w:p w14:paraId="6AFA1E13" w14:textId="77777777" w:rsidR="00FA58B0" w:rsidRPr="00E45CFF" w:rsidRDefault="00FA58B0" w:rsidP="00E645C7">
            <w:pPr>
              <w:rPr>
                <w:rFonts w:cs="Arial"/>
                <w:b/>
                <w:color w:val="000000"/>
              </w:rPr>
            </w:pPr>
          </w:p>
        </w:tc>
      </w:tr>
      <w:tr w:rsidR="00FA58B0" w:rsidRPr="00E45CFF" w14:paraId="7190EBEB" w14:textId="77777777" w:rsidTr="00FA58B0">
        <w:tc>
          <w:tcPr>
            <w:tcW w:w="11016" w:type="dxa"/>
            <w:gridSpan w:val="11"/>
          </w:tcPr>
          <w:p w14:paraId="511D7150" w14:textId="77777777" w:rsidR="00FA58B0" w:rsidRPr="00E45CFF" w:rsidRDefault="00FA58B0" w:rsidP="00E645C7">
            <w:pPr>
              <w:rPr>
                <w:rFonts w:cs="Arial"/>
                <w:b/>
                <w:color w:val="000000"/>
              </w:rPr>
            </w:pPr>
            <w:r w:rsidRPr="00E45CFF">
              <w:rPr>
                <w:rFonts w:cs="Arial"/>
                <w:b/>
                <w:color w:val="000000"/>
              </w:rPr>
              <w:t xml:space="preserve">Officer 3 Name  </w:t>
            </w:r>
            <w:r w:rsidRPr="00E45CFF">
              <w:rPr>
                <w:rFonts w:cs="Arial"/>
                <w:b/>
                <w:color w:val="000000"/>
              </w:rPr>
              <w:fldChar w:fldCharType="begin">
                <w:ffData>
                  <w:name w:val="Text13"/>
                  <w:enabled/>
                  <w:calcOnExit w:val="0"/>
                  <w:textInput/>
                </w:ffData>
              </w:fldChar>
            </w:r>
            <w:bookmarkStart w:id="67" w:name="Text13"/>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7"/>
          </w:p>
        </w:tc>
      </w:tr>
      <w:tr w:rsidR="00FA58B0" w:rsidRPr="00E45CFF" w14:paraId="1CA04AA0" w14:textId="77777777" w:rsidTr="00FA58B0">
        <w:tc>
          <w:tcPr>
            <w:tcW w:w="11016" w:type="dxa"/>
            <w:gridSpan w:val="11"/>
          </w:tcPr>
          <w:p w14:paraId="5FB778C0" w14:textId="77777777" w:rsidR="00FA58B0" w:rsidRPr="00E45CFF" w:rsidRDefault="00FA58B0" w:rsidP="00E645C7">
            <w:pPr>
              <w:rPr>
                <w:rFonts w:cs="Arial"/>
                <w:b/>
                <w:color w:val="000000"/>
              </w:rPr>
            </w:pPr>
            <w:r w:rsidRPr="00E45CFF">
              <w:rPr>
                <w:rFonts w:cs="Arial"/>
                <w:b/>
                <w:color w:val="000000"/>
              </w:rPr>
              <w:t xml:space="preserve">Officer 3 Compensation  </w:t>
            </w:r>
            <w:r w:rsidRPr="00E45CFF">
              <w:rPr>
                <w:rFonts w:cs="Arial"/>
                <w:b/>
                <w:color w:val="000000"/>
              </w:rPr>
              <w:fldChar w:fldCharType="begin">
                <w:ffData>
                  <w:name w:val="Text14"/>
                  <w:enabled/>
                  <w:calcOnExit w:val="0"/>
                  <w:textInput/>
                </w:ffData>
              </w:fldChar>
            </w:r>
            <w:bookmarkStart w:id="68" w:name="Text14"/>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8"/>
          </w:p>
        </w:tc>
      </w:tr>
      <w:tr w:rsidR="00FA58B0" w:rsidRPr="00E45CFF" w14:paraId="6F30BDA9" w14:textId="77777777" w:rsidTr="00FA58B0">
        <w:tc>
          <w:tcPr>
            <w:tcW w:w="11016" w:type="dxa"/>
            <w:gridSpan w:val="11"/>
          </w:tcPr>
          <w:p w14:paraId="4C5B8CAE" w14:textId="77777777" w:rsidR="00FA58B0" w:rsidRPr="00E45CFF" w:rsidRDefault="00FA58B0" w:rsidP="00E645C7">
            <w:pPr>
              <w:rPr>
                <w:rFonts w:cs="Arial"/>
                <w:b/>
                <w:color w:val="000000"/>
              </w:rPr>
            </w:pPr>
          </w:p>
        </w:tc>
      </w:tr>
      <w:tr w:rsidR="00FA58B0" w:rsidRPr="00E45CFF" w14:paraId="6F7521D9" w14:textId="77777777" w:rsidTr="00FA58B0">
        <w:tc>
          <w:tcPr>
            <w:tcW w:w="11016" w:type="dxa"/>
            <w:gridSpan w:val="11"/>
          </w:tcPr>
          <w:p w14:paraId="3BE8DD0D" w14:textId="77777777" w:rsidR="00FA58B0" w:rsidRPr="00E45CFF" w:rsidRDefault="00FA58B0" w:rsidP="00E645C7">
            <w:pPr>
              <w:rPr>
                <w:rFonts w:cs="Arial"/>
                <w:b/>
                <w:color w:val="000000"/>
              </w:rPr>
            </w:pPr>
            <w:r w:rsidRPr="00E45CFF">
              <w:rPr>
                <w:rFonts w:cs="Arial"/>
                <w:b/>
                <w:color w:val="000000"/>
              </w:rPr>
              <w:t xml:space="preserve">Officer 4 Name  </w:t>
            </w:r>
            <w:r w:rsidRPr="00E45CFF">
              <w:rPr>
                <w:rFonts w:cs="Arial"/>
                <w:b/>
                <w:color w:val="000000"/>
              </w:rPr>
              <w:fldChar w:fldCharType="begin">
                <w:ffData>
                  <w:name w:val="Text15"/>
                  <w:enabled/>
                  <w:calcOnExit w:val="0"/>
                  <w:textInput/>
                </w:ffData>
              </w:fldChar>
            </w:r>
            <w:bookmarkStart w:id="69" w:name="Text15"/>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9"/>
          </w:p>
        </w:tc>
      </w:tr>
      <w:tr w:rsidR="00FA58B0" w:rsidRPr="00E45CFF" w14:paraId="5539A127" w14:textId="77777777" w:rsidTr="00FA58B0">
        <w:tc>
          <w:tcPr>
            <w:tcW w:w="11016" w:type="dxa"/>
            <w:gridSpan w:val="11"/>
          </w:tcPr>
          <w:p w14:paraId="7BA071C6" w14:textId="77777777" w:rsidR="00FA58B0" w:rsidRPr="00E45CFF" w:rsidRDefault="00FA58B0" w:rsidP="00E645C7">
            <w:pPr>
              <w:rPr>
                <w:rFonts w:cs="Arial"/>
                <w:b/>
                <w:color w:val="000000"/>
              </w:rPr>
            </w:pPr>
            <w:r w:rsidRPr="00E45CFF">
              <w:rPr>
                <w:rFonts w:cs="Arial"/>
                <w:b/>
                <w:color w:val="000000"/>
              </w:rPr>
              <w:t xml:space="preserve">Officer 4 Compensation  </w:t>
            </w:r>
            <w:r w:rsidRPr="00E45CFF">
              <w:rPr>
                <w:rFonts w:cs="Arial"/>
                <w:b/>
                <w:color w:val="000000"/>
              </w:rPr>
              <w:fldChar w:fldCharType="begin">
                <w:ffData>
                  <w:name w:val="Text16"/>
                  <w:enabled/>
                  <w:calcOnExit w:val="0"/>
                  <w:textInput/>
                </w:ffData>
              </w:fldChar>
            </w:r>
            <w:bookmarkStart w:id="70" w:name="Text16"/>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70"/>
          </w:p>
        </w:tc>
      </w:tr>
      <w:tr w:rsidR="00FA58B0" w:rsidRPr="00E45CFF" w14:paraId="5031856D" w14:textId="77777777" w:rsidTr="00FA58B0">
        <w:tc>
          <w:tcPr>
            <w:tcW w:w="11016" w:type="dxa"/>
            <w:gridSpan w:val="11"/>
          </w:tcPr>
          <w:p w14:paraId="1EE8487C" w14:textId="77777777" w:rsidR="00FA58B0" w:rsidRPr="00E45CFF" w:rsidRDefault="00FA58B0" w:rsidP="00E645C7">
            <w:pPr>
              <w:rPr>
                <w:rFonts w:cs="Arial"/>
                <w:b/>
                <w:color w:val="000000"/>
              </w:rPr>
            </w:pPr>
          </w:p>
        </w:tc>
      </w:tr>
      <w:tr w:rsidR="00FA58B0" w:rsidRPr="00E45CFF" w14:paraId="0D703B95" w14:textId="77777777" w:rsidTr="00FA58B0">
        <w:tc>
          <w:tcPr>
            <w:tcW w:w="11016" w:type="dxa"/>
            <w:gridSpan w:val="11"/>
          </w:tcPr>
          <w:p w14:paraId="16D89246" w14:textId="77777777" w:rsidR="00FA58B0" w:rsidRPr="00E45CFF" w:rsidRDefault="00FA58B0" w:rsidP="00E645C7">
            <w:pPr>
              <w:rPr>
                <w:rFonts w:cs="Arial"/>
                <w:b/>
                <w:color w:val="000000"/>
              </w:rPr>
            </w:pPr>
            <w:r w:rsidRPr="00E45CFF">
              <w:rPr>
                <w:rFonts w:cs="Arial"/>
                <w:b/>
                <w:color w:val="000000"/>
              </w:rPr>
              <w:t xml:space="preserve">Officer 5 Name  </w:t>
            </w:r>
            <w:r w:rsidRPr="00E45CFF">
              <w:rPr>
                <w:rFonts w:cs="Arial"/>
                <w:b/>
                <w:color w:val="000000"/>
              </w:rPr>
              <w:fldChar w:fldCharType="begin">
                <w:ffData>
                  <w:name w:val="Text17"/>
                  <w:enabled/>
                  <w:calcOnExit w:val="0"/>
                  <w:textInput/>
                </w:ffData>
              </w:fldChar>
            </w:r>
            <w:bookmarkStart w:id="71" w:name="Text17"/>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71"/>
          </w:p>
        </w:tc>
      </w:tr>
      <w:tr w:rsidR="00FA58B0" w:rsidRPr="00E45CFF" w14:paraId="1A01CE0C" w14:textId="77777777" w:rsidTr="00FA58B0">
        <w:tc>
          <w:tcPr>
            <w:tcW w:w="11016" w:type="dxa"/>
            <w:gridSpan w:val="11"/>
          </w:tcPr>
          <w:p w14:paraId="25AA86CB" w14:textId="77777777" w:rsidR="00FA58B0" w:rsidRPr="00E45CFF" w:rsidRDefault="00FA58B0" w:rsidP="00E645C7">
            <w:pPr>
              <w:rPr>
                <w:rFonts w:cs="Arial"/>
                <w:b/>
                <w:color w:val="000000"/>
              </w:rPr>
            </w:pPr>
            <w:r w:rsidRPr="00E45CFF">
              <w:rPr>
                <w:rFonts w:cs="Arial"/>
                <w:b/>
                <w:color w:val="000000"/>
              </w:rPr>
              <w:t xml:space="preserve">Officer 5 Compensation  </w:t>
            </w:r>
            <w:r w:rsidRPr="00E45CFF">
              <w:rPr>
                <w:rFonts w:cs="Arial"/>
                <w:b/>
                <w:color w:val="000000"/>
              </w:rPr>
              <w:fldChar w:fldCharType="begin">
                <w:ffData>
                  <w:name w:val="Text18"/>
                  <w:enabled/>
                  <w:calcOnExit w:val="0"/>
                  <w:textInput/>
                </w:ffData>
              </w:fldChar>
            </w:r>
            <w:bookmarkStart w:id="72" w:name="Text18"/>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72"/>
          </w:p>
        </w:tc>
      </w:tr>
    </w:tbl>
    <w:p w14:paraId="39A41003" w14:textId="524A73F5" w:rsidR="00FA58B0" w:rsidRDefault="00FA58B0">
      <w:pPr>
        <w:rPr>
          <w:rFonts w:ascii="Arial" w:eastAsia="Arial" w:hAnsi="Arial" w:cs="Arial"/>
        </w:rPr>
      </w:pPr>
    </w:p>
    <w:p w14:paraId="0D4F506E" w14:textId="36CD37F2" w:rsidR="00FA58B0" w:rsidRDefault="00FA58B0">
      <w:pPr>
        <w:rPr>
          <w:rFonts w:ascii="Arial" w:eastAsia="Arial" w:hAnsi="Arial" w:cs="Arial"/>
        </w:rPr>
      </w:pPr>
    </w:p>
    <w:p w14:paraId="79E80A4A" w14:textId="77777777" w:rsidR="00FA58B0" w:rsidRDefault="00FA58B0">
      <w:pPr>
        <w:rPr>
          <w:rFonts w:ascii="Arial" w:eastAsia="Arial" w:hAnsi="Arial" w:cs="Arial"/>
        </w:rPr>
      </w:pPr>
    </w:p>
    <w:p w14:paraId="372D7ED2" w14:textId="77777777" w:rsidR="00FA58B0" w:rsidRDefault="00FA58B0">
      <w:pPr>
        <w:rPr>
          <w:rFonts w:ascii="Arial" w:eastAsia="Arial" w:hAnsi="Arial" w:cs="Arial"/>
        </w:rPr>
      </w:pPr>
    </w:p>
    <w:p w14:paraId="5ACA1BB0" w14:textId="77777777" w:rsidR="00FA58B0" w:rsidRDefault="00FA58B0">
      <w:pPr>
        <w:rPr>
          <w:rFonts w:ascii="Arial" w:eastAsia="Arial" w:hAnsi="Arial" w:cs="Arial"/>
        </w:rPr>
      </w:pPr>
    </w:p>
    <w:tbl>
      <w:tblPr>
        <w:tblStyle w:val="a5"/>
        <w:tblW w:w="1099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8"/>
      </w:tblGrid>
      <w:tr w:rsidR="000138E5" w14:paraId="5F0B17B7" w14:textId="77777777">
        <w:tc>
          <w:tcPr>
            <w:tcW w:w="10998" w:type="dxa"/>
          </w:tcPr>
          <w:p w14:paraId="5DDD0AD5" w14:textId="2AD63AFC" w:rsidR="00AB7E3A" w:rsidRDefault="00AB7E3A" w:rsidP="00AB7E3A">
            <w:pPr>
              <w:widowControl w:val="0"/>
              <w:spacing w:line="240" w:lineRule="auto"/>
              <w:jc w:val="center"/>
              <w:rPr>
                <w:rFonts w:ascii="Arial" w:eastAsia="Arial" w:hAnsi="Arial" w:cs="Arial"/>
                <w:color w:val="000000"/>
              </w:rPr>
            </w:pPr>
            <w:r>
              <w:rPr>
                <w:rFonts w:ascii="Arial" w:eastAsia="Arial" w:hAnsi="Arial" w:cs="Arial"/>
                <w:b/>
                <w:color w:val="000000"/>
              </w:rPr>
              <w:t>Sub</w:t>
            </w:r>
            <w:r w:rsidR="002860E8">
              <w:rPr>
                <w:rFonts w:ascii="Arial" w:eastAsia="Arial" w:hAnsi="Arial" w:cs="Arial"/>
                <w:b/>
                <w:color w:val="000000"/>
              </w:rPr>
              <w:t>contract</w:t>
            </w:r>
            <w:r>
              <w:rPr>
                <w:rFonts w:ascii="Arial" w:eastAsia="Arial" w:hAnsi="Arial" w:cs="Arial"/>
                <w:b/>
                <w:color w:val="000000"/>
              </w:rPr>
              <w:t xml:space="preserve"> Under a Federal Contract</w:t>
            </w:r>
          </w:p>
          <w:p w14:paraId="711D6CC0" w14:textId="77777777" w:rsidR="000138E5" w:rsidRDefault="00ED0BC5">
            <w:pPr>
              <w:spacing w:line="240" w:lineRule="auto"/>
              <w:jc w:val="center"/>
              <w:rPr>
                <w:rFonts w:ascii="Arial" w:eastAsia="Arial" w:hAnsi="Arial" w:cs="Arial"/>
              </w:rPr>
            </w:pPr>
            <w:r>
              <w:rPr>
                <w:rFonts w:ascii="Arial" w:eastAsia="Arial" w:hAnsi="Arial" w:cs="Arial"/>
                <w:b/>
              </w:rPr>
              <w:t xml:space="preserve">Attachment 4 </w:t>
            </w:r>
          </w:p>
          <w:p w14:paraId="10E1FF09" w14:textId="77777777" w:rsidR="000138E5" w:rsidRDefault="00ED0BC5">
            <w:pPr>
              <w:spacing w:line="240" w:lineRule="auto"/>
              <w:jc w:val="center"/>
              <w:rPr>
                <w:rFonts w:ascii="Arial" w:eastAsia="Arial" w:hAnsi="Arial" w:cs="Arial"/>
              </w:rPr>
            </w:pPr>
            <w:r>
              <w:rPr>
                <w:rFonts w:ascii="Arial" w:eastAsia="Arial" w:hAnsi="Arial" w:cs="Arial"/>
                <w:b/>
              </w:rPr>
              <w:t>Subcontractor Statement of Work and Reporting Requirements</w:t>
            </w:r>
          </w:p>
          <w:p w14:paraId="4901A45B" w14:textId="13F712D4" w:rsidR="000138E5" w:rsidRDefault="00ED0BC5" w:rsidP="009B0C3D">
            <w:pPr>
              <w:spacing w:line="240" w:lineRule="auto"/>
              <w:jc w:val="center"/>
              <w:rPr>
                <w:rFonts w:ascii="Arial" w:eastAsia="Arial" w:hAnsi="Arial" w:cs="Arial"/>
              </w:rPr>
            </w:pPr>
            <w:r>
              <w:rPr>
                <w:rFonts w:ascii="Arial" w:eastAsia="Arial" w:hAnsi="Arial" w:cs="Arial"/>
                <w:b/>
              </w:rPr>
              <w:t>Subcontract No.</w:t>
            </w:r>
            <w:r w:rsidR="007242A7">
              <w:rPr>
                <w:rFonts w:ascii="Arial" w:eastAsia="Arial" w:hAnsi="Arial" w:cs="Arial"/>
                <w:b/>
              </w:rPr>
              <w:t xml:space="preserve"> </w:t>
            </w:r>
            <w:r w:rsidR="004D7356">
              <w:rPr>
                <w:rFonts w:ascii="Arial" w:eastAsia="Arial" w:hAnsi="Arial" w:cs="Arial"/>
                <w:b/>
              </w:rPr>
              <w:t>24-00373</w:t>
            </w:r>
          </w:p>
        </w:tc>
      </w:tr>
    </w:tbl>
    <w:p w14:paraId="4799AD75" w14:textId="77A1A32B" w:rsidR="000138E5" w:rsidRDefault="000138E5">
      <w:pPr>
        <w:rPr>
          <w:rFonts w:ascii="Arial" w:eastAsia="Arial" w:hAnsi="Arial" w:cs="Arial"/>
        </w:rPr>
      </w:pPr>
    </w:p>
    <w:p w14:paraId="07FDD6C7" w14:textId="77777777" w:rsidR="00550554" w:rsidRDefault="00550554" w:rsidP="00550554">
      <w:pPr>
        <w:autoSpaceDE w:val="0"/>
        <w:autoSpaceDN w:val="0"/>
        <w:adjustRightInd w:val="0"/>
        <w:spacing w:line="240" w:lineRule="auto"/>
        <w:contextualSpacing/>
        <w:jc w:val="both"/>
        <w:rPr>
          <w:rFonts w:ascii="Times New Roman" w:hAnsi="Times New Roman" w:cs="Times New Roman"/>
          <w:b/>
          <w:color w:val="000000" w:themeColor="text1"/>
          <w:u w:val="single"/>
        </w:rPr>
      </w:pPr>
      <w:r w:rsidRPr="00BB0AC2">
        <w:rPr>
          <w:rFonts w:ascii="Times New Roman" w:hAnsi="Times New Roman" w:cs="Times New Roman"/>
          <w:b/>
          <w:color w:val="000000" w:themeColor="text1"/>
          <w:u w:val="single"/>
        </w:rPr>
        <w:t>Phase II</w:t>
      </w:r>
      <w:r>
        <w:rPr>
          <w:rFonts w:ascii="Times New Roman" w:hAnsi="Times New Roman" w:cs="Times New Roman"/>
          <w:b/>
          <w:color w:val="000000" w:themeColor="text1"/>
          <w:u w:val="single"/>
        </w:rPr>
        <w:t xml:space="preserve"> </w:t>
      </w:r>
      <w:r w:rsidRPr="001F2B91">
        <w:rPr>
          <w:rFonts w:ascii="Times New Roman" w:hAnsi="Times New Roman" w:cs="Times New Roman"/>
          <w:b/>
          <w:color w:val="000000" w:themeColor="text1"/>
          <w:u w:val="single"/>
        </w:rPr>
        <w:t>Proposed Research</w:t>
      </w:r>
      <w:r w:rsidRPr="00BB0AC2">
        <w:rPr>
          <w:rFonts w:ascii="Times New Roman" w:hAnsi="Times New Roman" w:cs="Times New Roman"/>
          <w:b/>
          <w:color w:val="000000" w:themeColor="text1"/>
          <w:u w:val="single"/>
        </w:rPr>
        <w:t xml:space="preserve">: ‘Effect of defects’ on </w:t>
      </w:r>
      <w:r>
        <w:rPr>
          <w:rFonts w:ascii="Times New Roman" w:hAnsi="Times New Roman" w:cs="Times New Roman"/>
          <w:b/>
          <w:color w:val="000000" w:themeColor="text1"/>
          <w:u w:val="single"/>
        </w:rPr>
        <w:t xml:space="preserve">the </w:t>
      </w:r>
      <w:r w:rsidRPr="00BB0AC2">
        <w:rPr>
          <w:rFonts w:ascii="Times New Roman" w:hAnsi="Times New Roman" w:cs="Times New Roman"/>
          <w:b/>
          <w:color w:val="000000" w:themeColor="text1"/>
          <w:u w:val="single"/>
        </w:rPr>
        <w:t>crack resistance of Ox-Ox CMCs</w:t>
      </w:r>
    </w:p>
    <w:p w14:paraId="30253383" w14:textId="77777777" w:rsidR="00550554" w:rsidRDefault="00550554" w:rsidP="00550554">
      <w:pPr>
        <w:pStyle w:val="paragraph"/>
        <w:spacing w:before="0" w:beforeAutospacing="0" w:after="0" w:afterAutospacing="0"/>
        <w:jc w:val="both"/>
        <w:textAlignment w:val="baseline"/>
        <w:rPr>
          <w:color w:val="000000" w:themeColor="text1"/>
          <w:sz w:val="22"/>
          <w:szCs w:val="22"/>
        </w:rPr>
      </w:pPr>
      <w:r w:rsidRPr="001F2B91">
        <w:rPr>
          <w:rStyle w:val="normaltextrun"/>
          <w:color w:val="000000" w:themeColor="text1"/>
          <w:sz w:val="22"/>
          <w:szCs w:val="22"/>
          <w:u w:val="single"/>
        </w:rPr>
        <w:t>TASK 1</w:t>
      </w:r>
      <w:r w:rsidRPr="001F2B91">
        <w:rPr>
          <w:rStyle w:val="normaltextrun"/>
          <w:color w:val="000000" w:themeColor="text1"/>
          <w:sz w:val="22"/>
          <w:szCs w:val="22"/>
        </w:rPr>
        <w:t xml:space="preserve">: Identify candidate </w:t>
      </w:r>
      <w:r w:rsidRPr="001F2B91">
        <w:rPr>
          <w:color w:val="000000" w:themeColor="text1"/>
          <w:sz w:val="22"/>
          <w:szCs w:val="22"/>
        </w:rPr>
        <w:t>Ox-Ox CMCs for testing and evaluation</w:t>
      </w:r>
      <w:r>
        <w:rPr>
          <w:color w:val="000000" w:themeColor="text1"/>
          <w:sz w:val="22"/>
          <w:szCs w:val="22"/>
        </w:rPr>
        <w:t>. The following material system will most likely be used for DCB testing of CMC laminates</w:t>
      </w:r>
      <w:r w:rsidRPr="001F2B91">
        <w:rPr>
          <w:color w:val="000000" w:themeColor="text1"/>
          <w:sz w:val="22"/>
          <w:szCs w:val="22"/>
        </w:rPr>
        <w:t xml:space="preserve">. (TU, </w:t>
      </w:r>
      <w:proofErr w:type="spellStart"/>
      <w:r w:rsidRPr="001F2B91">
        <w:rPr>
          <w:color w:val="000000" w:themeColor="text1"/>
          <w:sz w:val="22"/>
          <w:szCs w:val="22"/>
        </w:rPr>
        <w:t>AvMC</w:t>
      </w:r>
      <w:proofErr w:type="spellEnd"/>
      <w:r w:rsidRPr="001F2B91">
        <w:rPr>
          <w:color w:val="000000" w:themeColor="text1"/>
          <w:sz w:val="22"/>
          <w:szCs w:val="22"/>
        </w:rPr>
        <w:t>, AU)</w:t>
      </w:r>
      <w:r>
        <w:rPr>
          <w:color w:val="000000" w:themeColor="text1"/>
          <w:sz w:val="22"/>
          <w:szCs w:val="22"/>
        </w:rPr>
        <w:t xml:space="preserve"> </w:t>
      </w:r>
    </w:p>
    <w:p w14:paraId="1E35EA4E" w14:textId="77777777" w:rsidR="00550554" w:rsidRDefault="00550554" w:rsidP="00550554">
      <w:pPr>
        <w:pStyle w:val="paragraph"/>
        <w:spacing w:before="0" w:beforeAutospacing="0" w:after="0" w:afterAutospacing="0"/>
        <w:jc w:val="both"/>
        <w:textAlignment w:val="baseline"/>
        <w:rPr>
          <w:color w:val="000000" w:themeColor="text1"/>
          <w:sz w:val="22"/>
          <w:szCs w:val="22"/>
        </w:rPr>
      </w:pPr>
    </w:p>
    <w:tbl>
      <w:tblPr>
        <w:tblW w:w="0" w:type="auto"/>
        <w:tblBorders>
          <w:top w:val="single" w:sz="12" w:space="0" w:color="161818"/>
          <w:left w:val="single" w:sz="12" w:space="0" w:color="161818"/>
          <w:bottom w:val="single" w:sz="12" w:space="0" w:color="161818"/>
          <w:right w:val="single" w:sz="12" w:space="0" w:color="161818"/>
        </w:tblBorders>
        <w:shd w:val="clear" w:color="auto" w:fill="FFFFFF"/>
        <w:tblCellMar>
          <w:left w:w="0" w:type="dxa"/>
          <w:right w:w="0" w:type="dxa"/>
        </w:tblCellMar>
        <w:tblLook w:val="04A0" w:firstRow="1" w:lastRow="0" w:firstColumn="1" w:lastColumn="0" w:noHBand="0" w:noVBand="1"/>
      </w:tblPr>
      <w:tblGrid>
        <w:gridCol w:w="973"/>
        <w:gridCol w:w="2231"/>
        <w:gridCol w:w="2179"/>
        <w:gridCol w:w="1188"/>
        <w:gridCol w:w="1066"/>
        <w:gridCol w:w="1339"/>
        <w:gridCol w:w="1794"/>
      </w:tblGrid>
      <w:tr w:rsidR="00550554" w:rsidRPr="002549D0" w14:paraId="057427B6" w14:textId="77777777" w:rsidTr="008E2B7F">
        <w:trPr>
          <w:trHeight w:val="720"/>
        </w:trPr>
        <w:tc>
          <w:tcPr>
            <w:tcW w:w="0" w:type="auto"/>
            <w:tcBorders>
              <w:top w:val="single" w:sz="12" w:space="0" w:color="161818"/>
              <w:left w:val="single" w:sz="12" w:space="0" w:color="161818"/>
              <w:bottom w:val="single" w:sz="12" w:space="0" w:color="161818"/>
              <w:right w:val="single" w:sz="12" w:space="0" w:color="161818"/>
            </w:tcBorders>
            <w:shd w:val="clear" w:color="auto" w:fill="FFFFFF"/>
            <w:tcMar>
              <w:top w:w="330" w:type="dxa"/>
              <w:left w:w="195" w:type="dxa"/>
              <w:bottom w:w="330" w:type="dxa"/>
              <w:right w:w="195" w:type="dxa"/>
            </w:tcMar>
            <w:hideMark/>
          </w:tcPr>
          <w:p w14:paraId="156A7147" w14:textId="77777777" w:rsidR="00550554" w:rsidRPr="002549D0" w:rsidRDefault="00550554" w:rsidP="008E2B7F">
            <w:pPr>
              <w:spacing w:line="240" w:lineRule="auto"/>
              <w:rPr>
                <w:rFonts w:ascii="Times New Roman" w:eastAsia="Times New Roman" w:hAnsi="Times New Roman" w:cs="Times New Roman"/>
                <w:color w:val="C72729"/>
              </w:rPr>
            </w:pPr>
            <w:r w:rsidRPr="002549D0">
              <w:rPr>
                <w:rFonts w:ascii="Times New Roman" w:eastAsia="Times New Roman" w:hAnsi="Times New Roman" w:cs="Times New Roman"/>
                <w:color w:val="C72729"/>
              </w:rPr>
              <w:t>AX-7900-720</w:t>
            </w:r>
          </w:p>
        </w:tc>
        <w:tc>
          <w:tcPr>
            <w:tcW w:w="0" w:type="auto"/>
            <w:tcBorders>
              <w:top w:val="single" w:sz="12" w:space="0" w:color="161818"/>
              <w:left w:val="single" w:sz="12" w:space="0" w:color="161818"/>
              <w:bottom w:val="single" w:sz="12" w:space="0" w:color="161818"/>
              <w:right w:val="single" w:sz="12" w:space="0" w:color="161818"/>
            </w:tcBorders>
            <w:shd w:val="clear" w:color="auto" w:fill="FFFFFF"/>
            <w:tcMar>
              <w:top w:w="225" w:type="dxa"/>
              <w:left w:w="225" w:type="dxa"/>
              <w:bottom w:w="225" w:type="dxa"/>
              <w:right w:w="225" w:type="dxa"/>
            </w:tcMar>
            <w:hideMark/>
          </w:tcPr>
          <w:p w14:paraId="2F887A73" w14:textId="77777777" w:rsidR="00550554" w:rsidRPr="002549D0" w:rsidRDefault="00550554" w:rsidP="008E2B7F">
            <w:pPr>
              <w:spacing w:line="240" w:lineRule="auto"/>
              <w:rPr>
                <w:rFonts w:ascii="Times New Roman" w:eastAsia="Times New Roman" w:hAnsi="Times New Roman" w:cs="Times New Roman"/>
                <w:color w:val="000000"/>
              </w:rPr>
            </w:pPr>
            <w:r w:rsidRPr="002549D0">
              <w:rPr>
                <w:rFonts w:ascii="Times New Roman" w:eastAsia="Times New Roman" w:hAnsi="Times New Roman" w:cs="Times New Roman"/>
                <w:color w:val="000000"/>
              </w:rPr>
              <w:t>Solvent-based Ceramic Matrix Composite (CMC) Prepreg, Low Creep / High Temperature</w:t>
            </w:r>
          </w:p>
        </w:tc>
        <w:tc>
          <w:tcPr>
            <w:tcW w:w="0" w:type="auto"/>
            <w:tcBorders>
              <w:top w:val="single" w:sz="12" w:space="0" w:color="161818"/>
              <w:left w:val="single" w:sz="12" w:space="0" w:color="161818"/>
              <w:bottom w:val="single" w:sz="12" w:space="0" w:color="161818"/>
              <w:right w:val="single" w:sz="12" w:space="0" w:color="161818"/>
            </w:tcBorders>
            <w:shd w:val="clear" w:color="auto" w:fill="FFFFFF"/>
            <w:tcMar>
              <w:top w:w="225" w:type="dxa"/>
              <w:left w:w="225" w:type="dxa"/>
              <w:bottom w:w="225" w:type="dxa"/>
              <w:right w:w="225" w:type="dxa"/>
            </w:tcMar>
            <w:hideMark/>
          </w:tcPr>
          <w:p w14:paraId="21CE5676" w14:textId="77777777" w:rsidR="00550554" w:rsidRPr="002549D0" w:rsidRDefault="00550554" w:rsidP="008E2B7F">
            <w:pPr>
              <w:spacing w:line="240" w:lineRule="auto"/>
              <w:rPr>
                <w:rFonts w:ascii="Times New Roman" w:eastAsia="Times New Roman" w:hAnsi="Times New Roman" w:cs="Times New Roman"/>
                <w:color w:val="000000"/>
              </w:rPr>
            </w:pPr>
            <w:r w:rsidRPr="002549D0">
              <w:rPr>
                <w:rFonts w:ascii="Times New Roman" w:eastAsia="Times New Roman" w:hAnsi="Times New Roman" w:cs="Times New Roman"/>
                <w:color w:val="000000"/>
              </w:rPr>
              <w:t>Aircraft engine components, ducting, oil &amp; gas tubing, advanced energy, motorsports</w:t>
            </w:r>
          </w:p>
        </w:tc>
        <w:tc>
          <w:tcPr>
            <w:tcW w:w="0" w:type="auto"/>
            <w:tcBorders>
              <w:top w:val="single" w:sz="12" w:space="0" w:color="161818"/>
              <w:left w:val="single" w:sz="12" w:space="0" w:color="161818"/>
              <w:bottom w:val="single" w:sz="12" w:space="0" w:color="161818"/>
              <w:right w:val="single" w:sz="12" w:space="0" w:color="161818"/>
            </w:tcBorders>
            <w:shd w:val="clear" w:color="auto" w:fill="FFFFFF"/>
            <w:tcMar>
              <w:top w:w="225" w:type="dxa"/>
              <w:left w:w="225" w:type="dxa"/>
              <w:bottom w:w="225" w:type="dxa"/>
              <w:right w:w="225" w:type="dxa"/>
            </w:tcMar>
            <w:hideMark/>
          </w:tcPr>
          <w:p w14:paraId="03D7A7B1" w14:textId="77777777" w:rsidR="00550554" w:rsidRPr="002549D0" w:rsidRDefault="00550554" w:rsidP="008E2B7F">
            <w:pPr>
              <w:spacing w:line="240" w:lineRule="auto"/>
              <w:rPr>
                <w:rFonts w:ascii="Times New Roman" w:eastAsia="Times New Roman" w:hAnsi="Times New Roman" w:cs="Times New Roman"/>
                <w:color w:val="000000"/>
              </w:rPr>
            </w:pPr>
            <w:r w:rsidRPr="002549D0">
              <w:rPr>
                <w:rFonts w:ascii="Times New Roman" w:eastAsia="Times New Roman" w:hAnsi="Times New Roman" w:cs="Times New Roman"/>
                <w:color w:val="000000"/>
              </w:rPr>
              <w:t>Woven prepreg</w:t>
            </w:r>
          </w:p>
        </w:tc>
        <w:tc>
          <w:tcPr>
            <w:tcW w:w="0" w:type="auto"/>
            <w:tcBorders>
              <w:top w:val="single" w:sz="12" w:space="0" w:color="161818"/>
              <w:left w:val="single" w:sz="12" w:space="0" w:color="161818"/>
              <w:bottom w:val="single" w:sz="12" w:space="0" w:color="161818"/>
              <w:right w:val="single" w:sz="12" w:space="0" w:color="161818"/>
            </w:tcBorders>
            <w:shd w:val="clear" w:color="auto" w:fill="FFFFFF"/>
            <w:tcMar>
              <w:top w:w="225" w:type="dxa"/>
              <w:left w:w="225" w:type="dxa"/>
              <w:bottom w:w="225" w:type="dxa"/>
              <w:right w:w="225" w:type="dxa"/>
            </w:tcMar>
            <w:hideMark/>
          </w:tcPr>
          <w:p w14:paraId="0348D4F8" w14:textId="77777777" w:rsidR="00550554" w:rsidRPr="002549D0" w:rsidRDefault="00550554" w:rsidP="008E2B7F">
            <w:pPr>
              <w:spacing w:line="240" w:lineRule="auto"/>
              <w:rPr>
                <w:rFonts w:ascii="Times New Roman" w:eastAsia="Times New Roman" w:hAnsi="Times New Roman" w:cs="Times New Roman"/>
                <w:color w:val="000000"/>
              </w:rPr>
            </w:pPr>
            <w:r w:rsidRPr="002549D0">
              <w:rPr>
                <w:rFonts w:ascii="Times New Roman" w:eastAsia="Times New Roman" w:hAnsi="Times New Roman" w:cs="Times New Roman"/>
                <w:color w:val="000000"/>
              </w:rPr>
              <w:t>White on white</w:t>
            </w:r>
          </w:p>
        </w:tc>
        <w:tc>
          <w:tcPr>
            <w:tcW w:w="0" w:type="auto"/>
            <w:tcBorders>
              <w:top w:val="single" w:sz="12" w:space="0" w:color="161818"/>
              <w:left w:val="single" w:sz="12" w:space="0" w:color="161818"/>
              <w:bottom w:val="single" w:sz="12" w:space="0" w:color="161818"/>
              <w:right w:val="single" w:sz="12" w:space="0" w:color="161818"/>
            </w:tcBorders>
            <w:shd w:val="clear" w:color="auto" w:fill="FFFFFF"/>
            <w:tcMar>
              <w:top w:w="225" w:type="dxa"/>
              <w:left w:w="225" w:type="dxa"/>
              <w:bottom w:w="225" w:type="dxa"/>
              <w:right w:w="225" w:type="dxa"/>
            </w:tcMar>
            <w:hideMark/>
          </w:tcPr>
          <w:p w14:paraId="1C1EF341" w14:textId="77777777" w:rsidR="00550554" w:rsidRPr="002549D0" w:rsidRDefault="00550554" w:rsidP="008E2B7F">
            <w:pPr>
              <w:spacing w:line="240" w:lineRule="auto"/>
              <w:rPr>
                <w:rFonts w:ascii="Times New Roman" w:eastAsia="Times New Roman" w:hAnsi="Times New Roman" w:cs="Times New Roman"/>
                <w:color w:val="000000"/>
              </w:rPr>
            </w:pPr>
            <w:r w:rsidRPr="002549D0">
              <w:rPr>
                <w:rFonts w:ascii="Times New Roman" w:eastAsia="Times New Roman" w:hAnsi="Times New Roman" w:cs="Times New Roman"/>
                <w:color w:val="000000"/>
              </w:rPr>
              <w:t>2000°F (1090°C)</w:t>
            </w:r>
          </w:p>
        </w:tc>
        <w:tc>
          <w:tcPr>
            <w:tcW w:w="0" w:type="auto"/>
            <w:tcBorders>
              <w:top w:val="single" w:sz="12" w:space="0" w:color="161818"/>
              <w:left w:val="single" w:sz="12" w:space="0" w:color="161818"/>
              <w:bottom w:val="single" w:sz="12" w:space="0" w:color="161818"/>
              <w:right w:val="single" w:sz="12" w:space="0" w:color="161818"/>
            </w:tcBorders>
            <w:shd w:val="clear" w:color="auto" w:fill="FFFFFF"/>
            <w:tcMar>
              <w:top w:w="225" w:type="dxa"/>
              <w:left w:w="225" w:type="dxa"/>
              <w:bottom w:w="225" w:type="dxa"/>
              <w:right w:w="225" w:type="dxa"/>
            </w:tcMar>
            <w:hideMark/>
          </w:tcPr>
          <w:p w14:paraId="6A66D131" w14:textId="77777777" w:rsidR="00550554" w:rsidRPr="002549D0" w:rsidRDefault="00550554" w:rsidP="008E2B7F">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r w:rsidRPr="002549D0">
              <w:rPr>
                <w:rFonts w:ascii="Times New Roman" w:eastAsia="Times New Roman" w:hAnsi="Times New Roman" w:cs="Times New Roman"/>
                <w:color w:val="000000"/>
              </w:rPr>
              <w:t>ow creep &amp; higher temperature applications</w:t>
            </w:r>
          </w:p>
        </w:tc>
      </w:tr>
    </w:tbl>
    <w:p w14:paraId="54241B9A" w14:textId="77777777" w:rsidR="00550554" w:rsidRDefault="00550554" w:rsidP="00550554">
      <w:pPr>
        <w:pStyle w:val="paragraph"/>
        <w:spacing w:before="0" w:beforeAutospacing="0" w:after="0" w:afterAutospacing="0"/>
        <w:jc w:val="both"/>
        <w:textAlignment w:val="baseline"/>
        <w:rPr>
          <w:color w:val="000000" w:themeColor="text1"/>
          <w:sz w:val="22"/>
          <w:szCs w:val="22"/>
          <w:u w:val="single"/>
        </w:rPr>
      </w:pPr>
    </w:p>
    <w:p w14:paraId="0843BC6A" w14:textId="77777777" w:rsidR="00550554" w:rsidRPr="001F2B91" w:rsidRDefault="00550554" w:rsidP="00550554">
      <w:pPr>
        <w:pStyle w:val="paragraph"/>
        <w:spacing w:before="0" w:beforeAutospacing="0" w:after="0" w:afterAutospacing="0"/>
        <w:jc w:val="both"/>
        <w:textAlignment w:val="baseline"/>
        <w:rPr>
          <w:color w:val="000000" w:themeColor="text1"/>
          <w:sz w:val="22"/>
          <w:szCs w:val="22"/>
        </w:rPr>
      </w:pPr>
      <w:r w:rsidRPr="001F2B91">
        <w:rPr>
          <w:color w:val="000000" w:themeColor="text1"/>
          <w:sz w:val="22"/>
          <w:szCs w:val="22"/>
          <w:u w:val="single"/>
        </w:rPr>
        <w:t>TASK 2</w:t>
      </w:r>
      <w:r w:rsidRPr="001F2B91">
        <w:rPr>
          <w:color w:val="000000" w:themeColor="text1"/>
          <w:sz w:val="22"/>
          <w:szCs w:val="22"/>
        </w:rPr>
        <w:t>: Perform micro and macrostructural analysis using optical and scanning electron microscopy to identify the processing</w:t>
      </w:r>
      <w:r>
        <w:rPr>
          <w:color w:val="000000" w:themeColor="text1"/>
          <w:sz w:val="22"/>
          <w:szCs w:val="22"/>
        </w:rPr>
        <w:t>-</w:t>
      </w:r>
      <w:r w:rsidRPr="001F2B91">
        <w:rPr>
          <w:color w:val="000000" w:themeColor="text1"/>
          <w:sz w:val="22"/>
          <w:szCs w:val="22"/>
        </w:rPr>
        <w:t xml:space="preserve">induced defects (pores, microcracks, </w:t>
      </w:r>
      <w:proofErr w:type="spellStart"/>
      <w:r w:rsidRPr="001F2B91">
        <w:rPr>
          <w:color w:val="000000" w:themeColor="text1"/>
          <w:sz w:val="22"/>
          <w:szCs w:val="22"/>
        </w:rPr>
        <w:t>disbonds</w:t>
      </w:r>
      <w:proofErr w:type="spellEnd"/>
      <w:r w:rsidRPr="001F2B91">
        <w:rPr>
          <w:color w:val="000000" w:themeColor="text1"/>
          <w:sz w:val="22"/>
          <w:szCs w:val="22"/>
        </w:rPr>
        <w:t xml:space="preserve">, etc.). (TU) </w:t>
      </w:r>
    </w:p>
    <w:p w14:paraId="299FDD57" w14:textId="77777777" w:rsidR="00550554" w:rsidRDefault="00550554" w:rsidP="00550554">
      <w:pPr>
        <w:pStyle w:val="paragraph"/>
        <w:spacing w:before="0" w:beforeAutospacing="0" w:after="0" w:afterAutospacing="0"/>
        <w:jc w:val="both"/>
        <w:textAlignment w:val="baseline"/>
        <w:rPr>
          <w:rStyle w:val="normaltextrun"/>
          <w:color w:val="000000" w:themeColor="text1"/>
          <w:sz w:val="22"/>
          <w:szCs w:val="22"/>
          <w:u w:val="single"/>
        </w:rPr>
      </w:pPr>
    </w:p>
    <w:p w14:paraId="74FB1A3C" w14:textId="77777777" w:rsidR="00550554" w:rsidRPr="001F2B91" w:rsidRDefault="00550554" w:rsidP="00550554">
      <w:pPr>
        <w:pStyle w:val="paragraph"/>
        <w:spacing w:before="0" w:beforeAutospacing="0" w:after="0" w:afterAutospacing="0"/>
        <w:jc w:val="both"/>
        <w:textAlignment w:val="baseline"/>
        <w:rPr>
          <w:rStyle w:val="normaltextrun"/>
          <w:color w:val="000000" w:themeColor="text1"/>
          <w:sz w:val="22"/>
          <w:szCs w:val="22"/>
        </w:rPr>
      </w:pPr>
      <w:r w:rsidRPr="001F2B91">
        <w:rPr>
          <w:rStyle w:val="normaltextrun"/>
          <w:color w:val="000000" w:themeColor="text1"/>
          <w:sz w:val="22"/>
          <w:szCs w:val="22"/>
          <w:u w:val="single"/>
        </w:rPr>
        <w:t>TASK 3</w:t>
      </w:r>
      <w:r w:rsidRPr="001F2B91">
        <w:rPr>
          <w:rStyle w:val="normaltextrun"/>
          <w:color w:val="000000" w:themeColor="text1"/>
          <w:sz w:val="22"/>
          <w:szCs w:val="22"/>
        </w:rPr>
        <w:t>: Use nano-computed tomography (nano-CT) setup at AU to characterize the 3D</w:t>
      </w:r>
      <w:r>
        <w:rPr>
          <w:rStyle w:val="normaltextrun"/>
          <w:color w:val="000000" w:themeColor="text1"/>
          <w:sz w:val="22"/>
          <w:szCs w:val="22"/>
        </w:rPr>
        <w:t xml:space="preserve"> </w:t>
      </w:r>
      <w:r w:rsidRPr="001F2B91">
        <w:rPr>
          <w:rStyle w:val="normaltextrun"/>
          <w:color w:val="000000" w:themeColor="text1"/>
          <w:sz w:val="22"/>
          <w:szCs w:val="22"/>
        </w:rPr>
        <w:t>microstr</w:t>
      </w:r>
      <w:r>
        <w:rPr>
          <w:rStyle w:val="normaltextrun"/>
          <w:color w:val="000000" w:themeColor="text1"/>
          <w:sz w:val="22"/>
          <w:szCs w:val="22"/>
        </w:rPr>
        <w:t>u</w:t>
      </w:r>
      <w:r w:rsidRPr="001F2B91">
        <w:rPr>
          <w:rStyle w:val="normaltextrun"/>
          <w:color w:val="000000" w:themeColor="text1"/>
          <w:sz w:val="22"/>
          <w:szCs w:val="22"/>
        </w:rPr>
        <w:t xml:space="preserve">cture of Ox-Ox CMC. </w:t>
      </w:r>
      <w:r>
        <w:rPr>
          <w:rStyle w:val="normaltextrun"/>
          <w:color w:val="000000" w:themeColor="text1"/>
          <w:sz w:val="22"/>
          <w:szCs w:val="22"/>
        </w:rPr>
        <w:t xml:space="preserve">This characterization will focus on quantifying process defects and identifying the location/size of engineered ‘stamp’ defects. </w:t>
      </w:r>
      <w:r w:rsidRPr="001F2B91">
        <w:rPr>
          <w:rStyle w:val="normaltextrun"/>
          <w:color w:val="000000" w:themeColor="text1"/>
          <w:sz w:val="22"/>
          <w:szCs w:val="22"/>
        </w:rPr>
        <w:t xml:space="preserve">(AU)  </w:t>
      </w:r>
    </w:p>
    <w:p w14:paraId="602A6283" w14:textId="77777777" w:rsidR="00550554" w:rsidRDefault="00550554" w:rsidP="00550554">
      <w:pPr>
        <w:pStyle w:val="paragraph"/>
        <w:spacing w:before="0" w:beforeAutospacing="0" w:after="0" w:afterAutospacing="0"/>
        <w:jc w:val="both"/>
        <w:textAlignment w:val="baseline"/>
        <w:rPr>
          <w:rStyle w:val="normaltextrun"/>
          <w:color w:val="000000" w:themeColor="text1"/>
          <w:sz w:val="22"/>
          <w:szCs w:val="22"/>
          <w:u w:val="single"/>
        </w:rPr>
      </w:pPr>
    </w:p>
    <w:p w14:paraId="55121906" w14:textId="77777777" w:rsidR="00550554" w:rsidRPr="001F2B91" w:rsidRDefault="00550554" w:rsidP="00550554">
      <w:pPr>
        <w:pStyle w:val="paragraph"/>
        <w:spacing w:before="0" w:beforeAutospacing="0" w:after="0" w:afterAutospacing="0"/>
        <w:jc w:val="both"/>
        <w:textAlignment w:val="baseline"/>
        <w:rPr>
          <w:rStyle w:val="normaltextrun"/>
          <w:color w:val="000000" w:themeColor="text1"/>
          <w:sz w:val="22"/>
          <w:szCs w:val="22"/>
        </w:rPr>
      </w:pPr>
      <w:r w:rsidRPr="001F2B91">
        <w:rPr>
          <w:rStyle w:val="normaltextrun"/>
          <w:color w:val="000000" w:themeColor="text1"/>
          <w:sz w:val="22"/>
          <w:szCs w:val="22"/>
          <w:u w:val="single"/>
        </w:rPr>
        <w:t>TASK 4</w:t>
      </w:r>
      <w:r w:rsidRPr="001F2B91">
        <w:rPr>
          <w:rStyle w:val="normaltextrun"/>
          <w:color w:val="000000" w:themeColor="text1"/>
          <w:sz w:val="22"/>
          <w:szCs w:val="22"/>
        </w:rPr>
        <w:t xml:space="preserve">: </w:t>
      </w:r>
      <w:r>
        <w:rPr>
          <w:rStyle w:val="normaltextrun"/>
          <w:color w:val="000000" w:themeColor="text1"/>
          <w:sz w:val="22"/>
          <w:szCs w:val="22"/>
        </w:rPr>
        <w:t>An attempt shall be made to d</w:t>
      </w:r>
      <w:r w:rsidRPr="001F2B91">
        <w:rPr>
          <w:rStyle w:val="normaltextrun"/>
          <w:color w:val="000000" w:themeColor="text1"/>
          <w:sz w:val="22"/>
          <w:szCs w:val="22"/>
        </w:rPr>
        <w:t xml:space="preserve">evelop a voxel-based </w:t>
      </w:r>
      <w:r>
        <w:rPr>
          <w:rStyle w:val="normaltextrun"/>
          <w:color w:val="000000" w:themeColor="text1"/>
          <w:sz w:val="22"/>
          <w:szCs w:val="22"/>
        </w:rPr>
        <w:t>finite element</w:t>
      </w:r>
      <w:r w:rsidRPr="001F2B91">
        <w:rPr>
          <w:rStyle w:val="normaltextrun"/>
          <w:color w:val="000000" w:themeColor="text1"/>
          <w:sz w:val="22"/>
          <w:szCs w:val="22"/>
        </w:rPr>
        <w:t xml:space="preserve"> approach to assess the mechanical behavior of Ox-Ox CMC </w:t>
      </w:r>
      <w:r w:rsidRPr="001F2B91">
        <w:rPr>
          <w:rStyle w:val="spellingerror"/>
          <w:color w:val="000000" w:themeColor="text1"/>
          <w:sz w:val="22"/>
          <w:szCs w:val="22"/>
        </w:rPr>
        <w:t>laminates based on previous work [1,</w:t>
      </w:r>
      <w:r>
        <w:rPr>
          <w:rStyle w:val="spellingerror"/>
          <w:color w:val="000000" w:themeColor="text1"/>
          <w:sz w:val="22"/>
          <w:szCs w:val="22"/>
        </w:rPr>
        <w:t>4</w:t>
      </w:r>
      <w:r w:rsidRPr="001F2B91">
        <w:rPr>
          <w:rStyle w:val="spellingerror"/>
          <w:color w:val="000000" w:themeColor="text1"/>
          <w:sz w:val="22"/>
          <w:szCs w:val="22"/>
        </w:rPr>
        <w:t>]</w:t>
      </w:r>
      <w:r w:rsidRPr="001F2B91">
        <w:rPr>
          <w:rStyle w:val="normaltextrun"/>
          <w:color w:val="000000" w:themeColor="text1"/>
          <w:sz w:val="22"/>
          <w:szCs w:val="22"/>
        </w:rPr>
        <w:t>.</w:t>
      </w:r>
      <w:r w:rsidRPr="001F2B91">
        <w:rPr>
          <w:rStyle w:val="eop"/>
          <w:color w:val="000000" w:themeColor="text1"/>
          <w:sz w:val="22"/>
          <w:szCs w:val="22"/>
        </w:rPr>
        <w:t> </w:t>
      </w:r>
      <w:r>
        <w:rPr>
          <w:rStyle w:val="eop"/>
          <w:color w:val="000000" w:themeColor="text1"/>
          <w:sz w:val="22"/>
          <w:szCs w:val="22"/>
        </w:rPr>
        <w:t xml:space="preserve">The inclusion of process defects via analytical means will also be investigated. </w:t>
      </w:r>
      <w:r w:rsidRPr="001F2B91">
        <w:rPr>
          <w:rStyle w:val="eop"/>
          <w:color w:val="000000" w:themeColor="text1"/>
          <w:sz w:val="22"/>
          <w:szCs w:val="22"/>
        </w:rPr>
        <w:t>(AU)</w:t>
      </w:r>
    </w:p>
    <w:p w14:paraId="3256E86D" w14:textId="77777777" w:rsidR="00550554" w:rsidRDefault="00550554" w:rsidP="00550554">
      <w:pPr>
        <w:pStyle w:val="paragraph"/>
        <w:spacing w:before="0" w:beforeAutospacing="0" w:after="0" w:afterAutospacing="0"/>
        <w:jc w:val="both"/>
        <w:textAlignment w:val="baseline"/>
        <w:rPr>
          <w:rStyle w:val="normaltextrun"/>
          <w:color w:val="000000" w:themeColor="text1"/>
          <w:sz w:val="22"/>
          <w:szCs w:val="22"/>
        </w:rPr>
      </w:pPr>
    </w:p>
    <w:p w14:paraId="4B1F70FE" w14:textId="77777777" w:rsidR="00550554" w:rsidRPr="001F2B91" w:rsidRDefault="00550554" w:rsidP="00550554">
      <w:pPr>
        <w:pStyle w:val="paragraph"/>
        <w:spacing w:before="0" w:beforeAutospacing="0" w:after="0" w:afterAutospacing="0"/>
        <w:jc w:val="both"/>
        <w:textAlignment w:val="baseline"/>
        <w:rPr>
          <w:rStyle w:val="normaltextrun"/>
          <w:color w:val="000000" w:themeColor="text1"/>
          <w:sz w:val="22"/>
          <w:szCs w:val="22"/>
        </w:rPr>
      </w:pPr>
      <w:r w:rsidRPr="002549D0">
        <w:rPr>
          <w:rStyle w:val="normaltextrun"/>
          <w:color w:val="000000" w:themeColor="text1"/>
          <w:sz w:val="22"/>
          <w:szCs w:val="22"/>
          <w:u w:val="single"/>
        </w:rPr>
        <w:t>TASK 5</w:t>
      </w:r>
      <w:r w:rsidRPr="001F2B91">
        <w:rPr>
          <w:rStyle w:val="normaltextrun"/>
          <w:color w:val="000000" w:themeColor="text1"/>
          <w:sz w:val="22"/>
          <w:szCs w:val="22"/>
        </w:rPr>
        <w:t>: Perform targeted fracture tests on ‘porous’ Ox-Ox CMC laminates to investigate the</w:t>
      </w:r>
      <w:r>
        <w:rPr>
          <w:rStyle w:val="normaltextrun"/>
          <w:color w:val="000000" w:themeColor="text1"/>
          <w:sz w:val="22"/>
          <w:szCs w:val="22"/>
        </w:rPr>
        <w:t>se defects’ effect on the composites’ fracture resistance</w:t>
      </w:r>
      <w:r w:rsidRPr="001F2B91">
        <w:rPr>
          <w:rStyle w:val="normaltextrun"/>
          <w:color w:val="000000" w:themeColor="text1"/>
          <w:sz w:val="22"/>
          <w:szCs w:val="22"/>
        </w:rPr>
        <w:t xml:space="preserve">. </w:t>
      </w:r>
      <w:r>
        <w:rPr>
          <w:rStyle w:val="normaltextrun"/>
          <w:color w:val="000000" w:themeColor="text1"/>
          <w:sz w:val="22"/>
          <w:szCs w:val="22"/>
        </w:rPr>
        <w:t xml:space="preserve">The use of additional instrumentation (infrared thermography) during fracture tests will be investigated. </w:t>
      </w:r>
      <w:r w:rsidRPr="001F2B91">
        <w:rPr>
          <w:rStyle w:val="normaltextrun"/>
          <w:color w:val="000000" w:themeColor="text1"/>
          <w:sz w:val="22"/>
          <w:szCs w:val="22"/>
        </w:rPr>
        <w:t>(TU)</w:t>
      </w:r>
    </w:p>
    <w:p w14:paraId="103EA07C" w14:textId="77777777" w:rsidR="00550554" w:rsidRDefault="00550554" w:rsidP="00550554">
      <w:pPr>
        <w:pStyle w:val="paragraph"/>
        <w:spacing w:before="0" w:beforeAutospacing="0" w:after="0" w:afterAutospacing="0"/>
        <w:jc w:val="both"/>
        <w:textAlignment w:val="baseline"/>
        <w:rPr>
          <w:rStyle w:val="normaltextrun"/>
          <w:color w:val="000000" w:themeColor="text1"/>
          <w:sz w:val="22"/>
          <w:szCs w:val="22"/>
          <w:u w:val="single"/>
        </w:rPr>
      </w:pPr>
    </w:p>
    <w:p w14:paraId="4D9F7137" w14:textId="77777777" w:rsidR="00550554" w:rsidRPr="001F2B91" w:rsidRDefault="00550554" w:rsidP="00550554">
      <w:pPr>
        <w:pStyle w:val="paragraph"/>
        <w:spacing w:before="0" w:beforeAutospacing="0" w:after="0" w:afterAutospacing="0"/>
        <w:jc w:val="both"/>
        <w:textAlignment w:val="baseline"/>
        <w:rPr>
          <w:rStyle w:val="normaltextrun"/>
          <w:color w:val="000000" w:themeColor="text1"/>
          <w:sz w:val="22"/>
          <w:szCs w:val="22"/>
        </w:rPr>
      </w:pPr>
      <w:r w:rsidRPr="001F2B91">
        <w:rPr>
          <w:rStyle w:val="normaltextrun"/>
          <w:color w:val="000000" w:themeColor="text1"/>
          <w:sz w:val="22"/>
          <w:szCs w:val="22"/>
          <w:u w:val="single"/>
        </w:rPr>
        <w:t>TASK 6</w:t>
      </w:r>
      <w:r w:rsidRPr="001F2B91">
        <w:rPr>
          <w:rStyle w:val="normaltextrun"/>
          <w:color w:val="000000" w:themeColor="text1"/>
          <w:sz w:val="22"/>
          <w:szCs w:val="22"/>
        </w:rPr>
        <w:t>: </w:t>
      </w:r>
      <w:r>
        <w:rPr>
          <w:rStyle w:val="normaltextrun"/>
          <w:color w:val="000000" w:themeColor="text1"/>
          <w:sz w:val="22"/>
          <w:szCs w:val="22"/>
        </w:rPr>
        <w:t>The cohesive zone modeling (CZM) approach developed during Phase I will be further refined by incorporating user-defined traction-separation laws to capture the fracture process zone in CMCs under mode I loading. Phase II will address crack jumping from the defect ply to the neighboring ply. Finally, extending Phase I results, a predictive stochastic multi-scale constitutive model for porous Ox-Ox CMC laminates that explicitly accounts for process-induced defects will be attempted</w:t>
      </w:r>
      <w:r w:rsidRPr="001F2B91">
        <w:rPr>
          <w:rStyle w:val="normaltextrun"/>
          <w:color w:val="000000" w:themeColor="text1"/>
          <w:sz w:val="22"/>
          <w:szCs w:val="22"/>
        </w:rPr>
        <w:t xml:space="preserve"> [</w:t>
      </w:r>
      <w:r>
        <w:rPr>
          <w:rStyle w:val="normaltextrun"/>
          <w:color w:val="000000" w:themeColor="text1"/>
          <w:sz w:val="22"/>
          <w:szCs w:val="22"/>
        </w:rPr>
        <w:t>5</w:t>
      </w:r>
      <w:r w:rsidRPr="001F2B91">
        <w:rPr>
          <w:rStyle w:val="normaltextrun"/>
          <w:color w:val="000000" w:themeColor="text1"/>
          <w:sz w:val="22"/>
          <w:szCs w:val="22"/>
        </w:rPr>
        <w:t>,</w:t>
      </w:r>
      <w:r>
        <w:rPr>
          <w:rStyle w:val="normaltextrun"/>
          <w:color w:val="000000" w:themeColor="text1"/>
          <w:sz w:val="22"/>
          <w:szCs w:val="22"/>
        </w:rPr>
        <w:t>6</w:t>
      </w:r>
      <w:r w:rsidRPr="001F2B91">
        <w:rPr>
          <w:rStyle w:val="normaltextrun"/>
          <w:color w:val="000000" w:themeColor="text1"/>
          <w:sz w:val="22"/>
          <w:szCs w:val="22"/>
        </w:rPr>
        <w:t>].</w:t>
      </w:r>
      <w:r w:rsidRPr="001F2B91">
        <w:rPr>
          <w:rStyle w:val="eop"/>
          <w:color w:val="000000" w:themeColor="text1"/>
          <w:sz w:val="22"/>
          <w:szCs w:val="22"/>
        </w:rPr>
        <w:t> (AU)</w:t>
      </w:r>
    </w:p>
    <w:p w14:paraId="78C71F59" w14:textId="77777777" w:rsidR="00550554" w:rsidRDefault="00550554" w:rsidP="00550554">
      <w:pPr>
        <w:pStyle w:val="paragraph"/>
        <w:spacing w:before="0" w:beforeAutospacing="0" w:after="0" w:afterAutospacing="0"/>
        <w:jc w:val="both"/>
        <w:textAlignment w:val="baseline"/>
        <w:rPr>
          <w:rStyle w:val="normaltextrun"/>
          <w:color w:val="000000" w:themeColor="text1"/>
          <w:sz w:val="22"/>
          <w:szCs w:val="22"/>
          <w:u w:val="single"/>
        </w:rPr>
      </w:pPr>
    </w:p>
    <w:p w14:paraId="0A0A8768" w14:textId="77777777" w:rsidR="00550554" w:rsidRPr="001F2B91" w:rsidRDefault="00550554" w:rsidP="00550554">
      <w:pPr>
        <w:pStyle w:val="paragraph"/>
        <w:spacing w:before="0" w:beforeAutospacing="0" w:after="0" w:afterAutospacing="0"/>
        <w:jc w:val="both"/>
        <w:textAlignment w:val="baseline"/>
        <w:rPr>
          <w:rStyle w:val="normaltextrun"/>
          <w:color w:val="000000" w:themeColor="text1"/>
          <w:sz w:val="22"/>
          <w:szCs w:val="22"/>
        </w:rPr>
      </w:pPr>
      <w:r w:rsidRPr="001F2B91">
        <w:rPr>
          <w:rStyle w:val="normaltextrun"/>
          <w:color w:val="000000" w:themeColor="text1"/>
          <w:sz w:val="22"/>
          <w:szCs w:val="22"/>
          <w:u w:val="single"/>
        </w:rPr>
        <w:t>TASK 7</w:t>
      </w:r>
      <w:r w:rsidRPr="001F2B91">
        <w:rPr>
          <w:rStyle w:val="normaltextrun"/>
          <w:color w:val="000000" w:themeColor="text1"/>
          <w:sz w:val="22"/>
          <w:szCs w:val="22"/>
        </w:rPr>
        <w:t>: Document key results and summarize. (TU+AU)</w:t>
      </w:r>
    </w:p>
    <w:p w14:paraId="50F94DD0" w14:textId="77777777" w:rsidR="00550554" w:rsidRPr="001F2B91" w:rsidRDefault="00550554" w:rsidP="00550554">
      <w:pPr>
        <w:autoSpaceDE w:val="0"/>
        <w:autoSpaceDN w:val="0"/>
        <w:adjustRightInd w:val="0"/>
        <w:spacing w:line="240" w:lineRule="auto"/>
        <w:contextualSpacing/>
        <w:jc w:val="both"/>
        <w:rPr>
          <w:rFonts w:ascii="Times New Roman" w:hAnsi="Times New Roman" w:cs="Times New Roman"/>
          <w:b/>
          <w:color w:val="000000" w:themeColor="text1"/>
          <w:u w:val="single"/>
        </w:rPr>
      </w:pPr>
      <w:r w:rsidRPr="001F2B91">
        <w:rPr>
          <w:rFonts w:ascii="Times New Roman" w:hAnsi="Times New Roman" w:cs="Times New Roman"/>
          <w:b/>
          <w:color w:val="000000" w:themeColor="text1"/>
          <w:u w:val="single"/>
        </w:rPr>
        <w:t>Deliverables</w:t>
      </w:r>
    </w:p>
    <w:p w14:paraId="072B04C6" w14:textId="77777777" w:rsidR="00550554" w:rsidRPr="001F2B91" w:rsidRDefault="00550554" w:rsidP="00550554">
      <w:pPr>
        <w:autoSpaceDE w:val="0"/>
        <w:autoSpaceDN w:val="0"/>
        <w:adjustRightInd w:val="0"/>
        <w:spacing w:line="240" w:lineRule="auto"/>
        <w:contextualSpacing/>
        <w:jc w:val="both"/>
        <w:rPr>
          <w:rFonts w:ascii="Times New Roman" w:hAnsi="Times New Roman" w:cs="Times New Roman"/>
          <w:b/>
          <w:color w:val="000000" w:themeColor="text1"/>
          <w:u w:val="single"/>
        </w:rPr>
      </w:pPr>
    </w:p>
    <w:p w14:paraId="1862DC1A" w14:textId="77777777" w:rsidR="00550554" w:rsidRPr="001F2B91" w:rsidRDefault="00550554" w:rsidP="00550554">
      <w:pPr>
        <w:rPr>
          <w:rFonts w:ascii="Times New Roman" w:hAnsi="Times New Roman" w:cs="Times New Roman"/>
          <w:color w:val="000000" w:themeColor="text1"/>
        </w:rPr>
      </w:pPr>
      <w:r w:rsidRPr="001F2B91">
        <w:rPr>
          <w:rFonts w:ascii="Times New Roman" w:hAnsi="Times New Roman" w:cs="Times New Roman"/>
          <w:b/>
          <w:color w:val="000000" w:themeColor="text1"/>
        </w:rPr>
        <w:t xml:space="preserve">Phase II: </w:t>
      </w:r>
      <w:r w:rsidRPr="001F2B91">
        <w:rPr>
          <w:rFonts w:ascii="Times New Roman" w:hAnsi="Times New Roman" w:cs="Times New Roman"/>
          <w:color w:val="000000" w:themeColor="text1"/>
        </w:rPr>
        <w:t>The following items will be shared with NIAR/</w:t>
      </w:r>
      <w:proofErr w:type="spellStart"/>
      <w:r w:rsidRPr="001F2B91">
        <w:rPr>
          <w:rFonts w:ascii="Times New Roman" w:hAnsi="Times New Roman" w:cs="Times New Roman"/>
          <w:color w:val="000000" w:themeColor="text1"/>
        </w:rPr>
        <w:t>DevCOM</w:t>
      </w:r>
      <w:proofErr w:type="spellEnd"/>
      <w:r w:rsidRPr="001F2B91">
        <w:rPr>
          <w:rFonts w:ascii="Times New Roman" w:hAnsi="Times New Roman" w:cs="Times New Roman"/>
          <w:color w:val="000000" w:themeColor="text1"/>
        </w:rPr>
        <w:t>:</w:t>
      </w:r>
    </w:p>
    <w:p w14:paraId="23A27F74" w14:textId="77777777" w:rsidR="00550554" w:rsidRPr="001F2B91" w:rsidRDefault="00550554" w:rsidP="00550554">
      <w:pPr>
        <w:pStyle w:val="ListParagraph"/>
        <w:numPr>
          <w:ilvl w:val="0"/>
          <w:numId w:val="27"/>
        </w:numPr>
        <w:spacing w:after="200"/>
        <w:rPr>
          <w:rFonts w:ascii="Times New Roman" w:hAnsi="Times New Roman" w:cs="Times New Roman"/>
          <w:color w:val="000000" w:themeColor="text1"/>
        </w:rPr>
      </w:pPr>
      <w:r w:rsidRPr="001F2B91">
        <w:rPr>
          <w:rFonts w:ascii="Times New Roman" w:hAnsi="Times New Roman" w:cs="Times New Roman"/>
          <w:color w:val="000000" w:themeColor="text1"/>
        </w:rPr>
        <w:t xml:space="preserve">A detailed procedure for multi-scale damage development (modeling and experimental technique) in CMCs shall be developed and shared. </w:t>
      </w:r>
    </w:p>
    <w:p w14:paraId="7CD0F525" w14:textId="0B0586F1" w:rsidR="00856713" w:rsidRDefault="00550554" w:rsidP="00550554">
      <w:pPr>
        <w:autoSpaceDE w:val="0"/>
        <w:autoSpaceDN w:val="0"/>
        <w:adjustRightInd w:val="0"/>
        <w:spacing w:line="240" w:lineRule="auto"/>
        <w:jc w:val="both"/>
        <w:rPr>
          <w:rFonts w:ascii="Times New Roman" w:hAnsi="Times New Roman" w:cs="Times New Roman"/>
          <w:color w:val="000000" w:themeColor="text1"/>
        </w:rPr>
      </w:pPr>
      <w:r w:rsidRPr="001F2B91">
        <w:rPr>
          <w:rFonts w:ascii="Times New Roman" w:hAnsi="Times New Roman" w:cs="Times New Roman"/>
          <w:color w:val="000000" w:themeColor="text1"/>
        </w:rPr>
        <w:t>A detailed report documenting experimental/computational standards developed shall be shared.</w:t>
      </w:r>
    </w:p>
    <w:p w14:paraId="6E1671D6" w14:textId="6E1A17F9" w:rsidR="00550554" w:rsidRDefault="00550554" w:rsidP="00550554">
      <w:pPr>
        <w:autoSpaceDE w:val="0"/>
        <w:autoSpaceDN w:val="0"/>
        <w:adjustRightInd w:val="0"/>
        <w:spacing w:line="240" w:lineRule="auto"/>
        <w:jc w:val="both"/>
        <w:rPr>
          <w:rFonts w:ascii="Arial" w:hAnsi="Arial" w:cs="Arial"/>
        </w:rPr>
      </w:pPr>
    </w:p>
    <w:p w14:paraId="7A16A7C3" w14:textId="522ECADE" w:rsidR="00550554" w:rsidRDefault="00550554" w:rsidP="00550554">
      <w:pPr>
        <w:autoSpaceDE w:val="0"/>
        <w:autoSpaceDN w:val="0"/>
        <w:adjustRightInd w:val="0"/>
        <w:spacing w:line="240" w:lineRule="auto"/>
        <w:jc w:val="both"/>
        <w:rPr>
          <w:rFonts w:ascii="Arial" w:hAnsi="Arial" w:cs="Arial"/>
        </w:rPr>
      </w:pPr>
    </w:p>
    <w:p w14:paraId="68297732" w14:textId="19CE9D1F" w:rsidR="00550554" w:rsidRDefault="00550554" w:rsidP="00550554">
      <w:pPr>
        <w:autoSpaceDE w:val="0"/>
        <w:autoSpaceDN w:val="0"/>
        <w:adjustRightInd w:val="0"/>
        <w:spacing w:line="240" w:lineRule="auto"/>
        <w:jc w:val="both"/>
        <w:rPr>
          <w:rFonts w:ascii="Arial" w:hAnsi="Arial" w:cs="Arial"/>
        </w:rPr>
      </w:pPr>
    </w:p>
    <w:p w14:paraId="266E6D94" w14:textId="756E8CE5" w:rsidR="00550554" w:rsidRDefault="00550554" w:rsidP="00550554">
      <w:pPr>
        <w:autoSpaceDE w:val="0"/>
        <w:autoSpaceDN w:val="0"/>
        <w:adjustRightInd w:val="0"/>
        <w:spacing w:line="240" w:lineRule="auto"/>
        <w:jc w:val="both"/>
        <w:rPr>
          <w:rFonts w:ascii="Arial" w:hAnsi="Arial" w:cs="Arial"/>
        </w:rPr>
      </w:pPr>
    </w:p>
    <w:p w14:paraId="2D202DFF" w14:textId="46914C67" w:rsidR="00550554" w:rsidRDefault="00550554" w:rsidP="00550554">
      <w:pPr>
        <w:autoSpaceDE w:val="0"/>
        <w:autoSpaceDN w:val="0"/>
        <w:adjustRightInd w:val="0"/>
        <w:spacing w:line="240" w:lineRule="auto"/>
        <w:jc w:val="both"/>
        <w:rPr>
          <w:rFonts w:ascii="Arial" w:hAnsi="Arial" w:cs="Arial"/>
        </w:rPr>
      </w:pPr>
    </w:p>
    <w:p w14:paraId="4F2CF12C" w14:textId="0A2CF217" w:rsidR="00550554" w:rsidRDefault="00550554" w:rsidP="00550554">
      <w:pPr>
        <w:autoSpaceDE w:val="0"/>
        <w:autoSpaceDN w:val="0"/>
        <w:adjustRightInd w:val="0"/>
        <w:spacing w:line="240" w:lineRule="auto"/>
        <w:jc w:val="both"/>
        <w:rPr>
          <w:rFonts w:ascii="Arial" w:hAnsi="Arial" w:cs="Arial"/>
        </w:rPr>
      </w:pPr>
    </w:p>
    <w:p w14:paraId="79500C4E" w14:textId="77777777" w:rsidR="00550554" w:rsidRDefault="00550554" w:rsidP="00550554">
      <w:pPr>
        <w:autoSpaceDE w:val="0"/>
        <w:autoSpaceDN w:val="0"/>
        <w:adjustRightInd w:val="0"/>
        <w:spacing w:line="240" w:lineRule="auto"/>
        <w:jc w:val="both"/>
        <w:rPr>
          <w:rFonts w:ascii="Arial" w:hAnsi="Arial" w:cs="Arial"/>
        </w:rPr>
      </w:pPr>
    </w:p>
    <w:p w14:paraId="40BA5C88" w14:textId="487CA2E6" w:rsidR="00550554" w:rsidRDefault="00550554" w:rsidP="00550554">
      <w:pPr>
        <w:autoSpaceDE w:val="0"/>
        <w:autoSpaceDN w:val="0"/>
        <w:adjustRightInd w:val="0"/>
        <w:spacing w:line="240" w:lineRule="auto"/>
        <w:jc w:val="both"/>
        <w:rPr>
          <w:rFonts w:ascii="Arial" w:hAnsi="Arial" w:cs="Arial"/>
        </w:rPr>
      </w:pPr>
    </w:p>
    <w:p w14:paraId="7082350F" w14:textId="1786D32C" w:rsidR="00550554" w:rsidRPr="00550554" w:rsidRDefault="00550554" w:rsidP="00550554">
      <w:pPr>
        <w:autoSpaceDE w:val="0"/>
        <w:autoSpaceDN w:val="0"/>
        <w:adjustRightInd w:val="0"/>
        <w:spacing w:line="240" w:lineRule="auto"/>
        <w:jc w:val="both"/>
        <w:rPr>
          <w:rStyle w:val="normaltextrun"/>
          <w:rFonts w:ascii="Times New Roman" w:eastAsia="Times New Roman" w:hAnsi="Times New Roman" w:cs="Times New Roman"/>
          <w:color w:val="000000" w:themeColor="text1"/>
          <w:u w:val="single"/>
        </w:rPr>
      </w:pPr>
      <w:r w:rsidRPr="00550554">
        <w:rPr>
          <w:rStyle w:val="normaltextrun"/>
          <w:rFonts w:ascii="Times New Roman" w:eastAsia="Times New Roman" w:hAnsi="Times New Roman" w:cs="Times New Roman"/>
          <w:color w:val="000000" w:themeColor="text1"/>
          <w:u w:val="single"/>
        </w:rPr>
        <w:t xml:space="preserve">Budget: </w:t>
      </w:r>
    </w:p>
    <w:p w14:paraId="4216FB69" w14:textId="06B7C80F" w:rsidR="00856713" w:rsidRDefault="00856713">
      <w:pPr>
        <w:rPr>
          <w:rFonts w:ascii="Arial" w:eastAsia="Arial" w:hAnsi="Arial" w:cs="Arial"/>
        </w:rPr>
      </w:pPr>
    </w:p>
    <w:p w14:paraId="5382A3EA" w14:textId="5AE1B67A" w:rsidR="00856713" w:rsidRDefault="00550554">
      <w:pPr>
        <w:rPr>
          <w:rFonts w:ascii="Arial" w:eastAsia="Arial" w:hAnsi="Arial" w:cs="Arial"/>
        </w:rPr>
      </w:pPr>
      <w:r w:rsidRPr="00CD0DC0">
        <w:rPr>
          <w:noProof/>
        </w:rPr>
        <w:drawing>
          <wp:inline distT="0" distB="0" distL="0" distR="0" wp14:anchorId="202256DD" wp14:editId="606B2F61">
            <wp:extent cx="4933950" cy="461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3950" cy="4612640"/>
                    </a:xfrm>
                    <a:prstGeom prst="rect">
                      <a:avLst/>
                    </a:prstGeom>
                    <a:noFill/>
                    <a:ln>
                      <a:noFill/>
                    </a:ln>
                  </pic:spPr>
                </pic:pic>
              </a:graphicData>
            </a:graphic>
          </wp:inline>
        </w:drawing>
      </w:r>
    </w:p>
    <w:p w14:paraId="3C95CCD6" w14:textId="59E0028F" w:rsidR="00856713" w:rsidRDefault="00856713">
      <w:pPr>
        <w:rPr>
          <w:rFonts w:ascii="Arial" w:eastAsia="Arial" w:hAnsi="Arial" w:cs="Arial"/>
        </w:rPr>
      </w:pPr>
    </w:p>
    <w:p w14:paraId="01CF1978" w14:textId="0110CB31" w:rsidR="00856713" w:rsidRDefault="00856713">
      <w:pPr>
        <w:rPr>
          <w:rFonts w:ascii="Arial" w:eastAsia="Arial" w:hAnsi="Arial" w:cs="Arial"/>
        </w:rPr>
      </w:pPr>
    </w:p>
    <w:p w14:paraId="7C4FCBED" w14:textId="1C4F2B9F" w:rsidR="00856713" w:rsidRDefault="00856713">
      <w:pPr>
        <w:rPr>
          <w:rFonts w:ascii="Arial" w:eastAsia="Arial" w:hAnsi="Arial" w:cs="Arial"/>
        </w:rPr>
      </w:pPr>
    </w:p>
    <w:p w14:paraId="2449220B" w14:textId="24ABCB14" w:rsidR="00856713" w:rsidRDefault="00856713">
      <w:pPr>
        <w:rPr>
          <w:rFonts w:ascii="Arial" w:eastAsia="Arial" w:hAnsi="Arial" w:cs="Arial"/>
        </w:rPr>
      </w:pPr>
    </w:p>
    <w:p w14:paraId="6D9A71E4" w14:textId="5910176F" w:rsidR="00856713" w:rsidRDefault="00856713">
      <w:pPr>
        <w:rPr>
          <w:rFonts w:ascii="Arial" w:eastAsia="Arial" w:hAnsi="Arial" w:cs="Arial"/>
        </w:rPr>
      </w:pPr>
    </w:p>
    <w:p w14:paraId="5823F210" w14:textId="760A3BB5" w:rsidR="00856713" w:rsidRDefault="00856713">
      <w:pPr>
        <w:rPr>
          <w:rFonts w:ascii="Arial" w:eastAsia="Arial" w:hAnsi="Arial" w:cs="Arial"/>
        </w:rPr>
      </w:pPr>
    </w:p>
    <w:p w14:paraId="01A17E2D" w14:textId="2B723BB9" w:rsidR="00856713" w:rsidRDefault="00856713">
      <w:pPr>
        <w:rPr>
          <w:rFonts w:ascii="Arial" w:eastAsia="Arial" w:hAnsi="Arial" w:cs="Arial"/>
        </w:rPr>
      </w:pPr>
    </w:p>
    <w:p w14:paraId="5869E499" w14:textId="7173B65B" w:rsidR="00856713" w:rsidRDefault="00856713">
      <w:pPr>
        <w:rPr>
          <w:rFonts w:ascii="Arial" w:eastAsia="Arial" w:hAnsi="Arial" w:cs="Arial"/>
        </w:rPr>
      </w:pPr>
    </w:p>
    <w:p w14:paraId="7F27B173" w14:textId="30CF744D" w:rsidR="00856713" w:rsidRDefault="00856713">
      <w:pPr>
        <w:rPr>
          <w:rFonts w:ascii="Arial" w:eastAsia="Arial" w:hAnsi="Arial" w:cs="Arial"/>
        </w:rPr>
      </w:pPr>
    </w:p>
    <w:p w14:paraId="21AD7AA0" w14:textId="17461F00" w:rsidR="00856713" w:rsidRDefault="00856713">
      <w:pPr>
        <w:rPr>
          <w:rFonts w:ascii="Arial" w:eastAsia="Arial" w:hAnsi="Arial" w:cs="Arial"/>
        </w:rPr>
      </w:pPr>
    </w:p>
    <w:p w14:paraId="781FF26D" w14:textId="7CA43EF9" w:rsidR="00856713" w:rsidRDefault="00856713">
      <w:pPr>
        <w:rPr>
          <w:rFonts w:ascii="Arial" w:eastAsia="Arial" w:hAnsi="Arial" w:cs="Arial"/>
        </w:rPr>
      </w:pPr>
    </w:p>
    <w:p w14:paraId="4410CE91" w14:textId="53D1711C" w:rsidR="00856713" w:rsidRDefault="00856713">
      <w:pPr>
        <w:rPr>
          <w:rFonts w:ascii="Arial" w:eastAsia="Arial" w:hAnsi="Arial" w:cs="Arial"/>
        </w:rPr>
      </w:pPr>
    </w:p>
    <w:p w14:paraId="24ED103F" w14:textId="359508E5" w:rsidR="00856713" w:rsidRDefault="00856713">
      <w:pPr>
        <w:rPr>
          <w:rFonts w:ascii="Arial" w:eastAsia="Arial" w:hAnsi="Arial" w:cs="Arial"/>
        </w:rPr>
      </w:pPr>
    </w:p>
    <w:p w14:paraId="31830206" w14:textId="09F168F0" w:rsidR="00856713" w:rsidRDefault="00856713">
      <w:pPr>
        <w:rPr>
          <w:rFonts w:ascii="Arial" w:eastAsia="Arial" w:hAnsi="Arial" w:cs="Arial"/>
        </w:rPr>
      </w:pPr>
    </w:p>
    <w:p w14:paraId="0D5380FA" w14:textId="5787BCBA" w:rsidR="00856713" w:rsidRDefault="00856713">
      <w:pPr>
        <w:rPr>
          <w:rFonts w:ascii="Arial" w:eastAsia="Arial" w:hAnsi="Arial" w:cs="Arial"/>
        </w:rPr>
      </w:pPr>
    </w:p>
    <w:p w14:paraId="0D601778" w14:textId="3A711FA6" w:rsidR="00856713" w:rsidRDefault="00856713">
      <w:pPr>
        <w:rPr>
          <w:rFonts w:ascii="Arial" w:eastAsia="Arial" w:hAnsi="Arial" w:cs="Arial"/>
        </w:rPr>
      </w:pPr>
    </w:p>
    <w:p w14:paraId="20D800F8" w14:textId="19A9DF85" w:rsidR="00856713" w:rsidRDefault="00856713">
      <w:pPr>
        <w:rPr>
          <w:rFonts w:ascii="Arial" w:eastAsia="Arial" w:hAnsi="Arial" w:cs="Arial"/>
        </w:rPr>
      </w:pPr>
    </w:p>
    <w:p w14:paraId="24F0B85A" w14:textId="41DD0FAA" w:rsidR="00856713" w:rsidRDefault="00856713">
      <w:pPr>
        <w:rPr>
          <w:rFonts w:ascii="Arial" w:eastAsia="Arial" w:hAnsi="Arial" w:cs="Arial"/>
        </w:rPr>
      </w:pPr>
    </w:p>
    <w:p w14:paraId="58AEC4B9" w14:textId="43BDD07D" w:rsidR="00856713" w:rsidRDefault="00856713">
      <w:pPr>
        <w:rPr>
          <w:rFonts w:ascii="Arial" w:eastAsia="Arial" w:hAnsi="Arial" w:cs="Arial"/>
        </w:rPr>
      </w:pPr>
    </w:p>
    <w:p w14:paraId="63F418BC" w14:textId="2665CF85" w:rsidR="00856713" w:rsidRDefault="00856713">
      <w:pPr>
        <w:rPr>
          <w:rFonts w:ascii="Arial" w:eastAsia="Arial" w:hAnsi="Arial" w:cs="Arial"/>
        </w:rPr>
      </w:pPr>
    </w:p>
    <w:p w14:paraId="2AD6F862" w14:textId="1403A3FE" w:rsidR="00856713" w:rsidRDefault="00856713">
      <w:pPr>
        <w:rPr>
          <w:rFonts w:ascii="Arial" w:eastAsia="Arial" w:hAnsi="Arial" w:cs="Arial"/>
        </w:rPr>
      </w:pPr>
    </w:p>
    <w:p w14:paraId="6AB6F953" w14:textId="77777777" w:rsidR="00856713" w:rsidRPr="00640DB7" w:rsidRDefault="00856713">
      <w:pPr>
        <w:rPr>
          <w:rFonts w:ascii="Arial" w:eastAsia="Arial" w:hAnsi="Arial" w:cs="Arial"/>
        </w:rPr>
      </w:pPr>
    </w:p>
    <w:tbl>
      <w:tblPr>
        <w:tblStyle w:val="a8"/>
        <w:tblW w:w="10649"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49"/>
      </w:tblGrid>
      <w:tr w:rsidR="000138E5" w14:paraId="01C37CF0" w14:textId="77777777">
        <w:tc>
          <w:tcPr>
            <w:tcW w:w="10649" w:type="dxa"/>
          </w:tcPr>
          <w:p w14:paraId="7E81A0DD" w14:textId="3FF841F1" w:rsidR="00AB7E3A" w:rsidRDefault="00313061" w:rsidP="00AB7E3A">
            <w:pPr>
              <w:widowControl w:val="0"/>
              <w:spacing w:line="240" w:lineRule="auto"/>
              <w:jc w:val="center"/>
              <w:rPr>
                <w:rFonts w:ascii="Arial" w:eastAsia="Arial" w:hAnsi="Arial" w:cs="Arial"/>
                <w:color w:val="000000"/>
              </w:rPr>
            </w:pPr>
            <w:r>
              <w:rPr>
                <w:rFonts w:ascii="Arial" w:eastAsia="Arial" w:hAnsi="Arial" w:cs="Arial"/>
                <w:b/>
                <w:color w:val="000000"/>
              </w:rPr>
              <w:t>Subcontract</w:t>
            </w:r>
            <w:r w:rsidR="00AB7E3A">
              <w:rPr>
                <w:rFonts w:ascii="Arial" w:eastAsia="Arial" w:hAnsi="Arial" w:cs="Arial"/>
                <w:b/>
                <w:color w:val="000000"/>
              </w:rPr>
              <w:t xml:space="preserve"> Under a Federal Contract</w:t>
            </w:r>
          </w:p>
          <w:p w14:paraId="161D22F1" w14:textId="77777777" w:rsidR="000138E5" w:rsidRDefault="00ED0BC5">
            <w:pPr>
              <w:spacing w:line="240" w:lineRule="auto"/>
              <w:jc w:val="center"/>
              <w:rPr>
                <w:rFonts w:ascii="Arial" w:eastAsia="Arial" w:hAnsi="Arial" w:cs="Arial"/>
              </w:rPr>
            </w:pPr>
            <w:r>
              <w:rPr>
                <w:rFonts w:ascii="Arial" w:eastAsia="Arial" w:hAnsi="Arial" w:cs="Arial"/>
                <w:b/>
              </w:rPr>
              <w:t>Attachment 6</w:t>
            </w:r>
          </w:p>
          <w:p w14:paraId="76D2318B" w14:textId="3ED5A13C" w:rsidR="000138E5" w:rsidRPr="001415C6" w:rsidRDefault="00680A79">
            <w:pPr>
              <w:spacing w:line="240" w:lineRule="auto"/>
              <w:jc w:val="center"/>
              <w:rPr>
                <w:rFonts w:ascii="Arial" w:eastAsia="Arial" w:hAnsi="Arial" w:cs="Arial"/>
                <w:b/>
                <w:bCs/>
              </w:rPr>
            </w:pPr>
            <w:r w:rsidRPr="001415C6">
              <w:rPr>
                <w:rFonts w:ascii="Arial" w:eastAsia="Arial" w:hAnsi="Arial" w:cs="Arial"/>
                <w:b/>
                <w:bCs/>
              </w:rPr>
              <w:t>Prime Contractor Cooperative Agreement</w:t>
            </w:r>
          </w:p>
          <w:p w14:paraId="78C391F6" w14:textId="18868021" w:rsidR="000138E5" w:rsidRDefault="00ED0BC5" w:rsidP="00D23D66">
            <w:pPr>
              <w:spacing w:line="240" w:lineRule="auto"/>
              <w:jc w:val="center"/>
              <w:rPr>
                <w:rFonts w:ascii="Arial" w:eastAsia="Arial" w:hAnsi="Arial" w:cs="Arial"/>
                <w:sz w:val="24"/>
                <w:szCs w:val="24"/>
              </w:rPr>
            </w:pPr>
            <w:r w:rsidRPr="001415C6">
              <w:rPr>
                <w:rFonts w:ascii="Arial" w:eastAsia="Arial" w:hAnsi="Arial" w:cs="Arial"/>
                <w:b/>
              </w:rPr>
              <w:t>Subcontract No.</w:t>
            </w:r>
            <w:r w:rsidR="007242A7" w:rsidRPr="001415C6">
              <w:rPr>
                <w:rFonts w:ascii="Arial" w:eastAsia="Arial" w:hAnsi="Arial" w:cs="Arial"/>
                <w:b/>
              </w:rPr>
              <w:t xml:space="preserve"> </w:t>
            </w:r>
            <w:r w:rsidR="004D7356">
              <w:rPr>
                <w:rFonts w:ascii="Arial" w:eastAsia="Arial" w:hAnsi="Arial" w:cs="Arial"/>
                <w:b/>
              </w:rPr>
              <w:t>24-00373</w:t>
            </w:r>
          </w:p>
        </w:tc>
      </w:tr>
    </w:tbl>
    <w:p w14:paraId="439CAC53" w14:textId="77777777" w:rsidR="000138E5" w:rsidRPr="00B22179" w:rsidRDefault="000138E5" w:rsidP="00B22179">
      <w:pPr>
        <w:spacing w:line="240" w:lineRule="auto"/>
        <w:rPr>
          <w:rFonts w:ascii="Arial" w:eastAsia="Arial" w:hAnsi="Arial" w:cs="Arial"/>
          <w:sz w:val="20"/>
          <w:szCs w:val="20"/>
        </w:rPr>
      </w:pPr>
    </w:p>
    <w:p w14:paraId="60C3AA9B" w14:textId="77777777" w:rsidR="00B22179" w:rsidRPr="00B22179" w:rsidRDefault="00B22179" w:rsidP="00B22179">
      <w:pPr>
        <w:spacing w:line="240" w:lineRule="auto"/>
        <w:jc w:val="both"/>
        <w:rPr>
          <w:rFonts w:ascii="Arial" w:hAnsi="Arial" w:cs="Arial"/>
          <w:sz w:val="20"/>
          <w:szCs w:val="20"/>
        </w:rPr>
      </w:pPr>
      <w:r w:rsidRPr="00B22179">
        <w:rPr>
          <w:rFonts w:ascii="Arial" w:hAnsi="Arial" w:cs="Arial"/>
          <w:sz w:val="20"/>
          <w:szCs w:val="20"/>
        </w:rPr>
        <w:t>Contractor has entered into an agreement with the Awarding Agency (the “Prime Contract”).  The Prime Contract requires that certain contract provisions be made a part of any subcontract issued by Contractor related to furthering the performance or deliverables required under the Prime Contract.  By signing this Subcontract, Subcontractor represents and warrants that it is compliant with the requirements set forth below. Additionally, Subcontractor shall flow down all applicable clauses to lower-tier subcontractors. In</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1"/>
          <w:sz w:val="20"/>
          <w:szCs w:val="20"/>
        </w:rPr>
        <w:t xml:space="preserve"> </w:t>
      </w:r>
      <w:r w:rsidRPr="00B22179">
        <w:rPr>
          <w:rFonts w:ascii="Arial" w:hAnsi="Arial" w:cs="Arial"/>
          <w:sz w:val="20"/>
          <w:szCs w:val="20"/>
        </w:rPr>
        <w:t>event</w:t>
      </w:r>
      <w:r w:rsidRPr="00B22179">
        <w:rPr>
          <w:rFonts w:ascii="Arial" w:hAnsi="Arial" w:cs="Arial"/>
          <w:spacing w:val="-11"/>
          <w:sz w:val="20"/>
          <w:szCs w:val="20"/>
        </w:rPr>
        <w:t xml:space="preserve"> </w:t>
      </w:r>
      <w:r w:rsidRPr="00B22179">
        <w:rPr>
          <w:rFonts w:ascii="Arial" w:hAnsi="Arial" w:cs="Arial"/>
          <w:sz w:val="20"/>
          <w:szCs w:val="20"/>
        </w:rPr>
        <w:t>of</w:t>
      </w:r>
      <w:r w:rsidRPr="00B22179">
        <w:rPr>
          <w:rFonts w:ascii="Arial" w:hAnsi="Arial" w:cs="Arial"/>
          <w:spacing w:val="-11"/>
          <w:sz w:val="20"/>
          <w:szCs w:val="20"/>
        </w:rPr>
        <w:t xml:space="preserve"> </w:t>
      </w:r>
      <w:r w:rsidRPr="00B22179">
        <w:rPr>
          <w:rFonts w:ascii="Arial" w:hAnsi="Arial" w:cs="Arial"/>
          <w:sz w:val="20"/>
          <w:szCs w:val="20"/>
        </w:rPr>
        <w:t>any</w:t>
      </w:r>
      <w:r w:rsidRPr="00B22179">
        <w:rPr>
          <w:rFonts w:ascii="Arial" w:hAnsi="Arial" w:cs="Arial"/>
          <w:spacing w:val="-10"/>
          <w:sz w:val="20"/>
          <w:szCs w:val="20"/>
        </w:rPr>
        <w:t xml:space="preserve"> </w:t>
      </w:r>
      <w:r w:rsidRPr="00B22179">
        <w:rPr>
          <w:rFonts w:ascii="Arial" w:hAnsi="Arial" w:cs="Arial"/>
          <w:sz w:val="20"/>
          <w:szCs w:val="20"/>
        </w:rPr>
        <w:t>conflict</w:t>
      </w:r>
      <w:r w:rsidRPr="00B22179">
        <w:rPr>
          <w:rFonts w:ascii="Arial" w:hAnsi="Arial" w:cs="Arial"/>
          <w:spacing w:val="-11"/>
          <w:sz w:val="20"/>
          <w:szCs w:val="20"/>
        </w:rPr>
        <w:t xml:space="preserve"> </w:t>
      </w:r>
      <w:r w:rsidRPr="00B22179">
        <w:rPr>
          <w:rFonts w:ascii="Arial" w:hAnsi="Arial" w:cs="Arial"/>
          <w:sz w:val="20"/>
          <w:szCs w:val="20"/>
        </w:rPr>
        <w:t>among</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2"/>
          <w:sz w:val="20"/>
          <w:szCs w:val="20"/>
        </w:rPr>
        <w:t xml:space="preserve"> </w:t>
      </w:r>
      <w:r w:rsidRPr="00B22179">
        <w:rPr>
          <w:rFonts w:ascii="Arial" w:hAnsi="Arial" w:cs="Arial"/>
          <w:sz w:val="20"/>
          <w:szCs w:val="20"/>
        </w:rPr>
        <w:t>requirements</w:t>
      </w:r>
      <w:r w:rsidRPr="00B22179">
        <w:rPr>
          <w:rFonts w:ascii="Arial" w:hAnsi="Arial" w:cs="Arial"/>
          <w:spacing w:val="-12"/>
          <w:sz w:val="20"/>
          <w:szCs w:val="20"/>
        </w:rPr>
        <w:t xml:space="preserve"> </w:t>
      </w:r>
      <w:r w:rsidRPr="00B22179">
        <w:rPr>
          <w:rFonts w:ascii="Arial" w:hAnsi="Arial" w:cs="Arial"/>
          <w:sz w:val="20"/>
          <w:szCs w:val="20"/>
        </w:rPr>
        <w:t>of</w:t>
      </w:r>
      <w:r w:rsidRPr="00B22179">
        <w:rPr>
          <w:rFonts w:ascii="Arial" w:hAnsi="Arial" w:cs="Arial"/>
          <w:spacing w:val="-10"/>
          <w:sz w:val="20"/>
          <w:szCs w:val="20"/>
        </w:rPr>
        <w:t xml:space="preserve"> </w:t>
      </w:r>
      <w:r w:rsidRPr="00B22179">
        <w:rPr>
          <w:rFonts w:ascii="Arial" w:hAnsi="Arial" w:cs="Arial"/>
          <w:sz w:val="20"/>
          <w:szCs w:val="20"/>
        </w:rPr>
        <w:t>clauses</w:t>
      </w:r>
      <w:r w:rsidRPr="00B22179">
        <w:rPr>
          <w:rFonts w:ascii="Arial" w:hAnsi="Arial" w:cs="Arial"/>
          <w:spacing w:val="-10"/>
          <w:sz w:val="20"/>
          <w:szCs w:val="20"/>
        </w:rPr>
        <w:t xml:space="preserve"> </w:t>
      </w:r>
      <w:r w:rsidRPr="00B22179">
        <w:rPr>
          <w:rFonts w:ascii="Arial" w:hAnsi="Arial" w:cs="Arial"/>
          <w:sz w:val="20"/>
          <w:szCs w:val="20"/>
        </w:rPr>
        <w:t>applicable</w:t>
      </w:r>
      <w:r w:rsidRPr="00B22179">
        <w:rPr>
          <w:rFonts w:ascii="Arial" w:hAnsi="Arial" w:cs="Arial"/>
          <w:spacing w:val="-11"/>
          <w:sz w:val="20"/>
          <w:szCs w:val="20"/>
        </w:rPr>
        <w:t xml:space="preserve"> </w:t>
      </w:r>
      <w:r w:rsidRPr="00B22179">
        <w:rPr>
          <w:rFonts w:ascii="Arial" w:hAnsi="Arial" w:cs="Arial"/>
          <w:sz w:val="20"/>
          <w:szCs w:val="20"/>
        </w:rPr>
        <w:t>to</w:t>
      </w:r>
      <w:r w:rsidRPr="00B22179">
        <w:rPr>
          <w:rFonts w:ascii="Arial" w:hAnsi="Arial" w:cs="Arial"/>
          <w:spacing w:val="-11"/>
          <w:sz w:val="20"/>
          <w:szCs w:val="20"/>
        </w:rPr>
        <w:t xml:space="preserve"> </w:t>
      </w:r>
      <w:r w:rsidRPr="00B22179">
        <w:rPr>
          <w:rFonts w:ascii="Arial" w:hAnsi="Arial" w:cs="Arial"/>
          <w:sz w:val="20"/>
          <w:szCs w:val="20"/>
        </w:rPr>
        <w:t>this Subcontract,</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2"/>
          <w:sz w:val="20"/>
          <w:szCs w:val="20"/>
        </w:rPr>
        <w:t xml:space="preserve"> </w:t>
      </w:r>
      <w:r w:rsidRPr="00B22179">
        <w:rPr>
          <w:rFonts w:ascii="Arial" w:hAnsi="Arial" w:cs="Arial"/>
          <w:sz w:val="20"/>
          <w:szCs w:val="20"/>
        </w:rPr>
        <w:t>most</w:t>
      </w:r>
      <w:r w:rsidRPr="00B22179">
        <w:rPr>
          <w:rFonts w:ascii="Arial" w:hAnsi="Arial" w:cs="Arial"/>
          <w:spacing w:val="-11"/>
          <w:sz w:val="20"/>
          <w:szCs w:val="20"/>
        </w:rPr>
        <w:t xml:space="preserve"> </w:t>
      </w:r>
      <w:r w:rsidRPr="00B22179">
        <w:rPr>
          <w:rFonts w:ascii="Arial" w:hAnsi="Arial" w:cs="Arial"/>
          <w:sz w:val="20"/>
          <w:szCs w:val="20"/>
        </w:rPr>
        <w:t>stringent</w:t>
      </w:r>
      <w:r w:rsidRPr="00B22179">
        <w:rPr>
          <w:rFonts w:ascii="Arial" w:hAnsi="Arial" w:cs="Arial"/>
          <w:spacing w:val="-12"/>
          <w:sz w:val="20"/>
          <w:szCs w:val="20"/>
        </w:rPr>
        <w:t xml:space="preserve"> </w:t>
      </w:r>
      <w:r w:rsidRPr="00B22179">
        <w:rPr>
          <w:rFonts w:ascii="Arial" w:hAnsi="Arial" w:cs="Arial"/>
          <w:sz w:val="20"/>
          <w:szCs w:val="20"/>
        </w:rPr>
        <w:t>requirements of the clauses will apply.</w:t>
      </w:r>
    </w:p>
    <w:p w14:paraId="4D74E788" w14:textId="77777777" w:rsidR="00B22179" w:rsidRPr="00B22179" w:rsidRDefault="00B22179" w:rsidP="00B22179">
      <w:pPr>
        <w:spacing w:line="240" w:lineRule="auto"/>
        <w:ind w:left="360" w:hanging="360"/>
        <w:jc w:val="both"/>
        <w:rPr>
          <w:rFonts w:ascii="Arial" w:hAnsi="Arial" w:cs="Arial"/>
          <w:sz w:val="20"/>
          <w:szCs w:val="20"/>
        </w:rPr>
      </w:pPr>
    </w:p>
    <w:p w14:paraId="18E3237A" w14:textId="5E63CAE6" w:rsidR="00B22179" w:rsidRDefault="00B22179" w:rsidP="00B22179">
      <w:pPr>
        <w:pStyle w:val="ListParagraph"/>
        <w:numPr>
          <w:ilvl w:val="0"/>
          <w:numId w:val="22"/>
        </w:numPr>
        <w:spacing w:line="240" w:lineRule="auto"/>
        <w:jc w:val="both"/>
        <w:rPr>
          <w:rFonts w:ascii="Arial" w:hAnsi="Arial" w:cs="Arial"/>
          <w:sz w:val="20"/>
          <w:szCs w:val="20"/>
        </w:rPr>
      </w:pPr>
      <w:r w:rsidRPr="00B22179">
        <w:rPr>
          <w:rFonts w:ascii="Arial" w:hAnsi="Arial" w:cs="Arial"/>
          <w:b/>
          <w:bCs/>
          <w:sz w:val="20"/>
          <w:szCs w:val="20"/>
        </w:rPr>
        <w:t xml:space="preserve">PUBLICATIONS. </w:t>
      </w:r>
      <w:r w:rsidRPr="00B22179">
        <w:rPr>
          <w:rFonts w:ascii="Arial" w:hAnsi="Arial" w:cs="Arial"/>
          <w:sz w:val="20"/>
          <w:szCs w:val="20"/>
        </w:rPr>
        <w:t xml:space="preserve">Subcontractor may issue news releases and other publications concerning this Subcontract and work performed by Subcontractor. Notwithstanding the foregoing, in order to avoid disclosure of confidential information and/or loss of patent rights, Subcontractor will submit all proposed publication materials to Contractor for review and comment at least </w:t>
      </w:r>
      <w:r w:rsidR="007B1FD6">
        <w:rPr>
          <w:rFonts w:ascii="Arial" w:hAnsi="Arial" w:cs="Arial"/>
          <w:sz w:val="20"/>
          <w:szCs w:val="20"/>
        </w:rPr>
        <w:t>90</w:t>
      </w:r>
      <w:r w:rsidR="001074FE" w:rsidRPr="00B22179">
        <w:rPr>
          <w:rFonts w:ascii="Arial" w:hAnsi="Arial" w:cs="Arial"/>
          <w:sz w:val="20"/>
          <w:szCs w:val="20"/>
        </w:rPr>
        <w:t xml:space="preserve"> </w:t>
      </w:r>
      <w:r w:rsidRPr="00B22179">
        <w:rPr>
          <w:rFonts w:ascii="Arial" w:hAnsi="Arial" w:cs="Arial"/>
          <w:sz w:val="20"/>
          <w:szCs w:val="20"/>
        </w:rPr>
        <w:t xml:space="preserve">days prior to planned submission for publication (“Publication Review Period”). Subcontractor must notify Contractor within the Publication Review Period whether such draft contains information deemed to be confidential information that, if published would have an adverse effect on a patent application. In the event of such an objection, Subcontract and Contractor agree to negotiate in good faith an acceptable version of the publication. The obligation set forth in the paragraph shall continue throughout the term of this Subcontract and for a period of thirty (30) days following expiration and/or earlier termination of this Subcontract. </w:t>
      </w:r>
    </w:p>
    <w:p w14:paraId="3FFF09B5" w14:textId="77777777" w:rsidR="0054578C" w:rsidRDefault="0054578C" w:rsidP="0054578C">
      <w:pPr>
        <w:spacing w:line="240" w:lineRule="auto"/>
        <w:jc w:val="both"/>
        <w:rPr>
          <w:rFonts w:ascii="Arial" w:hAnsi="Arial" w:cs="Arial"/>
          <w:sz w:val="20"/>
          <w:szCs w:val="20"/>
        </w:rPr>
      </w:pPr>
    </w:p>
    <w:p w14:paraId="15A7B1FC" w14:textId="77777777" w:rsidR="0054578C" w:rsidRPr="00B22179" w:rsidRDefault="0054578C" w:rsidP="0054578C">
      <w:pPr>
        <w:pStyle w:val="ListParagraph"/>
        <w:numPr>
          <w:ilvl w:val="0"/>
          <w:numId w:val="22"/>
        </w:numPr>
        <w:spacing w:line="240" w:lineRule="auto"/>
        <w:jc w:val="both"/>
        <w:rPr>
          <w:rFonts w:ascii="Arial" w:hAnsi="Arial" w:cs="Arial"/>
          <w:sz w:val="20"/>
          <w:szCs w:val="20"/>
        </w:rPr>
      </w:pPr>
      <w:r>
        <w:rPr>
          <w:rFonts w:ascii="Arial" w:hAnsi="Arial" w:cs="Arial"/>
          <w:b/>
          <w:bCs/>
          <w:sz w:val="20"/>
          <w:szCs w:val="20"/>
        </w:rPr>
        <w:t>PATENT RIGHTS</w:t>
      </w:r>
      <w:r w:rsidRPr="00B22179">
        <w:rPr>
          <w:rFonts w:ascii="Arial" w:hAnsi="Arial" w:cs="Arial"/>
          <w:b/>
          <w:bCs/>
          <w:sz w:val="20"/>
          <w:szCs w:val="20"/>
        </w:rPr>
        <w:t>.</w:t>
      </w:r>
      <w:r w:rsidRPr="00B22179">
        <w:rPr>
          <w:rFonts w:ascii="Arial" w:hAnsi="Arial" w:cs="Arial"/>
          <w:sz w:val="20"/>
          <w:szCs w:val="20"/>
        </w:rPr>
        <w:t xml:space="preserve"> </w:t>
      </w:r>
    </w:p>
    <w:p w14:paraId="5D63CFC9" w14:textId="77777777" w:rsidR="0054578C" w:rsidRDefault="0054578C" w:rsidP="0054578C">
      <w:pPr>
        <w:pStyle w:val="ListParagraph"/>
        <w:numPr>
          <w:ilvl w:val="1"/>
          <w:numId w:val="22"/>
        </w:numPr>
        <w:spacing w:line="240" w:lineRule="auto"/>
        <w:jc w:val="both"/>
        <w:rPr>
          <w:rFonts w:ascii="Arial" w:hAnsi="Arial" w:cs="Arial"/>
          <w:sz w:val="20"/>
          <w:szCs w:val="20"/>
        </w:rPr>
      </w:pPr>
      <w:r w:rsidRPr="00132D6C">
        <w:rPr>
          <w:rFonts w:ascii="Arial" w:hAnsi="Arial" w:cs="Arial"/>
          <w:b/>
          <w:bCs/>
          <w:sz w:val="20"/>
          <w:szCs w:val="20"/>
        </w:rPr>
        <w:t>Definitions</w:t>
      </w:r>
      <w:r>
        <w:rPr>
          <w:rFonts w:ascii="Arial" w:hAnsi="Arial" w:cs="Arial"/>
          <w:sz w:val="20"/>
          <w:szCs w:val="20"/>
        </w:rPr>
        <w:t xml:space="preserve">. </w:t>
      </w:r>
      <w:r w:rsidRPr="00132D6C">
        <w:rPr>
          <w:rFonts w:ascii="Arial" w:hAnsi="Arial" w:cs="Arial"/>
          <w:sz w:val="20"/>
          <w:szCs w:val="20"/>
        </w:rPr>
        <w:t xml:space="preserve">For purposes of this Section </w:t>
      </w:r>
      <w:r>
        <w:rPr>
          <w:rFonts w:ascii="Arial" w:hAnsi="Arial" w:cs="Arial"/>
          <w:sz w:val="20"/>
          <w:szCs w:val="20"/>
        </w:rPr>
        <w:t>2</w:t>
      </w:r>
      <w:r w:rsidRPr="00132D6C">
        <w:rPr>
          <w:rFonts w:ascii="Arial" w:hAnsi="Arial" w:cs="Arial"/>
          <w:sz w:val="20"/>
          <w:szCs w:val="20"/>
        </w:rPr>
        <w:t>, the following terms shall have the definitions ascribed below:</w:t>
      </w:r>
    </w:p>
    <w:p w14:paraId="5927378C" w14:textId="77777777" w:rsidR="0054578C" w:rsidRDefault="0054578C" w:rsidP="0054578C">
      <w:pPr>
        <w:pStyle w:val="ListParagraph"/>
        <w:numPr>
          <w:ilvl w:val="2"/>
          <w:numId w:val="22"/>
        </w:numPr>
        <w:spacing w:line="240" w:lineRule="auto"/>
        <w:jc w:val="both"/>
        <w:rPr>
          <w:rFonts w:ascii="Arial" w:hAnsi="Arial" w:cs="Arial"/>
          <w:sz w:val="20"/>
          <w:szCs w:val="20"/>
        </w:rPr>
      </w:pPr>
      <w:r w:rsidRPr="00132D6C">
        <w:rPr>
          <w:rFonts w:ascii="Arial" w:hAnsi="Arial" w:cs="Arial"/>
          <w:sz w:val="20"/>
          <w:szCs w:val="20"/>
        </w:rPr>
        <w:t>“Invention” means any invention or discovery which is or may be patentable or otherwise protectable under Title 35 of the United States Code.</w:t>
      </w:r>
    </w:p>
    <w:p w14:paraId="508AD46B" w14:textId="77777777" w:rsidR="0054578C" w:rsidRDefault="0054578C" w:rsidP="0054578C">
      <w:pPr>
        <w:pStyle w:val="ListParagraph"/>
        <w:numPr>
          <w:ilvl w:val="2"/>
          <w:numId w:val="22"/>
        </w:numPr>
        <w:spacing w:line="240" w:lineRule="auto"/>
        <w:jc w:val="both"/>
        <w:rPr>
          <w:rFonts w:ascii="Arial" w:hAnsi="Arial" w:cs="Arial"/>
          <w:sz w:val="20"/>
          <w:szCs w:val="20"/>
        </w:rPr>
      </w:pPr>
      <w:r w:rsidRPr="00132D6C">
        <w:rPr>
          <w:rFonts w:ascii="Arial" w:hAnsi="Arial" w:cs="Arial"/>
          <w:sz w:val="20"/>
          <w:szCs w:val="20"/>
        </w:rPr>
        <w:t>“Made” when used in relation to any Invention means the conception or first actual reduction to practice of such Invention.</w:t>
      </w:r>
    </w:p>
    <w:p w14:paraId="7903EF8C" w14:textId="77777777" w:rsidR="0054578C" w:rsidRDefault="0054578C" w:rsidP="0054578C">
      <w:pPr>
        <w:pStyle w:val="ListParagraph"/>
        <w:numPr>
          <w:ilvl w:val="2"/>
          <w:numId w:val="22"/>
        </w:numPr>
        <w:spacing w:line="240" w:lineRule="auto"/>
        <w:jc w:val="both"/>
        <w:rPr>
          <w:rFonts w:ascii="Arial" w:hAnsi="Arial" w:cs="Arial"/>
          <w:sz w:val="20"/>
          <w:szCs w:val="20"/>
        </w:rPr>
      </w:pPr>
      <w:r w:rsidRPr="00132D6C">
        <w:rPr>
          <w:rFonts w:ascii="Arial" w:hAnsi="Arial" w:cs="Arial"/>
          <w:sz w:val="20"/>
          <w:szCs w:val="20"/>
        </w:rPr>
        <w:t>“Practical application” means to manufacture, in the case of a composition of product; to practice, in the case of a process or method; or to operate, in the case of a machine or system; and in each case, under such conditions as to establish that the Invention is capable of being utilized and that its benefits are, to the extent permitted by law or Government regulations, available to the public on reasonable terms.</w:t>
      </w:r>
    </w:p>
    <w:p w14:paraId="2709D688" w14:textId="77777777" w:rsidR="0054578C" w:rsidRDefault="0054578C" w:rsidP="0054578C">
      <w:pPr>
        <w:pStyle w:val="ListParagraph"/>
        <w:numPr>
          <w:ilvl w:val="2"/>
          <w:numId w:val="22"/>
        </w:numPr>
        <w:spacing w:line="240" w:lineRule="auto"/>
        <w:jc w:val="both"/>
        <w:rPr>
          <w:rFonts w:ascii="Arial" w:hAnsi="Arial" w:cs="Arial"/>
          <w:sz w:val="20"/>
          <w:szCs w:val="20"/>
        </w:rPr>
      </w:pPr>
      <w:r w:rsidRPr="00132D6C">
        <w:rPr>
          <w:rFonts w:ascii="Arial" w:hAnsi="Arial" w:cs="Arial"/>
          <w:sz w:val="20"/>
          <w:szCs w:val="20"/>
        </w:rPr>
        <w:t>“Subject Invention” means any Invention of Subcontractor conceived or first actually reduced to practice in the performance of Work under this Subcontract.</w:t>
      </w:r>
    </w:p>
    <w:p w14:paraId="3F77DEDF" w14:textId="77777777" w:rsidR="0054578C" w:rsidRDefault="0054578C" w:rsidP="0054578C">
      <w:pPr>
        <w:pStyle w:val="ListParagraph"/>
        <w:numPr>
          <w:ilvl w:val="2"/>
          <w:numId w:val="22"/>
        </w:numPr>
        <w:spacing w:line="240" w:lineRule="auto"/>
        <w:jc w:val="both"/>
        <w:rPr>
          <w:rFonts w:ascii="Arial" w:hAnsi="Arial" w:cs="Arial"/>
          <w:sz w:val="20"/>
          <w:szCs w:val="20"/>
        </w:rPr>
      </w:pPr>
      <w:r w:rsidRPr="00132D6C">
        <w:rPr>
          <w:rFonts w:ascii="Arial" w:hAnsi="Arial" w:cs="Arial"/>
          <w:sz w:val="20"/>
          <w:szCs w:val="20"/>
        </w:rPr>
        <w:t>“Background Invention” means any Invention made by Subcontractor (or its subcontractors of any tier) prior to performance of Work under this Subcontractor or outside the scope of Work performed under this Subcontract.</w:t>
      </w:r>
    </w:p>
    <w:p w14:paraId="74ADE514" w14:textId="77777777" w:rsidR="0054578C" w:rsidRDefault="0054578C" w:rsidP="0054578C">
      <w:pPr>
        <w:pStyle w:val="ListParagraph"/>
        <w:numPr>
          <w:ilvl w:val="1"/>
          <w:numId w:val="22"/>
        </w:numPr>
        <w:spacing w:line="240" w:lineRule="auto"/>
        <w:jc w:val="both"/>
        <w:rPr>
          <w:rFonts w:ascii="Arial" w:hAnsi="Arial" w:cs="Arial"/>
          <w:sz w:val="20"/>
          <w:szCs w:val="20"/>
        </w:rPr>
      </w:pPr>
      <w:r w:rsidRPr="00132D6C">
        <w:rPr>
          <w:rFonts w:ascii="Arial" w:hAnsi="Arial" w:cs="Arial"/>
          <w:b/>
          <w:bCs/>
          <w:sz w:val="20"/>
          <w:szCs w:val="20"/>
        </w:rPr>
        <w:t>Allocation of Principal Rights</w:t>
      </w:r>
      <w:r>
        <w:rPr>
          <w:rFonts w:ascii="Arial" w:hAnsi="Arial" w:cs="Arial"/>
          <w:sz w:val="20"/>
          <w:szCs w:val="20"/>
        </w:rPr>
        <w:t xml:space="preserve">. </w:t>
      </w:r>
    </w:p>
    <w:p w14:paraId="4E3A28D3" w14:textId="77777777" w:rsidR="0054578C" w:rsidRDefault="0054578C" w:rsidP="0054578C">
      <w:pPr>
        <w:pStyle w:val="ListParagraph"/>
        <w:numPr>
          <w:ilvl w:val="2"/>
          <w:numId w:val="22"/>
        </w:numPr>
        <w:spacing w:line="240" w:lineRule="auto"/>
        <w:jc w:val="both"/>
        <w:rPr>
          <w:rFonts w:ascii="Arial" w:hAnsi="Arial" w:cs="Arial"/>
          <w:sz w:val="20"/>
          <w:szCs w:val="20"/>
        </w:rPr>
      </w:pPr>
      <w:r>
        <w:rPr>
          <w:rFonts w:ascii="Arial" w:hAnsi="Arial" w:cs="Arial"/>
          <w:sz w:val="20"/>
          <w:szCs w:val="20"/>
        </w:rPr>
        <w:t xml:space="preserve">Unless the Subcontractor shall have notified the Contractor or the Government otherwise in accordance with Paragraph(c)(ii) below, </w:t>
      </w:r>
      <w:r w:rsidRPr="00132D6C">
        <w:rPr>
          <w:rFonts w:ascii="Arial" w:hAnsi="Arial" w:cs="Arial"/>
          <w:sz w:val="20"/>
          <w:szCs w:val="20"/>
        </w:rPr>
        <w:t xml:space="preserve">Subcontractor shall retain the entire right, title and interest throughout the world to each Subject Invention consistent with the provisions of this Section </w:t>
      </w:r>
      <w:r>
        <w:rPr>
          <w:rFonts w:ascii="Arial" w:hAnsi="Arial" w:cs="Arial"/>
          <w:sz w:val="20"/>
          <w:szCs w:val="20"/>
        </w:rPr>
        <w:t>2</w:t>
      </w:r>
      <w:r w:rsidRPr="00132D6C">
        <w:rPr>
          <w:rFonts w:ascii="Arial" w:hAnsi="Arial" w:cs="Arial"/>
          <w:sz w:val="20"/>
          <w:szCs w:val="20"/>
        </w:rPr>
        <w:t xml:space="preserve">. </w:t>
      </w:r>
    </w:p>
    <w:p w14:paraId="283D0A89" w14:textId="77777777" w:rsidR="0054578C" w:rsidRDefault="0054578C" w:rsidP="0054578C">
      <w:pPr>
        <w:pStyle w:val="ListParagraph"/>
        <w:numPr>
          <w:ilvl w:val="2"/>
          <w:numId w:val="22"/>
        </w:numPr>
        <w:spacing w:line="240" w:lineRule="auto"/>
        <w:jc w:val="both"/>
        <w:rPr>
          <w:rFonts w:ascii="Arial" w:hAnsi="Arial" w:cs="Arial"/>
          <w:sz w:val="20"/>
          <w:szCs w:val="20"/>
        </w:rPr>
      </w:pPr>
      <w:r w:rsidRPr="00132D6C">
        <w:rPr>
          <w:rFonts w:ascii="Arial" w:hAnsi="Arial" w:cs="Arial"/>
          <w:sz w:val="20"/>
          <w:szCs w:val="20"/>
        </w:rPr>
        <w:t xml:space="preserve">With respect to any Subject Invention in which Subcontractor retains title, the Government shall have a non-exclusive, nontransferable, irrevocable, paid-up license to practice or have practiced on behalf of the United States the Subject Invention throughout the world. </w:t>
      </w:r>
    </w:p>
    <w:p w14:paraId="48C9E21E" w14:textId="77777777" w:rsidR="0054578C" w:rsidRDefault="0054578C" w:rsidP="0054578C">
      <w:pPr>
        <w:pStyle w:val="ListParagraph"/>
        <w:numPr>
          <w:ilvl w:val="2"/>
          <w:numId w:val="22"/>
        </w:numPr>
        <w:spacing w:line="240" w:lineRule="auto"/>
        <w:jc w:val="both"/>
        <w:rPr>
          <w:rFonts w:ascii="Arial" w:hAnsi="Arial" w:cs="Arial"/>
          <w:sz w:val="20"/>
          <w:szCs w:val="20"/>
        </w:rPr>
      </w:pPr>
      <w:r>
        <w:rPr>
          <w:rFonts w:ascii="Arial" w:hAnsi="Arial" w:cs="Arial"/>
          <w:sz w:val="20"/>
          <w:szCs w:val="20"/>
        </w:rPr>
        <w:t xml:space="preserve">For the Subject Invention, </w:t>
      </w:r>
      <w:r w:rsidRPr="00132D6C">
        <w:rPr>
          <w:rFonts w:ascii="Arial" w:hAnsi="Arial" w:cs="Arial"/>
          <w:sz w:val="20"/>
          <w:szCs w:val="20"/>
        </w:rPr>
        <w:t xml:space="preserve">Subcontractor </w:t>
      </w:r>
      <w:r>
        <w:rPr>
          <w:rFonts w:ascii="Arial" w:hAnsi="Arial" w:cs="Arial"/>
          <w:sz w:val="20"/>
          <w:szCs w:val="20"/>
        </w:rPr>
        <w:t>hereby grants Contractor a non-exclusive, nontransferable, irrevocable, paid-up, worldwide license to practice or have practiced the Subject Invention to the extent necessary to fulfill Contractor’s obligations under the Prime Contract, as well as for any other purpose.</w:t>
      </w:r>
    </w:p>
    <w:p w14:paraId="03F46328" w14:textId="77777777" w:rsidR="0054578C" w:rsidRPr="00F12977" w:rsidRDefault="0054578C" w:rsidP="0054578C">
      <w:pPr>
        <w:pStyle w:val="ListParagraph"/>
        <w:numPr>
          <w:ilvl w:val="1"/>
          <w:numId w:val="22"/>
        </w:numPr>
        <w:spacing w:line="240" w:lineRule="auto"/>
        <w:jc w:val="both"/>
        <w:rPr>
          <w:rFonts w:ascii="Arial" w:hAnsi="Arial" w:cs="Arial"/>
          <w:b/>
          <w:bCs/>
          <w:sz w:val="20"/>
          <w:szCs w:val="20"/>
        </w:rPr>
      </w:pPr>
      <w:r w:rsidRPr="00F12977">
        <w:rPr>
          <w:rFonts w:ascii="Arial" w:hAnsi="Arial" w:cs="Arial"/>
          <w:b/>
          <w:bCs/>
          <w:sz w:val="20"/>
          <w:szCs w:val="20"/>
        </w:rPr>
        <w:t>Invention Disclosure, Election of Title, and Filing of Patent Application</w:t>
      </w:r>
    </w:p>
    <w:p w14:paraId="518CA93B" w14:textId="77777777" w:rsidR="0054578C" w:rsidRPr="00F12977" w:rsidRDefault="0054578C" w:rsidP="0054578C">
      <w:pPr>
        <w:pStyle w:val="ListParagraph"/>
        <w:numPr>
          <w:ilvl w:val="2"/>
          <w:numId w:val="22"/>
        </w:numPr>
        <w:spacing w:line="240" w:lineRule="auto"/>
        <w:jc w:val="both"/>
        <w:rPr>
          <w:rFonts w:ascii="Arial" w:hAnsi="Arial" w:cs="Arial"/>
          <w:sz w:val="20"/>
          <w:szCs w:val="20"/>
        </w:rPr>
      </w:pPr>
      <w:r w:rsidRPr="00F12977">
        <w:rPr>
          <w:rFonts w:ascii="Arial" w:hAnsi="Arial" w:cs="Arial"/>
          <w:sz w:val="20"/>
          <w:szCs w:val="20"/>
        </w:rPr>
        <w:t>Subcontractor shall disclose each Subject Invention to the Government through Contractor within two (2) months after the inventor responsible for the Subject Invention discloses it in writing to Subcontractor's company personnel responsible for patent matters. The disclosure to the Contractor shall be in the form of a written report and shall identify this Subcontract and the specific SOW under which the Subject Invention was made and the identity of the inventor(s). The disclosure shall be sufficiently complete in technical detail to convey a clear understanding to the extent known at the time of the disclosure, of the nature, purpose, operation, and the physical, chemical, biological or electrical characteristics of the Subject Invention. The disclosure shall also identify any publication, sale, or public use of the Subject Invention and whether a manuscript describing the Subject Invention has been submitted for publication and, if so, whether it has been accepted for publication at the time of disclosure.</w:t>
      </w:r>
      <w:r>
        <w:rPr>
          <w:rFonts w:ascii="Arial" w:hAnsi="Arial" w:cs="Arial"/>
          <w:sz w:val="20"/>
          <w:szCs w:val="20"/>
        </w:rPr>
        <w:t xml:space="preserve">  </w:t>
      </w:r>
      <w:r w:rsidRPr="00252505">
        <w:rPr>
          <w:rFonts w:ascii="Arial" w:hAnsi="Arial" w:cs="Arial"/>
          <w:sz w:val="20"/>
          <w:szCs w:val="20"/>
        </w:rPr>
        <w:t xml:space="preserve">In addition, after disclosure to the Government through </w:t>
      </w:r>
      <w:r>
        <w:rPr>
          <w:rFonts w:ascii="Arial" w:hAnsi="Arial" w:cs="Arial"/>
          <w:sz w:val="20"/>
          <w:szCs w:val="20"/>
        </w:rPr>
        <w:t>Contractor</w:t>
      </w:r>
      <w:r w:rsidRPr="00252505">
        <w:rPr>
          <w:rFonts w:ascii="Arial" w:hAnsi="Arial" w:cs="Arial"/>
          <w:sz w:val="20"/>
          <w:szCs w:val="20"/>
        </w:rPr>
        <w:t xml:space="preserve">, </w:t>
      </w:r>
      <w:r>
        <w:rPr>
          <w:rFonts w:ascii="Arial" w:hAnsi="Arial" w:cs="Arial"/>
          <w:sz w:val="20"/>
          <w:szCs w:val="20"/>
        </w:rPr>
        <w:t xml:space="preserve">Subcontractor </w:t>
      </w:r>
      <w:r w:rsidRPr="00252505">
        <w:rPr>
          <w:rFonts w:ascii="Arial" w:hAnsi="Arial" w:cs="Arial"/>
          <w:sz w:val="20"/>
          <w:szCs w:val="20"/>
        </w:rPr>
        <w:t xml:space="preserve">will </w:t>
      </w:r>
      <w:r w:rsidRPr="00252505">
        <w:rPr>
          <w:rFonts w:ascii="Arial" w:hAnsi="Arial" w:cs="Arial"/>
          <w:sz w:val="20"/>
          <w:szCs w:val="20"/>
        </w:rPr>
        <w:lastRenderedPageBreak/>
        <w:t xml:space="preserve">promptly notify to the Government through </w:t>
      </w:r>
      <w:r>
        <w:rPr>
          <w:rFonts w:ascii="Arial" w:hAnsi="Arial" w:cs="Arial"/>
          <w:sz w:val="20"/>
          <w:szCs w:val="20"/>
        </w:rPr>
        <w:t xml:space="preserve">Contractor </w:t>
      </w:r>
      <w:r w:rsidRPr="00252505">
        <w:rPr>
          <w:rFonts w:ascii="Arial" w:hAnsi="Arial" w:cs="Arial"/>
          <w:sz w:val="20"/>
          <w:szCs w:val="20"/>
        </w:rPr>
        <w:t xml:space="preserve">of the acceptance of any manuscript describing the Subject invention for publication or of any on sale or public use planned by the </w:t>
      </w:r>
      <w:r>
        <w:rPr>
          <w:rFonts w:ascii="Arial" w:hAnsi="Arial" w:cs="Arial"/>
          <w:sz w:val="20"/>
          <w:szCs w:val="20"/>
        </w:rPr>
        <w:t>Subcontractor</w:t>
      </w:r>
      <w:r w:rsidRPr="00252505">
        <w:rPr>
          <w:rFonts w:ascii="Arial" w:hAnsi="Arial" w:cs="Arial"/>
          <w:sz w:val="20"/>
          <w:szCs w:val="20"/>
        </w:rPr>
        <w:t>.</w:t>
      </w:r>
    </w:p>
    <w:p w14:paraId="1C452303" w14:textId="77777777" w:rsidR="0054578C" w:rsidRPr="00F12977" w:rsidRDefault="0054578C" w:rsidP="0054578C">
      <w:pPr>
        <w:pStyle w:val="ListParagraph"/>
        <w:numPr>
          <w:ilvl w:val="2"/>
          <w:numId w:val="22"/>
        </w:numPr>
        <w:spacing w:line="240" w:lineRule="auto"/>
        <w:jc w:val="both"/>
        <w:rPr>
          <w:rFonts w:ascii="Arial" w:hAnsi="Arial" w:cs="Arial"/>
          <w:sz w:val="20"/>
          <w:szCs w:val="20"/>
        </w:rPr>
      </w:pPr>
      <w:r w:rsidRPr="00F12977">
        <w:rPr>
          <w:rFonts w:ascii="Arial" w:hAnsi="Arial" w:cs="Arial"/>
          <w:sz w:val="20"/>
          <w:szCs w:val="20"/>
        </w:rPr>
        <w:t>If the Subcontractor determines that it does not intend to retain title to any such Subject Invention, the Subcontractor shall notify the Contractor, in writing, within nine (9) months of the disclosure pursuant to Paragraph (c)(i) above. However, in any case where publication, sale or public use has initiated the one (1) year statutory period wherein valid patent protection can still be obtained in the United States, the period for such notice may be shortened to a date that is no more than six (6) months prior to the end of the statutory period.</w:t>
      </w:r>
    </w:p>
    <w:p w14:paraId="235CF71E" w14:textId="77777777" w:rsidR="0054578C" w:rsidRPr="00F12977" w:rsidRDefault="0054578C" w:rsidP="0054578C">
      <w:pPr>
        <w:pStyle w:val="ListParagraph"/>
        <w:numPr>
          <w:ilvl w:val="2"/>
          <w:numId w:val="22"/>
        </w:numPr>
        <w:spacing w:line="240" w:lineRule="auto"/>
        <w:jc w:val="both"/>
        <w:rPr>
          <w:rFonts w:ascii="Arial" w:hAnsi="Arial" w:cs="Arial"/>
          <w:sz w:val="20"/>
          <w:szCs w:val="20"/>
        </w:rPr>
      </w:pPr>
      <w:r w:rsidRPr="00F12977">
        <w:rPr>
          <w:rFonts w:ascii="Arial" w:hAnsi="Arial" w:cs="Arial"/>
          <w:sz w:val="20"/>
          <w:szCs w:val="20"/>
        </w:rPr>
        <w:t>Subcontractor shall file its initial patent application (whether provisional or non-provisional) on a Subject Invention to which Subcontractor elects to retain title within one (1) year after election of title or, if earlier, prior to the end of the statutory period wherein valid patent protection can be obtained in the United States after a publication, or sale or public use. Subcontractor may elect to file patent applications in additional countries (including with the European Patent Office and under the Patent Cooperation Treaty) within either ten (10) months of the corresponding initial patent application (whether provisional or non-provisional) or six (6) months from the date permission is granted by the Commissioner of Patents and Trademarks to file foreign patent applications, where such filing has been prohibited by a Secrecy Order.</w:t>
      </w:r>
    </w:p>
    <w:p w14:paraId="4081093F" w14:textId="77777777" w:rsidR="0054578C" w:rsidRDefault="0054578C" w:rsidP="0054578C">
      <w:pPr>
        <w:pStyle w:val="ListParagraph"/>
        <w:numPr>
          <w:ilvl w:val="2"/>
          <w:numId w:val="22"/>
        </w:numPr>
        <w:spacing w:line="240" w:lineRule="auto"/>
        <w:jc w:val="both"/>
        <w:rPr>
          <w:rFonts w:ascii="Arial" w:hAnsi="Arial" w:cs="Arial"/>
          <w:sz w:val="20"/>
          <w:szCs w:val="20"/>
        </w:rPr>
      </w:pPr>
      <w:r>
        <w:rPr>
          <w:rFonts w:ascii="Arial" w:hAnsi="Arial" w:cs="Arial"/>
          <w:sz w:val="20"/>
          <w:szCs w:val="20"/>
        </w:rPr>
        <w:t xml:space="preserve">Requests for the extension of time for disclosure election and/or filing may be granted at the Government’s discretion after considering the circumstances of the Subcontractor and the overall effect of the extension.  </w:t>
      </w:r>
    </w:p>
    <w:p w14:paraId="314C9D70" w14:textId="77777777" w:rsidR="0054578C" w:rsidRDefault="0054578C" w:rsidP="0054578C">
      <w:pPr>
        <w:pStyle w:val="ListParagraph"/>
        <w:numPr>
          <w:ilvl w:val="2"/>
          <w:numId w:val="22"/>
        </w:numPr>
        <w:spacing w:line="240" w:lineRule="auto"/>
        <w:jc w:val="both"/>
        <w:rPr>
          <w:rFonts w:ascii="Arial" w:hAnsi="Arial" w:cs="Arial"/>
          <w:sz w:val="20"/>
          <w:szCs w:val="20"/>
        </w:rPr>
      </w:pPr>
      <w:r>
        <w:rPr>
          <w:rFonts w:ascii="Arial" w:hAnsi="Arial" w:cs="Arial"/>
          <w:sz w:val="20"/>
          <w:szCs w:val="20"/>
        </w:rPr>
        <w:t xml:space="preserve">Subcontractor </w:t>
      </w:r>
      <w:r w:rsidRPr="00A14261">
        <w:rPr>
          <w:rFonts w:ascii="Arial" w:hAnsi="Arial" w:cs="Arial"/>
          <w:sz w:val="20"/>
          <w:szCs w:val="20"/>
        </w:rPr>
        <w:t xml:space="preserve">shall submit to the Government through </w:t>
      </w:r>
      <w:r>
        <w:rPr>
          <w:rFonts w:ascii="Arial" w:hAnsi="Arial" w:cs="Arial"/>
          <w:sz w:val="20"/>
          <w:szCs w:val="20"/>
        </w:rPr>
        <w:t>Contractor</w:t>
      </w:r>
      <w:r w:rsidRPr="00A14261">
        <w:rPr>
          <w:rFonts w:ascii="Arial" w:hAnsi="Arial" w:cs="Arial"/>
          <w:sz w:val="20"/>
          <w:szCs w:val="20"/>
        </w:rPr>
        <w:t xml:space="preserve"> an annual listing of </w:t>
      </w:r>
      <w:r>
        <w:rPr>
          <w:rFonts w:ascii="Arial" w:hAnsi="Arial" w:cs="Arial"/>
          <w:sz w:val="20"/>
          <w:szCs w:val="20"/>
        </w:rPr>
        <w:t>S</w:t>
      </w:r>
      <w:r w:rsidRPr="00A14261">
        <w:rPr>
          <w:rFonts w:ascii="Arial" w:hAnsi="Arial" w:cs="Arial"/>
          <w:sz w:val="20"/>
          <w:szCs w:val="20"/>
        </w:rPr>
        <w:t xml:space="preserve">ubject </w:t>
      </w:r>
      <w:r>
        <w:rPr>
          <w:rFonts w:ascii="Arial" w:hAnsi="Arial" w:cs="Arial"/>
          <w:sz w:val="20"/>
          <w:szCs w:val="20"/>
        </w:rPr>
        <w:t>I</w:t>
      </w:r>
      <w:r w:rsidRPr="00A14261">
        <w:rPr>
          <w:rFonts w:ascii="Arial" w:hAnsi="Arial" w:cs="Arial"/>
          <w:sz w:val="20"/>
          <w:szCs w:val="20"/>
        </w:rPr>
        <w:t xml:space="preserve">nventions. At the completion of the Agreement, </w:t>
      </w:r>
      <w:r>
        <w:rPr>
          <w:rFonts w:ascii="Arial" w:hAnsi="Arial" w:cs="Arial"/>
          <w:sz w:val="20"/>
          <w:szCs w:val="20"/>
        </w:rPr>
        <w:t xml:space="preserve">Subcontractor </w:t>
      </w:r>
      <w:r w:rsidRPr="00A14261">
        <w:rPr>
          <w:rFonts w:ascii="Arial" w:hAnsi="Arial" w:cs="Arial"/>
          <w:sz w:val="20"/>
          <w:szCs w:val="20"/>
        </w:rPr>
        <w:t xml:space="preserve">shall submit a comprehensive listing of all </w:t>
      </w:r>
      <w:r>
        <w:rPr>
          <w:rFonts w:ascii="Arial" w:hAnsi="Arial" w:cs="Arial"/>
          <w:sz w:val="20"/>
          <w:szCs w:val="20"/>
        </w:rPr>
        <w:t>S</w:t>
      </w:r>
      <w:r w:rsidRPr="00A14261">
        <w:rPr>
          <w:rFonts w:ascii="Arial" w:hAnsi="Arial" w:cs="Arial"/>
          <w:sz w:val="20"/>
          <w:szCs w:val="20"/>
        </w:rPr>
        <w:t xml:space="preserve">ubject </w:t>
      </w:r>
      <w:r>
        <w:rPr>
          <w:rFonts w:ascii="Arial" w:hAnsi="Arial" w:cs="Arial"/>
          <w:sz w:val="20"/>
          <w:szCs w:val="20"/>
        </w:rPr>
        <w:t>I</w:t>
      </w:r>
      <w:r w:rsidRPr="00A14261">
        <w:rPr>
          <w:rFonts w:ascii="Arial" w:hAnsi="Arial" w:cs="Arial"/>
          <w:sz w:val="20"/>
          <w:szCs w:val="20"/>
        </w:rPr>
        <w:t>nventions identified during the course of the Agreement and the current status of each.</w:t>
      </w:r>
      <w:r>
        <w:rPr>
          <w:rFonts w:ascii="Arial" w:hAnsi="Arial" w:cs="Arial"/>
          <w:sz w:val="20"/>
          <w:szCs w:val="20"/>
        </w:rPr>
        <w:t xml:space="preserve">  Negative reports by the Subcontractor are required.</w:t>
      </w:r>
    </w:p>
    <w:p w14:paraId="6340AC93" w14:textId="77777777" w:rsidR="0054578C" w:rsidRDefault="0054578C" w:rsidP="0054578C">
      <w:pPr>
        <w:pStyle w:val="ListParagraph"/>
        <w:numPr>
          <w:ilvl w:val="2"/>
          <w:numId w:val="22"/>
        </w:numPr>
        <w:spacing w:line="240" w:lineRule="auto"/>
        <w:jc w:val="both"/>
        <w:rPr>
          <w:rFonts w:ascii="Arial" w:hAnsi="Arial" w:cs="Arial"/>
          <w:sz w:val="20"/>
          <w:szCs w:val="20"/>
        </w:rPr>
      </w:pPr>
      <w:r>
        <w:rPr>
          <w:rFonts w:ascii="Arial" w:hAnsi="Arial" w:cs="Arial"/>
          <w:sz w:val="20"/>
          <w:szCs w:val="20"/>
        </w:rPr>
        <w:t>Contractor is not responsible for late submissions to the Government.</w:t>
      </w:r>
    </w:p>
    <w:p w14:paraId="432969E8"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eastAsia="Arial" w:hAnsi="Arial" w:cs="Arial"/>
          <w:b/>
          <w:color w:val="000000"/>
          <w:sz w:val="20"/>
          <w:szCs w:val="20"/>
        </w:rPr>
        <w:t xml:space="preserve">Conditions When the Government May Obtain Title. </w:t>
      </w:r>
      <w:r w:rsidRPr="00F12977">
        <w:rPr>
          <w:rFonts w:ascii="Arial" w:eastAsia="Arial" w:hAnsi="Arial" w:cs="Arial"/>
          <w:color w:val="000000"/>
          <w:sz w:val="20"/>
          <w:szCs w:val="20"/>
        </w:rPr>
        <w:t>Upon written request from the Government, Subcontractor shall convey to the Government title to any Subject Invention under any of the following conditions:</w:t>
      </w:r>
    </w:p>
    <w:p w14:paraId="26D0AF57"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If Subcontractor fails to disclose or elects not to retain title to the Subject Invention within the times specified herein; provided that the Government may only request title within sixty (60) days after learning of the failure of the Subcontractor to disclose or elect within the specified times.</w:t>
      </w:r>
    </w:p>
    <w:p w14:paraId="2EE37014"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In those countries in which Subcontractor fails to file patent applications within the times specified herein; provided that if Subcontractor has filed a patent application in a country after the times specified herein but prior to its receipt of the written request by the Government, Subcontractor shall continue to retain title in that country; or</w:t>
      </w:r>
    </w:p>
    <w:p w14:paraId="664F7014"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In any country in which Subcontractor decides not to continue the prosecution of any application for, to pay the maintenance fees on, or defend in reexamination or opposition proceedings on, a patent on a Subject Invention.</w:t>
      </w:r>
    </w:p>
    <w:p w14:paraId="108B8DAE"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eastAsia="Arial" w:hAnsi="Arial" w:cs="Arial"/>
          <w:b/>
          <w:color w:val="000000"/>
          <w:sz w:val="20"/>
          <w:szCs w:val="20"/>
        </w:rPr>
        <w:t xml:space="preserve">Minimum Rights to the Subcontractor and Protection of the Subcontractor’s Right to File. </w:t>
      </w:r>
      <w:r w:rsidRPr="00F12977">
        <w:rPr>
          <w:rFonts w:ascii="Arial" w:eastAsia="Arial" w:hAnsi="Arial" w:cs="Arial"/>
          <w:color w:val="000000"/>
          <w:sz w:val="20"/>
          <w:szCs w:val="20"/>
        </w:rPr>
        <w:t>The Parties agree that:</w:t>
      </w:r>
    </w:p>
    <w:p w14:paraId="54C6FA97"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Subcontractor shall retain a non-exclusive, royalty-free license throughout the world in each Subject Invention to which the Government obtains title. Subcontractor’s license extends to its domestic (including Canada) subsidiaries and affiliates, if any, and includes the right to grant sublicenses of the same scope to the extent that the Subcontractor was legally obligated to do so at the time the Project under the Agreement was funded. This license is transferable only with the approval of the Government, except when transferred to the successor of that part of the Subcontractor’s business to which the Subject Invention pertains. Government approval for license transfer shall not be unreasonably withheld.</w:t>
      </w:r>
    </w:p>
    <w:p w14:paraId="70885D67"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Subcontractor’s domestic license may be revoked or modified by the Government to the extent necessary to achieve expeditious practical application of the Subject Invention pursuant to an application for an exclusive license submitted consistent with appropriate provisions at 37 CFR Part 404. Subcontractor’s license shall not be revoked or modified in that field of use or in the geographical areas in which the Subcontractor has achieved practical application and continues to make the benefits of the Subject Invention reasonably accessible to the public. Subcontractor’s license in any foreign country may be revoked or modified at the discretion of the Government to the extent the Subcontractor, its licensees, or its subsidiaries or affiliates have failed to achieve practical application in that foreign country.</w:t>
      </w:r>
    </w:p>
    <w:p w14:paraId="3A741D7F"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Before revocation or modification of the Subcontractor’s license, the Government must furnish, either directly to the Subcontractor or to the Contractor with the instruction to pass along to the Subcontractor, a written notice of the Government’s intention to revoke or modify the license, and Subcontractor shall be allowed thirty (30) calendar days (or such other time as may be authorized for good cause shown) after the notice to show cause why the license should not be revoked or modified.</w:t>
      </w:r>
    </w:p>
    <w:p w14:paraId="139C6C54"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eastAsia="Arial" w:hAnsi="Arial" w:cs="Arial"/>
          <w:b/>
          <w:color w:val="000000"/>
          <w:sz w:val="20"/>
          <w:szCs w:val="20"/>
        </w:rPr>
        <w:lastRenderedPageBreak/>
        <w:t>Action to Protect the Government’s Interest</w:t>
      </w:r>
    </w:p>
    <w:p w14:paraId="72F48829"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Subcontractor shall execute or have executed and promptly deliver to the Government all instruments necessary to (a) establish or confirm the rights the Government has throughout the world in those Subject Inventions to which Subcontractor elects to retain title, and (b) convey title to the Government when requested hereunder, and to enable the Government to obtain patent protection through the world in the Subject Invention.</w:t>
      </w:r>
    </w:p>
    <w:p w14:paraId="2A188F32"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Subcontractor agrees to require, by written agreement, that its employees working under this Subcontract, other than clerical and non-technical employees, agree to disclose promptly in writing to Subcontractor’s personnel identified as responsible for the administration of patent matters and in a format acceptable, each Subject Invention made under this Subcontract. Subcontractor must then comply with the disclosure provisions set forth herein and execute all papers necessary to file the patent applications on the Subject Invention and establish the Government’s rights in the Subject Invention. Subcontractor acknowledges and shall instruct its employees, either through employee agreements or other suitable educational programs, on the importance of reporting inventions in sufficient time to permit the filing of patent applications prior to U.S. or foreign statutory bars.</w:t>
      </w:r>
    </w:p>
    <w:p w14:paraId="0B3A4636"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Subcontractor shall notify the Government through the Contractor of any decision not to continue to prosecution of a patent application, pay maintenance fees or defend in a reexamination or opposition proceeding on a patent, in any country, not less than thirty (30) days before the expiration of the response period required by the relevant patent office.</w:t>
      </w:r>
    </w:p>
    <w:p w14:paraId="55A43F50"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eastAsia="Arial" w:hAnsi="Arial" w:cs="Arial"/>
          <w:color w:val="000000"/>
          <w:sz w:val="20"/>
          <w:szCs w:val="20"/>
        </w:rPr>
        <w:t xml:space="preserve">Subcontractor shall include, within the specification of any United States patent application and any patent issuing thereon covering a Subject Invention, the following statement: “This invention was made with U.S. Government support under Agreement no. </w:t>
      </w:r>
      <w:r w:rsidRPr="00F12977">
        <w:rPr>
          <w:rFonts w:ascii="Arial" w:hAnsi="Arial" w:cs="Arial"/>
          <w:sz w:val="20"/>
          <w:szCs w:val="20"/>
        </w:rPr>
        <w:t xml:space="preserve">W9124P-19-9-0001 </w:t>
      </w:r>
      <w:r w:rsidRPr="00F12977">
        <w:rPr>
          <w:rFonts w:ascii="Arial" w:eastAsia="Arial" w:hAnsi="Arial" w:cs="Arial"/>
          <w:color w:val="000000"/>
          <w:sz w:val="20"/>
          <w:szCs w:val="20"/>
        </w:rPr>
        <w:t>awarded by the Army Contracting Command-Redstone Arsenal to the AMTC.  The Government has certain rights in the invention.”</w:t>
      </w:r>
    </w:p>
    <w:p w14:paraId="191DB4A9"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eastAsia="Arial" w:hAnsi="Arial" w:cs="Arial"/>
          <w:b/>
          <w:color w:val="000000"/>
          <w:sz w:val="20"/>
          <w:szCs w:val="20"/>
        </w:rPr>
        <w:t xml:space="preserve">Lower-Tier Agreements. </w:t>
      </w:r>
      <w:r w:rsidRPr="00F12977">
        <w:rPr>
          <w:rFonts w:ascii="Arial" w:eastAsia="Arial" w:hAnsi="Arial" w:cs="Arial"/>
          <w:color w:val="000000"/>
          <w:sz w:val="20"/>
          <w:szCs w:val="20"/>
        </w:rPr>
        <w:t xml:space="preserve">Subcontractor shall include this Section </w:t>
      </w:r>
      <w:r>
        <w:rPr>
          <w:rFonts w:ascii="Arial" w:eastAsia="Arial" w:hAnsi="Arial" w:cs="Arial"/>
          <w:color w:val="000000"/>
          <w:sz w:val="20"/>
          <w:szCs w:val="20"/>
        </w:rPr>
        <w:t>2</w:t>
      </w:r>
      <w:r w:rsidRPr="00F12977">
        <w:rPr>
          <w:rFonts w:ascii="Arial" w:eastAsia="Arial" w:hAnsi="Arial" w:cs="Arial"/>
          <w:color w:val="000000"/>
          <w:sz w:val="20"/>
          <w:szCs w:val="20"/>
        </w:rPr>
        <w:t xml:space="preserve"> suitably modified to identify the parties, in all lower-tier agreements, regardless of tier, for experimental, development or research work.</w:t>
      </w:r>
    </w:p>
    <w:p w14:paraId="23A86DA5"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eastAsia="Arial" w:hAnsi="Arial" w:cs="Arial"/>
          <w:b/>
          <w:color w:val="000000"/>
          <w:sz w:val="20"/>
          <w:szCs w:val="20"/>
        </w:rPr>
        <w:t xml:space="preserve">Reporting on Utilization of Subject Inventions. </w:t>
      </w:r>
      <w:r w:rsidRPr="00F12977">
        <w:rPr>
          <w:rFonts w:ascii="Arial" w:hAnsi="Arial" w:cs="Arial"/>
          <w:sz w:val="20"/>
          <w:szCs w:val="20"/>
        </w:rPr>
        <w:t>Upon request, Subcontractor agrees to submit, during the term of this Subcontractor, periodic reports no more frequently than annually on the utilization of a Subject Invention or on efforts at obtaining such utilization that are being made by the Subcontractor or its licensees or assignees. Such reports shall include information regarding the status of development, date of first commercial sale or use, gross royalties received by Subcontractor and such other data and information as the Government may reasonably specify. Subcontractor also agrees to provide additional reports as may be requested by the Government in connection with any march-in proceedings undertaken by the Government in accordance with Paragraph (j) of this Section 10. Consistent with 35 U.S.C. § 205, the Government agrees it shall not disclose such information to persons outside the Government without the permission of the Subcontractor.</w:t>
      </w:r>
    </w:p>
    <w:p w14:paraId="0F8319E7"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b/>
          <w:sz w:val="20"/>
          <w:szCs w:val="20"/>
        </w:rPr>
        <w:t>Preference for American Industry</w:t>
      </w:r>
      <w:r w:rsidRPr="00F12977">
        <w:rPr>
          <w:rFonts w:ascii="Arial" w:eastAsia="Arial" w:hAnsi="Arial" w:cs="Arial"/>
          <w:b/>
          <w:color w:val="000000"/>
          <w:sz w:val="20"/>
          <w:szCs w:val="20"/>
        </w:rPr>
        <w:t xml:space="preserve">. </w:t>
      </w:r>
      <w:r w:rsidRPr="00F12977">
        <w:rPr>
          <w:rFonts w:ascii="Arial" w:hAnsi="Arial" w:cs="Arial"/>
          <w:sz w:val="20"/>
          <w:szCs w:val="20"/>
        </w:rPr>
        <w:t>Notwithstanding any other provision of this Section 10, Subcontractor shall not grant to any person the exclusive right to use or sell any Subject Invention in the United States or Canada unless such person agrees that any product embodying the Subject Invention or produced through the use of the Subject Invention shall be manufactured substantially in the United States or Canada. However, in individual cases, the requirements for such an agreement may be waived by the Government upon a showing by the Subcontractor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14:paraId="338566EB"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b/>
          <w:sz w:val="20"/>
          <w:szCs w:val="20"/>
        </w:rPr>
        <w:t>March-in Rights</w:t>
      </w:r>
      <w:r w:rsidRPr="00F12977">
        <w:rPr>
          <w:rFonts w:ascii="Arial" w:eastAsia="Arial" w:hAnsi="Arial" w:cs="Arial"/>
          <w:b/>
          <w:color w:val="000000"/>
          <w:sz w:val="20"/>
          <w:szCs w:val="20"/>
        </w:rPr>
        <w:t xml:space="preserve">. </w:t>
      </w:r>
      <w:r w:rsidRPr="00F12977">
        <w:rPr>
          <w:rFonts w:ascii="Arial" w:hAnsi="Arial" w:cs="Arial"/>
          <w:color w:val="000000"/>
          <w:sz w:val="20"/>
          <w:szCs w:val="20"/>
        </w:rPr>
        <w:t xml:space="preserve">March-in Rights will follow the procedures set forth in 37 CFR 401.6. Subcontractor agrees that, with respect to any Subject Invention in which Subcontractor has retained title, the Government has the right to require Subcontractor to grant a non-exclusive license to a responsible applicant or applicants, upon terms that are reasonable under the circumstances, and if Subcontractor refuses such a request, the Government has the right to grant such a license itself if the Government determines that: </w:t>
      </w:r>
    </w:p>
    <w:p w14:paraId="1FCA2176"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color w:val="000000"/>
          <w:sz w:val="20"/>
          <w:szCs w:val="20"/>
        </w:rPr>
        <w:t>Such action is necessary because neither Subcontractor nor its assignees or licensees have taken effective steps, consistent with the intent of this Subcontract, to achieve practical application of the Subject Invention;</w:t>
      </w:r>
    </w:p>
    <w:p w14:paraId="28726869"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color w:val="000000"/>
          <w:sz w:val="20"/>
          <w:szCs w:val="20"/>
        </w:rPr>
        <w:t>Such action is necessary to alleviate health or safety needs which are not reasonably satisfied by Subcontractor, its assignees or licensees;</w:t>
      </w:r>
    </w:p>
    <w:p w14:paraId="481C54FE"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color w:val="000000"/>
          <w:sz w:val="20"/>
          <w:szCs w:val="20"/>
        </w:rPr>
        <w:t>Such action is necessary to meet requirements for public use and such requirements are not reasonably satisfied by the Subcontractor, its assignees or licensees; or</w:t>
      </w:r>
    </w:p>
    <w:p w14:paraId="01F56DBE" w14:textId="77777777" w:rsidR="0054578C" w:rsidRPr="00F12977" w:rsidRDefault="0054578C" w:rsidP="0054578C">
      <w:pPr>
        <w:numPr>
          <w:ilvl w:val="2"/>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color w:val="000000"/>
          <w:sz w:val="20"/>
          <w:szCs w:val="20"/>
        </w:rPr>
        <w:t xml:space="preserve">Such action is necessary because the agreement required by Paragraph (I) of this Section 10, has not been obtained or waived or because a licensee who has the exclusive right to use or sell any subject invention in the United States is in the breach of such agreement. </w:t>
      </w:r>
    </w:p>
    <w:p w14:paraId="3F7FC0DB" w14:textId="77777777" w:rsidR="0054578C" w:rsidRPr="00F12977" w:rsidRDefault="0054578C" w:rsidP="0054578C">
      <w:pPr>
        <w:pBdr>
          <w:top w:val="nil"/>
          <w:left w:val="nil"/>
          <w:bottom w:val="nil"/>
          <w:right w:val="nil"/>
          <w:between w:val="nil"/>
        </w:pBdr>
        <w:spacing w:line="240" w:lineRule="auto"/>
        <w:ind w:left="1080"/>
        <w:jc w:val="both"/>
        <w:rPr>
          <w:rFonts w:ascii="Arial" w:hAnsi="Arial" w:cs="Arial"/>
          <w:color w:val="000000"/>
          <w:sz w:val="20"/>
          <w:szCs w:val="20"/>
        </w:rPr>
      </w:pPr>
      <w:r w:rsidRPr="00F12977">
        <w:rPr>
          <w:rFonts w:ascii="Arial" w:hAnsi="Arial" w:cs="Arial"/>
          <w:color w:val="000000"/>
          <w:sz w:val="20"/>
          <w:szCs w:val="20"/>
        </w:rPr>
        <w:t>The Government shall provide Subcontractor notification as soon as practicable, but no later than five (5) calendar days following the exercise of any rights under this Paragraph (j).</w:t>
      </w:r>
    </w:p>
    <w:p w14:paraId="23165932"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b/>
          <w:color w:val="000000"/>
          <w:sz w:val="20"/>
          <w:szCs w:val="20"/>
        </w:rPr>
        <w:t>Opportunity to Cure</w:t>
      </w:r>
      <w:r w:rsidRPr="00F12977">
        <w:rPr>
          <w:rFonts w:ascii="Arial" w:eastAsia="Arial" w:hAnsi="Arial" w:cs="Arial"/>
          <w:b/>
          <w:color w:val="000000"/>
          <w:sz w:val="20"/>
          <w:szCs w:val="20"/>
        </w:rPr>
        <w:t xml:space="preserve">. </w:t>
      </w:r>
      <w:r w:rsidRPr="00F12977">
        <w:rPr>
          <w:rFonts w:ascii="Arial" w:hAnsi="Arial" w:cs="Arial"/>
          <w:sz w:val="20"/>
          <w:szCs w:val="20"/>
        </w:rPr>
        <w:t xml:space="preserve">Certain provisions of this Section </w:t>
      </w:r>
      <w:r>
        <w:rPr>
          <w:rFonts w:ascii="Arial" w:hAnsi="Arial" w:cs="Arial"/>
          <w:sz w:val="20"/>
          <w:szCs w:val="20"/>
        </w:rPr>
        <w:t>2</w:t>
      </w:r>
      <w:r w:rsidRPr="00F12977">
        <w:rPr>
          <w:rFonts w:ascii="Arial" w:hAnsi="Arial" w:cs="Arial"/>
          <w:sz w:val="20"/>
          <w:szCs w:val="20"/>
        </w:rPr>
        <w:t xml:space="preserve"> provide that the Government may gain title or a license to a Subject Invention by reason of Subcontractor’s action, or failure to act, within the times required by </w:t>
      </w:r>
      <w:r w:rsidRPr="00F12977">
        <w:rPr>
          <w:rFonts w:ascii="Arial" w:hAnsi="Arial" w:cs="Arial"/>
          <w:sz w:val="20"/>
          <w:szCs w:val="20"/>
        </w:rPr>
        <w:lastRenderedPageBreak/>
        <w:t>this Section</w:t>
      </w:r>
      <w:r>
        <w:rPr>
          <w:rFonts w:ascii="Arial" w:hAnsi="Arial" w:cs="Arial"/>
          <w:sz w:val="20"/>
          <w:szCs w:val="20"/>
        </w:rPr>
        <w:t xml:space="preserve"> 2</w:t>
      </w:r>
      <w:r w:rsidRPr="00F12977">
        <w:rPr>
          <w:rFonts w:ascii="Arial" w:hAnsi="Arial" w:cs="Arial"/>
          <w:sz w:val="20"/>
          <w:szCs w:val="20"/>
        </w:rPr>
        <w:t>. Prior to claiming such rights, the Government will give written notice to Subcontractor, through the Contractor, of the Government's intent, and afford the Subcontractor a reasonable time to cure such action or failure to act. The length of the cure period will depend on the circumstances, but in no event will be more than sixty (60) days. Subcontractor may also use the cure period to show good cause why the claiming of such title or right would be inconsistent with the intent of this Subcontractor in light of the appropriate timing for introduction of the technology in question, the relative funding and participation of the parties in the development of the Subject Invention, and other factors.</w:t>
      </w:r>
    </w:p>
    <w:p w14:paraId="2B689028"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F12977">
        <w:rPr>
          <w:rFonts w:ascii="Arial" w:hAnsi="Arial" w:cs="Arial"/>
          <w:b/>
          <w:sz w:val="20"/>
          <w:szCs w:val="20"/>
        </w:rPr>
        <w:t>Background Inventions</w:t>
      </w:r>
      <w:r w:rsidRPr="00F12977">
        <w:rPr>
          <w:rFonts w:ascii="Arial" w:eastAsia="Arial" w:hAnsi="Arial" w:cs="Arial"/>
          <w:b/>
          <w:color w:val="000000"/>
          <w:sz w:val="20"/>
          <w:szCs w:val="20"/>
        </w:rPr>
        <w:t xml:space="preserve">. </w:t>
      </w:r>
      <w:r w:rsidRPr="00F12977">
        <w:rPr>
          <w:rFonts w:ascii="Arial" w:hAnsi="Arial" w:cs="Arial"/>
          <w:sz w:val="20"/>
          <w:szCs w:val="20"/>
        </w:rPr>
        <w:t xml:space="preserve">In no event shall the provisions set forth in this Section </w:t>
      </w:r>
      <w:r>
        <w:rPr>
          <w:rFonts w:ascii="Arial" w:hAnsi="Arial" w:cs="Arial"/>
          <w:sz w:val="20"/>
          <w:szCs w:val="20"/>
        </w:rPr>
        <w:t>2</w:t>
      </w:r>
      <w:r w:rsidRPr="00F12977">
        <w:rPr>
          <w:rFonts w:ascii="Arial" w:hAnsi="Arial" w:cs="Arial"/>
          <w:sz w:val="20"/>
          <w:szCs w:val="20"/>
        </w:rPr>
        <w:t xml:space="preserve"> apply to any Background Inventions or Patents. Subcontractor or its subcontractors shall retain the entire right, title, and interest throughout the world to each such Background Invention and Patent that each party has brought to the Work performed under this Subcontract and the Government shall not have any rights under this Subcontract to such Background Inventions and Patents. Projects to be funded under this Subcontract will list Background Inventions and Patents anticipated to be used in the Work; such listing may be amended by the Parties as appropriate to reflect changes in such plans.</w:t>
      </w:r>
    </w:p>
    <w:p w14:paraId="656F22D3"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hAnsi="Arial" w:cs="Arial"/>
          <w:b/>
          <w:bCs/>
          <w:sz w:val="20"/>
          <w:szCs w:val="20"/>
        </w:rPr>
        <w:t>Survival Rights</w:t>
      </w:r>
      <w:r w:rsidRPr="00F12977">
        <w:rPr>
          <w:rFonts w:ascii="Arial" w:eastAsia="Arial" w:hAnsi="Arial" w:cs="Arial"/>
          <w:color w:val="000000"/>
          <w:sz w:val="20"/>
          <w:szCs w:val="20"/>
        </w:rPr>
        <w:t xml:space="preserve">. </w:t>
      </w:r>
      <w:r w:rsidRPr="00F12977">
        <w:rPr>
          <w:rFonts w:ascii="Arial" w:hAnsi="Arial" w:cs="Arial"/>
          <w:sz w:val="20"/>
          <w:szCs w:val="20"/>
        </w:rPr>
        <w:t xml:space="preserve">The provisions of this Section </w:t>
      </w:r>
      <w:r>
        <w:rPr>
          <w:rFonts w:ascii="Arial" w:hAnsi="Arial" w:cs="Arial"/>
          <w:sz w:val="20"/>
          <w:szCs w:val="20"/>
        </w:rPr>
        <w:t>2</w:t>
      </w:r>
      <w:r w:rsidRPr="00F12977">
        <w:rPr>
          <w:rFonts w:ascii="Arial" w:hAnsi="Arial" w:cs="Arial"/>
          <w:sz w:val="20"/>
          <w:szCs w:val="20"/>
        </w:rPr>
        <w:t xml:space="preserve"> shall survive termination of this Subcontract.</w:t>
      </w:r>
    </w:p>
    <w:p w14:paraId="7397DFC0" w14:textId="77777777" w:rsidR="0054578C" w:rsidRPr="00F12977" w:rsidRDefault="0054578C" w:rsidP="0054578C">
      <w:pPr>
        <w:numPr>
          <w:ilvl w:val="1"/>
          <w:numId w:val="22"/>
        </w:numPr>
        <w:pBdr>
          <w:top w:val="nil"/>
          <w:left w:val="nil"/>
          <w:bottom w:val="nil"/>
          <w:right w:val="nil"/>
          <w:between w:val="nil"/>
        </w:pBdr>
        <w:spacing w:line="240" w:lineRule="auto"/>
        <w:jc w:val="both"/>
        <w:rPr>
          <w:rFonts w:ascii="Arial" w:eastAsia="Arial" w:hAnsi="Arial" w:cs="Arial"/>
          <w:color w:val="000000"/>
          <w:sz w:val="20"/>
          <w:szCs w:val="20"/>
        </w:rPr>
      </w:pPr>
      <w:r w:rsidRPr="00F12977">
        <w:rPr>
          <w:rFonts w:ascii="Arial" w:hAnsi="Arial" w:cs="Arial"/>
          <w:b/>
          <w:bCs/>
          <w:sz w:val="20"/>
          <w:szCs w:val="20"/>
        </w:rPr>
        <w:t>Patent Rights Clauses</w:t>
      </w:r>
      <w:r w:rsidRPr="00F12977">
        <w:rPr>
          <w:rFonts w:ascii="Arial" w:eastAsia="Arial" w:hAnsi="Arial" w:cs="Arial"/>
          <w:color w:val="000000"/>
          <w:sz w:val="20"/>
          <w:szCs w:val="20"/>
        </w:rPr>
        <w:t xml:space="preserve">. </w:t>
      </w:r>
      <w:r w:rsidRPr="00F12977">
        <w:rPr>
          <w:rFonts w:ascii="Arial" w:hAnsi="Arial" w:cs="Arial"/>
          <w:sz w:val="20"/>
          <w:szCs w:val="20"/>
        </w:rPr>
        <w:t>Rights in Patents under this Subcontract shall be determined in accordance with the following FAR Part 27 clauses and provisions:</w:t>
      </w:r>
    </w:p>
    <w:p w14:paraId="246FC68E" w14:textId="77777777" w:rsidR="0054578C" w:rsidRPr="00F12977" w:rsidRDefault="0054578C" w:rsidP="0054578C">
      <w:pPr>
        <w:pBdr>
          <w:top w:val="nil"/>
          <w:left w:val="nil"/>
          <w:bottom w:val="nil"/>
          <w:right w:val="nil"/>
          <w:between w:val="nil"/>
        </w:pBdr>
        <w:spacing w:line="240" w:lineRule="auto"/>
        <w:ind w:left="1260"/>
        <w:jc w:val="both"/>
        <w:rPr>
          <w:rFonts w:ascii="Arial" w:eastAsia="Arial" w:hAnsi="Arial" w:cs="Arial"/>
          <w:color w:val="000000"/>
          <w:sz w:val="20"/>
          <w:szCs w:val="20"/>
        </w:rPr>
      </w:pPr>
      <w:r w:rsidRPr="00F12977">
        <w:rPr>
          <w:rFonts w:ascii="Arial" w:hAnsi="Arial" w:cs="Arial"/>
          <w:color w:val="000000"/>
          <w:sz w:val="20"/>
          <w:szCs w:val="20"/>
        </w:rPr>
        <w:t>FAR 52.227-1 Authorization and Consent and Alternate I (Apr 1984)</w:t>
      </w:r>
    </w:p>
    <w:p w14:paraId="6F210E86" w14:textId="77777777" w:rsidR="0054578C" w:rsidRPr="00F12977" w:rsidRDefault="0054578C" w:rsidP="0054578C">
      <w:pPr>
        <w:pBdr>
          <w:top w:val="nil"/>
          <w:left w:val="nil"/>
          <w:bottom w:val="nil"/>
          <w:right w:val="nil"/>
          <w:between w:val="nil"/>
        </w:pBdr>
        <w:spacing w:line="240" w:lineRule="auto"/>
        <w:ind w:left="1260"/>
        <w:jc w:val="both"/>
        <w:rPr>
          <w:rFonts w:ascii="Arial" w:eastAsia="Arial" w:hAnsi="Arial" w:cs="Arial"/>
          <w:color w:val="000000"/>
          <w:sz w:val="20"/>
          <w:szCs w:val="20"/>
        </w:rPr>
      </w:pPr>
      <w:r w:rsidRPr="00F12977">
        <w:rPr>
          <w:rFonts w:ascii="Arial" w:hAnsi="Arial" w:cs="Arial"/>
          <w:color w:val="000000"/>
          <w:sz w:val="20"/>
          <w:szCs w:val="20"/>
        </w:rPr>
        <w:t>FAR 52.227-2 Notice and Assistance Regarding Patent and Copyright Infringement</w:t>
      </w:r>
    </w:p>
    <w:p w14:paraId="62371BD2" w14:textId="77777777" w:rsidR="0054578C" w:rsidRPr="00F12977" w:rsidRDefault="0054578C" w:rsidP="0054578C">
      <w:pPr>
        <w:pBdr>
          <w:top w:val="nil"/>
          <w:left w:val="nil"/>
          <w:bottom w:val="nil"/>
          <w:right w:val="nil"/>
          <w:between w:val="nil"/>
        </w:pBdr>
        <w:spacing w:line="240" w:lineRule="auto"/>
        <w:ind w:left="1260"/>
        <w:jc w:val="both"/>
        <w:rPr>
          <w:rFonts w:ascii="Arial" w:eastAsia="Arial" w:hAnsi="Arial" w:cs="Arial"/>
          <w:color w:val="000000"/>
          <w:sz w:val="20"/>
          <w:szCs w:val="20"/>
        </w:rPr>
      </w:pPr>
      <w:r w:rsidRPr="00F12977">
        <w:rPr>
          <w:rFonts w:ascii="Arial" w:hAnsi="Arial" w:cs="Arial"/>
          <w:color w:val="000000"/>
          <w:sz w:val="20"/>
          <w:szCs w:val="20"/>
        </w:rPr>
        <w:t xml:space="preserve">FAR 52.227-3 Patent Indemnity </w:t>
      </w:r>
    </w:p>
    <w:p w14:paraId="77332BC4" w14:textId="77777777" w:rsidR="0054578C" w:rsidRPr="00F12977" w:rsidRDefault="0054578C" w:rsidP="0054578C">
      <w:pPr>
        <w:pBdr>
          <w:top w:val="nil"/>
          <w:left w:val="nil"/>
          <w:bottom w:val="nil"/>
          <w:right w:val="nil"/>
          <w:between w:val="nil"/>
        </w:pBdr>
        <w:spacing w:line="240" w:lineRule="auto"/>
        <w:ind w:left="1260"/>
        <w:jc w:val="both"/>
        <w:rPr>
          <w:rFonts w:ascii="Arial" w:eastAsia="Arial" w:hAnsi="Arial" w:cs="Arial"/>
          <w:color w:val="000000"/>
          <w:sz w:val="20"/>
          <w:szCs w:val="20"/>
        </w:rPr>
      </w:pPr>
      <w:r w:rsidRPr="00F12977">
        <w:rPr>
          <w:rFonts w:ascii="Arial" w:hAnsi="Arial" w:cs="Arial"/>
          <w:color w:val="000000"/>
          <w:sz w:val="20"/>
          <w:szCs w:val="20"/>
        </w:rPr>
        <w:t>FAR 52.227-6 Royalty Information</w:t>
      </w:r>
    </w:p>
    <w:p w14:paraId="0122EE4D" w14:textId="77777777" w:rsidR="0054578C" w:rsidRPr="00F12977" w:rsidRDefault="0054578C" w:rsidP="0054578C">
      <w:pPr>
        <w:pBdr>
          <w:top w:val="nil"/>
          <w:left w:val="nil"/>
          <w:bottom w:val="nil"/>
          <w:right w:val="nil"/>
          <w:between w:val="nil"/>
        </w:pBdr>
        <w:spacing w:line="240" w:lineRule="auto"/>
        <w:ind w:left="1260"/>
        <w:jc w:val="both"/>
        <w:rPr>
          <w:rFonts w:ascii="Arial" w:eastAsia="Arial" w:hAnsi="Arial" w:cs="Arial"/>
          <w:color w:val="000000"/>
          <w:sz w:val="20"/>
          <w:szCs w:val="20"/>
        </w:rPr>
      </w:pPr>
      <w:r w:rsidRPr="00F12977">
        <w:rPr>
          <w:rFonts w:ascii="Arial" w:hAnsi="Arial" w:cs="Arial"/>
          <w:color w:val="000000"/>
          <w:sz w:val="20"/>
          <w:szCs w:val="20"/>
        </w:rPr>
        <w:t xml:space="preserve">FAR 52.227-9 Refund of Royalties </w:t>
      </w:r>
    </w:p>
    <w:p w14:paraId="341CA942" w14:textId="77777777" w:rsidR="0054578C" w:rsidRDefault="0054578C" w:rsidP="0054578C">
      <w:pPr>
        <w:pBdr>
          <w:top w:val="nil"/>
          <w:left w:val="nil"/>
          <w:bottom w:val="nil"/>
          <w:right w:val="nil"/>
          <w:between w:val="nil"/>
        </w:pBdr>
        <w:spacing w:line="240" w:lineRule="auto"/>
        <w:ind w:left="1260"/>
        <w:jc w:val="both"/>
        <w:rPr>
          <w:rFonts w:ascii="Arial" w:hAnsi="Arial" w:cs="Arial"/>
          <w:color w:val="000000"/>
          <w:sz w:val="20"/>
          <w:szCs w:val="20"/>
        </w:rPr>
      </w:pPr>
      <w:r w:rsidRPr="00F12977">
        <w:rPr>
          <w:rFonts w:ascii="Arial" w:hAnsi="Arial" w:cs="Arial"/>
          <w:color w:val="000000"/>
          <w:sz w:val="20"/>
          <w:szCs w:val="20"/>
        </w:rPr>
        <w:t xml:space="preserve">FAR 52.227-10 Filing of Patent Applications – Classified Subject Matter </w:t>
      </w:r>
    </w:p>
    <w:p w14:paraId="4A96260A" w14:textId="77777777" w:rsidR="0054578C" w:rsidRPr="00CC0C61" w:rsidRDefault="0054578C" w:rsidP="0054578C">
      <w:pPr>
        <w:pBdr>
          <w:top w:val="nil"/>
          <w:left w:val="nil"/>
          <w:bottom w:val="nil"/>
          <w:right w:val="nil"/>
          <w:between w:val="nil"/>
        </w:pBdr>
        <w:spacing w:line="240" w:lineRule="auto"/>
        <w:ind w:left="1260"/>
        <w:jc w:val="both"/>
        <w:rPr>
          <w:rFonts w:ascii="Arial" w:eastAsia="Arial" w:hAnsi="Arial" w:cs="Arial"/>
          <w:color w:val="000000"/>
          <w:sz w:val="20"/>
          <w:szCs w:val="20"/>
        </w:rPr>
      </w:pPr>
      <w:r w:rsidRPr="00F12977">
        <w:rPr>
          <w:rFonts w:ascii="Arial" w:hAnsi="Arial" w:cs="Arial"/>
          <w:color w:val="000000"/>
          <w:sz w:val="20"/>
          <w:szCs w:val="20"/>
        </w:rPr>
        <w:t>FAR 52.227-3, Patent Indemnity, FAR 52.227-6, Royalty Information, and FAR 52.227-9, Refund on Royalties will be listed in the SOW if applicable to the Work on a case-by-case basis only to the extent that the applicable circumstances, the terms of the clause, or the prescribing conditions are met.</w:t>
      </w:r>
    </w:p>
    <w:p w14:paraId="7D3E2389" w14:textId="77777777" w:rsidR="0054578C" w:rsidRPr="00EA0B86" w:rsidRDefault="0054578C" w:rsidP="0054578C">
      <w:pPr>
        <w:pStyle w:val="ListParagraph"/>
        <w:spacing w:line="240" w:lineRule="auto"/>
        <w:ind w:left="360"/>
        <w:jc w:val="both"/>
        <w:rPr>
          <w:rFonts w:ascii="Arial" w:hAnsi="Arial" w:cs="Arial"/>
          <w:sz w:val="20"/>
          <w:szCs w:val="20"/>
        </w:rPr>
      </w:pPr>
    </w:p>
    <w:p w14:paraId="53E63574" w14:textId="77777777" w:rsidR="0054578C" w:rsidRPr="00EA0B86" w:rsidRDefault="0054578C" w:rsidP="0054578C">
      <w:pPr>
        <w:pStyle w:val="ListParagraph"/>
        <w:numPr>
          <w:ilvl w:val="0"/>
          <w:numId w:val="22"/>
        </w:numPr>
        <w:spacing w:line="240" w:lineRule="auto"/>
        <w:jc w:val="both"/>
        <w:rPr>
          <w:rFonts w:ascii="Arial" w:hAnsi="Arial" w:cs="Arial"/>
          <w:b/>
          <w:bCs/>
          <w:sz w:val="20"/>
          <w:szCs w:val="20"/>
        </w:rPr>
      </w:pPr>
      <w:r w:rsidRPr="00EA0B86">
        <w:rPr>
          <w:rFonts w:ascii="Arial" w:hAnsi="Arial" w:cs="Arial"/>
          <w:b/>
          <w:bCs/>
          <w:sz w:val="20"/>
          <w:szCs w:val="20"/>
        </w:rPr>
        <w:t>DATA RIGHTS AND COPYRIGHTS.</w:t>
      </w:r>
    </w:p>
    <w:p w14:paraId="419D988E" w14:textId="77777777" w:rsidR="0054578C" w:rsidRPr="00EA0B86" w:rsidRDefault="0054578C" w:rsidP="0054578C">
      <w:pPr>
        <w:pStyle w:val="ListParagraph"/>
        <w:numPr>
          <w:ilvl w:val="1"/>
          <w:numId w:val="22"/>
        </w:numPr>
        <w:spacing w:line="240" w:lineRule="auto"/>
        <w:contextualSpacing w:val="0"/>
        <w:jc w:val="both"/>
        <w:rPr>
          <w:rFonts w:ascii="Arial" w:hAnsi="Arial" w:cs="Arial"/>
          <w:sz w:val="20"/>
          <w:szCs w:val="20"/>
        </w:rPr>
      </w:pPr>
      <w:r w:rsidRPr="00EA0B86">
        <w:rPr>
          <w:rFonts w:ascii="Arial" w:eastAsia="Arial" w:hAnsi="Arial" w:cs="Arial"/>
          <w:b/>
          <w:color w:val="000000"/>
          <w:sz w:val="20"/>
          <w:szCs w:val="20"/>
        </w:rPr>
        <w:t xml:space="preserve">General. </w:t>
      </w:r>
      <w:r w:rsidRPr="00EA0B86">
        <w:rPr>
          <w:rFonts w:ascii="Arial" w:eastAsia="Arial" w:hAnsi="Arial" w:cs="Arial"/>
          <w:color w:val="000000"/>
          <w:sz w:val="20"/>
          <w:szCs w:val="20"/>
        </w:rPr>
        <w:t>Rights in technical data and computer software under this Subcontract shall be determined in accordance with the following DFARS Part 227 clauses:</w:t>
      </w:r>
    </w:p>
    <w:p w14:paraId="55F24B43"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DFARS 252.227-7013 Rights in Technical Data – Noncommercial Items </w:t>
      </w:r>
    </w:p>
    <w:p w14:paraId="4B3E34B6"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DFARS 252.227-7014 Rights in Noncommercial Computer Software and Noncommercial Computer Software Documentation </w:t>
      </w:r>
    </w:p>
    <w:p w14:paraId="2C790F1F"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DFARS 252.227-7015 Technical Data – Commercial Items </w:t>
      </w:r>
    </w:p>
    <w:p w14:paraId="3B45EC68"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DFARS 252.227-7016 Rights in Bid or Proposal Information </w:t>
      </w:r>
    </w:p>
    <w:p w14:paraId="048B2AF3"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DFARS 252.227-7018 Rights in Noncommercial Technical Data and Computer Software – Small Business Innovation Research (SBIR) Program (DEVIATION 2020-O0007) </w:t>
      </w:r>
    </w:p>
    <w:p w14:paraId="69FB6598"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DFARS 252.227-7019 Validation of Asserted Restrictions – Computer Software</w:t>
      </w:r>
    </w:p>
    <w:p w14:paraId="6C7576B2"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DFARS 252.227-7020 Rights in Special Works </w:t>
      </w:r>
    </w:p>
    <w:p w14:paraId="71577BE1"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DFARS 252.227-7021 Rights in Data-Existing Works</w:t>
      </w:r>
    </w:p>
    <w:p w14:paraId="44385243" w14:textId="77777777" w:rsidR="0054578C" w:rsidRPr="00EA0B86" w:rsidRDefault="0054578C" w:rsidP="0054578C">
      <w:pPr>
        <w:pBdr>
          <w:top w:val="nil"/>
          <w:left w:val="nil"/>
          <w:bottom w:val="nil"/>
          <w:right w:val="nil"/>
          <w:between w:val="nil"/>
        </w:pBdr>
        <w:spacing w:line="240" w:lineRule="auto"/>
        <w:ind w:left="1440"/>
        <w:jc w:val="both"/>
        <w:rPr>
          <w:rFonts w:ascii="Arial" w:eastAsia="Arial" w:hAnsi="Arial" w:cs="Arial"/>
          <w:color w:val="000000"/>
          <w:sz w:val="20"/>
          <w:szCs w:val="20"/>
        </w:rPr>
      </w:pPr>
      <w:r w:rsidRPr="00EA0B86">
        <w:rPr>
          <w:rFonts w:ascii="Arial" w:hAnsi="Arial" w:cs="Arial"/>
          <w:color w:val="000000"/>
          <w:sz w:val="20"/>
          <w:szCs w:val="20"/>
        </w:rPr>
        <w:t xml:space="preserve">DFARS 252.227-7025 Limitations on the Use or Disclosure of Government-Furnished Information Marked with Restrictive Legends </w:t>
      </w:r>
    </w:p>
    <w:p w14:paraId="3FB8A0FE"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DFARS 252.227-7026 Deferred Delivery of Technical Data or Computer Software</w:t>
      </w:r>
    </w:p>
    <w:p w14:paraId="29050325"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DFARS 252.227-7027 Deferred Ordering of Technical Data or Computer Software</w:t>
      </w:r>
    </w:p>
    <w:p w14:paraId="4056783C"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DFARS 252.227-7030 Technical Data – Withholding of Payment</w:t>
      </w:r>
    </w:p>
    <w:p w14:paraId="504F6ED0"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DFARS 252.227-7037 Validation of Restrictive Markings on Technical Data</w:t>
      </w:r>
    </w:p>
    <w:p w14:paraId="125AF350" w14:textId="77777777" w:rsidR="0054578C" w:rsidRPr="00EA0B86" w:rsidRDefault="0054578C" w:rsidP="0054578C">
      <w:pPr>
        <w:autoSpaceDE w:val="0"/>
        <w:autoSpaceDN w:val="0"/>
        <w:adjustRightInd w:val="0"/>
        <w:spacing w:line="240" w:lineRule="auto"/>
        <w:jc w:val="both"/>
        <w:rPr>
          <w:rFonts w:ascii="Arial" w:hAnsi="Arial" w:cs="Arial"/>
          <w:color w:val="000000"/>
          <w:sz w:val="20"/>
          <w:szCs w:val="20"/>
        </w:rPr>
      </w:pPr>
    </w:p>
    <w:p w14:paraId="4634FE0F"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FAR or DFARS clauses are incorporated by reference but apply only to the extent the circumstances, the terms of the clause, or the prescribing conditions are met. </w:t>
      </w:r>
    </w:p>
    <w:p w14:paraId="7A034F8D"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p>
    <w:p w14:paraId="6C0FC6B6"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Subcontractor reserves the right to protect by copyright original works developed under this Subcontract. All such copyrights will be in the name of Subcontractor. Subcontractor shall grant to the Government a non-exclusive, non-transferable, royalty-free, fully paid-up, perpetual license to reproduce, prepare derivative works, distribute copies to the public and perform publicly and display publicly, for governmental purposes, any copyrighted materials developed under this Subcontract, and to authorize others to do so. However, notwithstanding the above, proprietary or otherwise protected information (including technical data and software) shall not be disclosed or released unless such release or disclosure is allowed under at least one of the above cited DFARS clauses.</w:t>
      </w:r>
    </w:p>
    <w:p w14:paraId="344722F0"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p>
    <w:p w14:paraId="28141D8B"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 xml:space="preserve">In the event Technical Data are exchanged with a notice indicating that the data is protected under copyright as a published, copyrighted work, and it is also indicated on the data that such data existed prior to, or was produced outside of, this Subcontractor, the party receiving the data and others acting on its behalf may </w:t>
      </w:r>
      <w:r w:rsidRPr="00EA0B86">
        <w:rPr>
          <w:rFonts w:ascii="Arial" w:hAnsi="Arial" w:cs="Arial"/>
          <w:color w:val="000000"/>
          <w:sz w:val="20"/>
          <w:szCs w:val="20"/>
        </w:rPr>
        <w:lastRenderedPageBreak/>
        <w:t xml:space="preserve">only reproduce, distribute and prepare derivative works for the purpose of carrying out that party’s responsibilities under this Subcontract. Subcontractor is responsible for affixing appropriate markings indicating the rights of the Government on all technical data delivered under this Subcontract. </w:t>
      </w:r>
    </w:p>
    <w:p w14:paraId="26BE147F"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p>
    <w:p w14:paraId="65250C0C" w14:textId="77777777" w:rsidR="0054578C" w:rsidRPr="00EA0B86" w:rsidRDefault="0054578C" w:rsidP="0054578C">
      <w:pPr>
        <w:autoSpaceDE w:val="0"/>
        <w:autoSpaceDN w:val="0"/>
        <w:adjustRightInd w:val="0"/>
        <w:spacing w:line="240" w:lineRule="auto"/>
        <w:ind w:left="1440"/>
        <w:jc w:val="both"/>
        <w:rPr>
          <w:rFonts w:ascii="Arial" w:hAnsi="Arial" w:cs="Arial"/>
          <w:color w:val="000000"/>
          <w:sz w:val="20"/>
          <w:szCs w:val="20"/>
        </w:rPr>
      </w:pPr>
      <w:r w:rsidRPr="00EA0B86">
        <w:rPr>
          <w:rFonts w:ascii="Arial" w:hAnsi="Arial" w:cs="Arial"/>
          <w:color w:val="000000"/>
          <w:sz w:val="20"/>
          <w:szCs w:val="20"/>
        </w:rPr>
        <w:t>Nothing in this Subcontract shall preclude Subcontractor from having status and data rights afforded under a Small Business and Innovation Research ("SBIR") funding agreement for SBIR Phase III work funded under this Subcontract, if otherwise properly qualified, and provided that the work derives from, extends, or logically concludes effort(s) performed under prior SBIR funding agreements.</w:t>
      </w:r>
    </w:p>
    <w:p w14:paraId="594C263D" w14:textId="77777777" w:rsidR="0054578C" w:rsidRPr="00EA0B86"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EA0B86">
        <w:rPr>
          <w:rFonts w:ascii="Arial" w:eastAsia="Arial" w:hAnsi="Arial" w:cs="Arial"/>
          <w:b/>
          <w:color w:val="000000"/>
          <w:sz w:val="20"/>
          <w:szCs w:val="20"/>
        </w:rPr>
        <w:t xml:space="preserve">Data First Produced by the Government and/or Prime Contractor. </w:t>
      </w:r>
      <w:r w:rsidRPr="00EA0B86">
        <w:rPr>
          <w:rFonts w:ascii="Arial" w:hAnsi="Arial" w:cs="Arial"/>
          <w:sz w:val="20"/>
          <w:szCs w:val="20"/>
        </w:rPr>
        <w:t>To the extent that data first produced by the Government and/or Contractor during the performance of this Subcontract is used by or on behalf of Subcontractor in the performance of this Subcontract, the Government and/or Contractor shall retain its/their preexisting rights in such data, including modifications or changes, made by either Government, Contractor, and/or Subcontractor, to such data as part of the performance under this Subcontract. Such data will, to the extent permitted by law, be appropriately marked with a suitable notice or legend and maintained in confidence by Subcontractor for a period of ten (10) years after the development of the data, with the express understanding that during the aforesaid period such data may be disclosed and used (under suitable protective conditions) by or on behalf of the Government for Government purposes only.</w:t>
      </w:r>
    </w:p>
    <w:p w14:paraId="5963D1FE" w14:textId="77777777" w:rsidR="0054578C" w:rsidRPr="00EA0B86"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EA0B86">
        <w:rPr>
          <w:rFonts w:ascii="Arial" w:hAnsi="Arial" w:cs="Arial"/>
          <w:b/>
          <w:sz w:val="20"/>
          <w:szCs w:val="20"/>
        </w:rPr>
        <w:t>Prior Technology</w:t>
      </w:r>
      <w:r w:rsidRPr="00EA0B86">
        <w:rPr>
          <w:rFonts w:ascii="Arial" w:eastAsia="Arial" w:hAnsi="Arial" w:cs="Arial"/>
          <w:b/>
          <w:color w:val="000000"/>
          <w:sz w:val="20"/>
          <w:szCs w:val="20"/>
        </w:rPr>
        <w:t xml:space="preserve">. </w:t>
      </w:r>
      <w:r w:rsidRPr="00EA0B86">
        <w:rPr>
          <w:rFonts w:ascii="Arial" w:hAnsi="Arial" w:cs="Arial"/>
          <w:sz w:val="20"/>
          <w:szCs w:val="20"/>
        </w:rPr>
        <w:t>In the event it is necessary for the Government and/or Contractor to furnish Subcontractor with data which existed prior to, or was produced outside of this Subcontract, and such data is so identified with a suitable notice or legend, the data will be maintained in confidence and disclosed and used by Subcontractor only for the purpose of carrying out the responsibilities under this Subcontract. Data protection will include proprietary markings and handling, and the signing of non-disclosure agreements by Subcontractor’s employees and contractors and/or its subcontractors' employees. Upon completion of activities under this Subcontract, such data will be disposed of as requested by the Government and/or Contractor.</w:t>
      </w:r>
    </w:p>
    <w:p w14:paraId="657BE353" w14:textId="77777777" w:rsidR="0054578C" w:rsidRPr="00EA0B86"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EA0B86">
        <w:rPr>
          <w:rFonts w:ascii="Arial" w:hAnsi="Arial" w:cs="Arial"/>
          <w:b/>
          <w:sz w:val="20"/>
          <w:szCs w:val="20"/>
        </w:rPr>
        <w:t>Subcontractor’s Prior Technology</w:t>
      </w:r>
      <w:r w:rsidRPr="00EA0B86">
        <w:rPr>
          <w:rFonts w:ascii="Arial" w:eastAsia="Arial" w:hAnsi="Arial" w:cs="Arial"/>
          <w:b/>
          <w:color w:val="000000"/>
          <w:sz w:val="20"/>
          <w:szCs w:val="20"/>
        </w:rPr>
        <w:t xml:space="preserve">. </w:t>
      </w:r>
      <w:r w:rsidRPr="00EA0B86">
        <w:rPr>
          <w:rFonts w:ascii="Arial" w:hAnsi="Arial" w:cs="Arial"/>
          <w:sz w:val="20"/>
          <w:szCs w:val="20"/>
        </w:rPr>
        <w:t>In the event it is necessary for Subcontractor to furnish the Government and/or Contractor with data which existed prior to, or was produced outside of, this Subcontract, and such data embodies trade secrets or comprises commercial or financial information which is privileged or confidential, and such data is so identified with a suitable notice or legend, the data will be maintained in confidence and disclosed and used by the Government, Government contractors, the Contractor, or contract employees that the Government may hire on a temporary or periodic basis only for the purpose of carrying out the Government’s responsibilities under this Subcontract consistent with the provisions of Section 7 of this Subcontract. Data protection will include proprietary markings and handling, and the signing of non-disclosure agreements by such Government contractors or contract employees. Subcontractor, if furnishing data which existed prior to or was produced outside of this Subcontract, has the right to license such data to other subcontractor(s) or to entities not a party to this Subcontract for a fee and/or royalty payments as determined by Subcontractor furnishing such data.</w:t>
      </w:r>
    </w:p>
    <w:p w14:paraId="5CCCD020" w14:textId="77777777" w:rsidR="0054578C" w:rsidRPr="00EA0B86"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EA0B86">
        <w:rPr>
          <w:rFonts w:ascii="Arial" w:hAnsi="Arial" w:cs="Arial"/>
          <w:b/>
          <w:sz w:val="20"/>
          <w:szCs w:val="20"/>
        </w:rPr>
        <w:t>Lower-Tier Agreements</w:t>
      </w:r>
      <w:r w:rsidRPr="00EA0B86">
        <w:rPr>
          <w:rFonts w:ascii="Arial" w:eastAsia="Arial" w:hAnsi="Arial" w:cs="Arial"/>
          <w:b/>
          <w:color w:val="000000"/>
          <w:sz w:val="20"/>
          <w:szCs w:val="20"/>
        </w:rPr>
        <w:t xml:space="preserve">. </w:t>
      </w:r>
      <w:r w:rsidRPr="00EA0B86">
        <w:rPr>
          <w:rFonts w:ascii="Arial" w:hAnsi="Arial" w:cs="Arial"/>
          <w:sz w:val="20"/>
          <w:szCs w:val="20"/>
        </w:rPr>
        <w:t>Subcontractor shall include this Section 3, suitably modified to identify the parties, in all subcontracts and lower-tier agreements, regardless of tier, for experimental, development or research work performed under this Subcontract.</w:t>
      </w:r>
    </w:p>
    <w:p w14:paraId="385947D2" w14:textId="77777777" w:rsidR="0054578C" w:rsidRPr="00EA0B86"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EA0B86">
        <w:rPr>
          <w:rFonts w:ascii="Arial" w:hAnsi="Arial" w:cs="Arial"/>
          <w:b/>
          <w:sz w:val="20"/>
          <w:szCs w:val="20"/>
        </w:rPr>
        <w:t>Other Instances</w:t>
      </w:r>
      <w:r w:rsidRPr="00EA0B86">
        <w:rPr>
          <w:rFonts w:ascii="Arial" w:eastAsia="Arial" w:hAnsi="Arial" w:cs="Arial"/>
          <w:b/>
          <w:color w:val="000000"/>
          <w:sz w:val="20"/>
          <w:szCs w:val="20"/>
        </w:rPr>
        <w:t xml:space="preserve">. </w:t>
      </w:r>
      <w:r w:rsidRPr="00EA0B86">
        <w:rPr>
          <w:rFonts w:ascii="Arial" w:hAnsi="Arial" w:cs="Arial"/>
          <w:sz w:val="20"/>
          <w:szCs w:val="20"/>
        </w:rPr>
        <w:t>Notwithstanding the terms in this Section 3, differing rights in data may be negotiated by the parties on a case-by-case basis.</w:t>
      </w:r>
    </w:p>
    <w:p w14:paraId="54252837" w14:textId="77777777" w:rsidR="0054578C" w:rsidRPr="00CC0C61"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sidRPr="00EA0B86">
        <w:rPr>
          <w:rFonts w:ascii="Arial" w:hAnsi="Arial" w:cs="Arial"/>
          <w:b/>
          <w:sz w:val="20"/>
          <w:szCs w:val="20"/>
        </w:rPr>
        <w:t>Survival Rights</w:t>
      </w:r>
      <w:r w:rsidRPr="00EA0B86">
        <w:rPr>
          <w:rFonts w:ascii="Arial" w:eastAsia="Arial" w:hAnsi="Arial" w:cs="Arial"/>
          <w:b/>
          <w:color w:val="000000"/>
          <w:sz w:val="20"/>
          <w:szCs w:val="20"/>
        </w:rPr>
        <w:t xml:space="preserve">. </w:t>
      </w:r>
      <w:r w:rsidRPr="00EA0B86">
        <w:rPr>
          <w:rFonts w:ascii="Arial" w:hAnsi="Arial" w:cs="Arial"/>
          <w:sz w:val="20"/>
          <w:szCs w:val="20"/>
        </w:rPr>
        <w:t>Provisions of this Section 3shall survive termination of this Subcontract.</w:t>
      </w:r>
    </w:p>
    <w:p w14:paraId="3084B985" w14:textId="77777777" w:rsidR="0054578C" w:rsidRPr="00CC0C61"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Pr>
          <w:rFonts w:ascii="Arial" w:hAnsi="Arial" w:cs="Arial"/>
          <w:b/>
          <w:sz w:val="20"/>
          <w:szCs w:val="20"/>
        </w:rPr>
        <w:t>Government Direction for Alternate Language</w:t>
      </w:r>
      <w:r>
        <w:rPr>
          <w:rFonts w:ascii="Arial" w:hAnsi="Arial" w:cs="Arial"/>
          <w:bCs/>
          <w:sz w:val="20"/>
          <w:szCs w:val="20"/>
        </w:rPr>
        <w:t>.  Should the Government provide alternate Data Rights language to Contractor, the alternate language will be incorporated into this Subcontract and will supersede the language provided in this Section 3.</w:t>
      </w:r>
    </w:p>
    <w:p w14:paraId="6ECE0099" w14:textId="77777777" w:rsidR="0054578C" w:rsidRPr="00C72193" w:rsidRDefault="0054578C" w:rsidP="0054578C">
      <w:pPr>
        <w:numPr>
          <w:ilvl w:val="1"/>
          <w:numId w:val="22"/>
        </w:numPr>
        <w:pBdr>
          <w:top w:val="nil"/>
          <w:left w:val="nil"/>
          <w:bottom w:val="nil"/>
          <w:right w:val="nil"/>
          <w:between w:val="nil"/>
        </w:pBdr>
        <w:spacing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Unlimited Rights.  </w:t>
      </w:r>
      <w:r>
        <w:rPr>
          <w:rFonts w:ascii="Arial" w:eastAsia="Arial" w:hAnsi="Arial" w:cs="Arial"/>
          <w:bCs/>
          <w:color w:val="000000"/>
          <w:sz w:val="20"/>
          <w:szCs w:val="20"/>
        </w:rPr>
        <w:t>Notwithstanding any language to the contrary in this Section 3, the Government shall receive unlimited rights to all technical data, computer software, and computer software documentation developed or delivered under this Subcontract, or pertaining to any item, component, or process developed under this Subcontract, except for any items previously developed at private expense that are to be furnished to the Government, except for any items previously developed at private expense that are to be furnished to the Government with restrictions and are listed in a data rights assertion table in a format consistent with the following:</w:t>
      </w:r>
    </w:p>
    <w:p w14:paraId="6FF9F340" w14:textId="77777777" w:rsidR="0054578C" w:rsidRPr="00C72193" w:rsidRDefault="0054578C" w:rsidP="0054578C">
      <w:pPr>
        <w:pBdr>
          <w:top w:val="nil"/>
          <w:left w:val="nil"/>
          <w:bottom w:val="nil"/>
          <w:right w:val="nil"/>
          <w:between w:val="nil"/>
        </w:pBdr>
        <w:spacing w:line="240" w:lineRule="auto"/>
        <w:ind w:left="1080"/>
        <w:jc w:val="both"/>
        <w:rPr>
          <w:rFonts w:ascii="Arial" w:eastAsia="Arial" w:hAnsi="Arial" w:cs="Arial"/>
          <w:b/>
          <w:color w:val="000000"/>
          <w:sz w:val="20"/>
          <w:szCs w:val="20"/>
        </w:rPr>
      </w:pPr>
    </w:p>
    <w:tbl>
      <w:tblPr>
        <w:tblStyle w:val="TableGrid"/>
        <w:tblW w:w="0" w:type="auto"/>
        <w:tblInd w:w="1080" w:type="dxa"/>
        <w:tblLook w:val="04A0" w:firstRow="1" w:lastRow="0" w:firstColumn="1" w:lastColumn="0" w:noHBand="0" w:noVBand="1"/>
      </w:tblPr>
      <w:tblGrid>
        <w:gridCol w:w="535"/>
        <w:gridCol w:w="3150"/>
        <w:gridCol w:w="1169"/>
        <w:gridCol w:w="1618"/>
        <w:gridCol w:w="1619"/>
        <w:gridCol w:w="1619"/>
      </w:tblGrid>
      <w:tr w:rsidR="0054578C" w14:paraId="6F30482F" w14:textId="77777777" w:rsidTr="00770799">
        <w:tc>
          <w:tcPr>
            <w:tcW w:w="535" w:type="dxa"/>
          </w:tcPr>
          <w:p w14:paraId="62F5E040" w14:textId="77777777" w:rsidR="0054578C" w:rsidRDefault="0054578C" w:rsidP="00770799">
            <w:pPr>
              <w:rPr>
                <w:rFonts w:ascii="Arial" w:eastAsia="Arial" w:hAnsi="Arial" w:cs="Arial"/>
                <w:b/>
                <w:color w:val="000000"/>
              </w:rPr>
            </w:pPr>
          </w:p>
        </w:tc>
        <w:tc>
          <w:tcPr>
            <w:tcW w:w="3150" w:type="dxa"/>
          </w:tcPr>
          <w:p w14:paraId="0DA8D6C9" w14:textId="77777777" w:rsidR="0054578C" w:rsidRDefault="0054578C" w:rsidP="00770799">
            <w:pPr>
              <w:rPr>
                <w:rFonts w:ascii="Arial" w:eastAsia="Arial" w:hAnsi="Arial" w:cs="Arial"/>
                <w:b/>
                <w:color w:val="000000"/>
              </w:rPr>
            </w:pPr>
            <w:r>
              <w:rPr>
                <w:rFonts w:ascii="Arial" w:eastAsia="Arial" w:hAnsi="Arial" w:cs="Arial"/>
                <w:b/>
                <w:color w:val="000000"/>
              </w:rPr>
              <w:t>Technical Data or Computer Software to be Furnished with Restrictions</w:t>
            </w:r>
          </w:p>
        </w:tc>
        <w:tc>
          <w:tcPr>
            <w:tcW w:w="1169" w:type="dxa"/>
          </w:tcPr>
          <w:p w14:paraId="2144A733" w14:textId="77777777" w:rsidR="0054578C" w:rsidRDefault="0054578C" w:rsidP="00770799">
            <w:pPr>
              <w:rPr>
                <w:rFonts w:ascii="Arial" w:eastAsia="Arial" w:hAnsi="Arial" w:cs="Arial"/>
                <w:b/>
                <w:color w:val="000000"/>
              </w:rPr>
            </w:pPr>
            <w:r>
              <w:rPr>
                <w:rFonts w:ascii="Arial" w:eastAsia="Arial" w:hAnsi="Arial" w:cs="Arial"/>
                <w:b/>
                <w:color w:val="000000"/>
              </w:rPr>
              <w:t>Basis for Assertion</w:t>
            </w:r>
          </w:p>
        </w:tc>
        <w:tc>
          <w:tcPr>
            <w:tcW w:w="1618" w:type="dxa"/>
          </w:tcPr>
          <w:p w14:paraId="61CF229F" w14:textId="77777777" w:rsidR="0054578C" w:rsidRDefault="0054578C" w:rsidP="00770799">
            <w:pPr>
              <w:rPr>
                <w:rFonts w:ascii="Arial" w:eastAsia="Arial" w:hAnsi="Arial" w:cs="Arial"/>
                <w:b/>
                <w:color w:val="000000"/>
              </w:rPr>
            </w:pPr>
            <w:r>
              <w:rPr>
                <w:rFonts w:ascii="Arial" w:eastAsia="Arial" w:hAnsi="Arial" w:cs="Arial"/>
                <w:b/>
                <w:color w:val="000000"/>
              </w:rPr>
              <w:t>Asserted Rights Category</w:t>
            </w:r>
          </w:p>
        </w:tc>
        <w:tc>
          <w:tcPr>
            <w:tcW w:w="1619" w:type="dxa"/>
          </w:tcPr>
          <w:p w14:paraId="62701875" w14:textId="77777777" w:rsidR="0054578C" w:rsidRDefault="0054578C" w:rsidP="00770799">
            <w:pPr>
              <w:rPr>
                <w:rFonts w:ascii="Arial" w:eastAsia="Arial" w:hAnsi="Arial" w:cs="Arial"/>
                <w:b/>
                <w:color w:val="000000"/>
              </w:rPr>
            </w:pPr>
            <w:r>
              <w:rPr>
                <w:rFonts w:ascii="Arial" w:eastAsia="Arial" w:hAnsi="Arial" w:cs="Arial"/>
                <w:b/>
                <w:color w:val="000000"/>
              </w:rPr>
              <w:t>Name of Organization Asserting Restrictions</w:t>
            </w:r>
          </w:p>
        </w:tc>
        <w:tc>
          <w:tcPr>
            <w:tcW w:w="1619" w:type="dxa"/>
          </w:tcPr>
          <w:p w14:paraId="01673386" w14:textId="77777777" w:rsidR="0054578C" w:rsidRDefault="0054578C" w:rsidP="00770799">
            <w:pPr>
              <w:rPr>
                <w:rFonts w:ascii="Arial" w:eastAsia="Arial" w:hAnsi="Arial" w:cs="Arial"/>
                <w:b/>
                <w:color w:val="000000"/>
              </w:rPr>
            </w:pPr>
            <w:r>
              <w:rPr>
                <w:rFonts w:ascii="Arial" w:eastAsia="Arial" w:hAnsi="Arial" w:cs="Arial"/>
                <w:b/>
                <w:color w:val="000000"/>
              </w:rPr>
              <w:t>Deliverables Affected</w:t>
            </w:r>
          </w:p>
        </w:tc>
      </w:tr>
      <w:tr w:rsidR="0054578C" w14:paraId="5DC02E86" w14:textId="77777777" w:rsidTr="00770799">
        <w:tc>
          <w:tcPr>
            <w:tcW w:w="535" w:type="dxa"/>
          </w:tcPr>
          <w:p w14:paraId="2A4E2F3C" w14:textId="77777777" w:rsidR="0054578C" w:rsidRPr="00105909" w:rsidRDefault="0054578C" w:rsidP="00770799">
            <w:pPr>
              <w:rPr>
                <w:rFonts w:ascii="Arial" w:eastAsia="Arial" w:hAnsi="Arial" w:cs="Arial"/>
                <w:bCs/>
                <w:color w:val="000000"/>
              </w:rPr>
            </w:pPr>
          </w:p>
        </w:tc>
        <w:tc>
          <w:tcPr>
            <w:tcW w:w="3150" w:type="dxa"/>
          </w:tcPr>
          <w:p w14:paraId="1476CEEA" w14:textId="77777777" w:rsidR="0054578C" w:rsidRPr="00105909" w:rsidRDefault="0054578C" w:rsidP="00770799">
            <w:pPr>
              <w:rPr>
                <w:rFonts w:ascii="Arial" w:eastAsia="Arial" w:hAnsi="Arial" w:cs="Arial"/>
                <w:bCs/>
                <w:color w:val="000000"/>
              </w:rPr>
            </w:pPr>
            <w:r w:rsidRPr="00105909">
              <w:rPr>
                <w:rFonts w:ascii="Arial" w:eastAsia="Arial" w:hAnsi="Arial" w:cs="Arial"/>
                <w:bCs/>
                <w:color w:val="000000"/>
              </w:rPr>
              <w:t>None</w:t>
            </w:r>
          </w:p>
        </w:tc>
        <w:tc>
          <w:tcPr>
            <w:tcW w:w="1169" w:type="dxa"/>
          </w:tcPr>
          <w:p w14:paraId="2CECB0BD" w14:textId="77777777" w:rsidR="0054578C" w:rsidRPr="00105909" w:rsidRDefault="0054578C" w:rsidP="00770799">
            <w:pPr>
              <w:rPr>
                <w:rFonts w:ascii="Arial" w:eastAsia="Arial" w:hAnsi="Arial" w:cs="Arial"/>
                <w:bCs/>
                <w:color w:val="000000"/>
              </w:rPr>
            </w:pPr>
            <w:r w:rsidRPr="00105909">
              <w:rPr>
                <w:rFonts w:ascii="Arial" w:eastAsia="Arial" w:hAnsi="Arial" w:cs="Arial"/>
                <w:bCs/>
                <w:color w:val="000000"/>
              </w:rPr>
              <w:t>None</w:t>
            </w:r>
          </w:p>
        </w:tc>
        <w:tc>
          <w:tcPr>
            <w:tcW w:w="1618" w:type="dxa"/>
          </w:tcPr>
          <w:p w14:paraId="0F451250" w14:textId="77777777" w:rsidR="0054578C" w:rsidRPr="00105909" w:rsidRDefault="0054578C" w:rsidP="00770799">
            <w:pPr>
              <w:rPr>
                <w:rFonts w:ascii="Arial" w:eastAsia="Arial" w:hAnsi="Arial" w:cs="Arial"/>
                <w:bCs/>
                <w:color w:val="000000"/>
              </w:rPr>
            </w:pPr>
            <w:r w:rsidRPr="00105909">
              <w:rPr>
                <w:rFonts w:ascii="Arial" w:eastAsia="Arial" w:hAnsi="Arial" w:cs="Arial"/>
                <w:bCs/>
                <w:color w:val="000000"/>
              </w:rPr>
              <w:t>None</w:t>
            </w:r>
          </w:p>
        </w:tc>
        <w:tc>
          <w:tcPr>
            <w:tcW w:w="1619" w:type="dxa"/>
          </w:tcPr>
          <w:p w14:paraId="67DC3DC2" w14:textId="77777777" w:rsidR="0054578C" w:rsidRPr="00105909" w:rsidRDefault="0054578C" w:rsidP="00770799">
            <w:pPr>
              <w:rPr>
                <w:rFonts w:ascii="Arial" w:eastAsia="Arial" w:hAnsi="Arial" w:cs="Arial"/>
                <w:bCs/>
                <w:color w:val="000000"/>
              </w:rPr>
            </w:pPr>
            <w:r w:rsidRPr="00105909">
              <w:rPr>
                <w:rFonts w:ascii="Arial" w:eastAsia="Arial" w:hAnsi="Arial" w:cs="Arial"/>
                <w:bCs/>
                <w:color w:val="000000"/>
              </w:rPr>
              <w:t>None</w:t>
            </w:r>
          </w:p>
        </w:tc>
        <w:tc>
          <w:tcPr>
            <w:tcW w:w="1619" w:type="dxa"/>
          </w:tcPr>
          <w:p w14:paraId="073A2C3F" w14:textId="77777777" w:rsidR="0054578C" w:rsidRPr="00105909" w:rsidRDefault="0054578C" w:rsidP="00770799">
            <w:pPr>
              <w:rPr>
                <w:rFonts w:ascii="Arial" w:eastAsia="Arial" w:hAnsi="Arial" w:cs="Arial"/>
                <w:bCs/>
                <w:color w:val="000000"/>
              </w:rPr>
            </w:pPr>
            <w:r w:rsidRPr="00105909">
              <w:rPr>
                <w:rFonts w:ascii="Arial" w:eastAsia="Arial" w:hAnsi="Arial" w:cs="Arial"/>
                <w:bCs/>
                <w:color w:val="000000"/>
              </w:rPr>
              <w:t>None</w:t>
            </w:r>
          </w:p>
        </w:tc>
      </w:tr>
    </w:tbl>
    <w:p w14:paraId="30C5A904" w14:textId="77777777" w:rsidR="0054578C" w:rsidRDefault="0054578C" w:rsidP="0054578C">
      <w:pPr>
        <w:pBdr>
          <w:top w:val="nil"/>
          <w:left w:val="nil"/>
          <w:bottom w:val="nil"/>
          <w:right w:val="nil"/>
          <w:between w:val="nil"/>
        </w:pBdr>
        <w:spacing w:line="240" w:lineRule="auto"/>
        <w:jc w:val="both"/>
        <w:rPr>
          <w:rFonts w:ascii="Arial" w:eastAsia="Arial" w:hAnsi="Arial" w:cs="Arial"/>
          <w:b/>
          <w:color w:val="000000"/>
          <w:sz w:val="20"/>
          <w:szCs w:val="20"/>
        </w:rPr>
      </w:pPr>
    </w:p>
    <w:p w14:paraId="27034997" w14:textId="29F1CC3B" w:rsidR="0054578C" w:rsidRDefault="0054578C" w:rsidP="0054578C">
      <w:pPr>
        <w:spacing w:line="240" w:lineRule="auto"/>
        <w:jc w:val="both"/>
        <w:rPr>
          <w:rFonts w:ascii="Arial" w:hAnsi="Arial" w:cs="Arial"/>
          <w:sz w:val="20"/>
          <w:szCs w:val="20"/>
        </w:rPr>
      </w:pPr>
      <w:r w:rsidRPr="00C72193">
        <w:rPr>
          <w:rFonts w:ascii="Arial" w:eastAsia="Arial" w:hAnsi="Arial" w:cs="Arial"/>
          <w:b/>
          <w:color w:val="000000"/>
          <w:sz w:val="20"/>
          <w:szCs w:val="20"/>
        </w:rPr>
        <w:lastRenderedPageBreak/>
        <w:t>License to Contractor.</w:t>
      </w:r>
      <w:r w:rsidRPr="00C72193">
        <w:rPr>
          <w:rFonts w:ascii="Arial" w:eastAsia="Arial" w:hAnsi="Arial" w:cs="Arial"/>
          <w:bCs/>
          <w:color w:val="000000"/>
          <w:sz w:val="20"/>
          <w:szCs w:val="20"/>
        </w:rPr>
        <w:t xml:space="preserve">  For the Subcontractor’s data that is developed or modified under this Agreement, Subcontractor hereby grants to Contractor a non-exclusive, nontransferable, irrevocable, paid-up, worldwide license to utilize and have utilized the data to the extent necessary to fulfill Contractor’s obligations under the Agreement, as well as for any other purpose.</w:t>
      </w:r>
    </w:p>
    <w:p w14:paraId="3C6D11B4" w14:textId="77777777" w:rsidR="0054578C" w:rsidRDefault="0054578C" w:rsidP="0054578C">
      <w:pPr>
        <w:spacing w:line="240" w:lineRule="auto"/>
        <w:jc w:val="both"/>
        <w:rPr>
          <w:rFonts w:ascii="Arial" w:hAnsi="Arial" w:cs="Arial"/>
          <w:sz w:val="20"/>
          <w:szCs w:val="20"/>
        </w:rPr>
      </w:pPr>
    </w:p>
    <w:p w14:paraId="28D5CC3A" w14:textId="30DD4720" w:rsidR="00B22179" w:rsidRDefault="00B22179" w:rsidP="00B22179">
      <w:pPr>
        <w:pStyle w:val="ListParagraph"/>
        <w:numPr>
          <w:ilvl w:val="0"/>
          <w:numId w:val="22"/>
        </w:numPr>
        <w:spacing w:line="240" w:lineRule="auto"/>
        <w:jc w:val="both"/>
        <w:rPr>
          <w:rFonts w:ascii="Arial" w:hAnsi="Arial" w:cs="Arial"/>
          <w:sz w:val="20"/>
          <w:szCs w:val="20"/>
        </w:rPr>
      </w:pPr>
      <w:r w:rsidRPr="00B22179">
        <w:rPr>
          <w:rFonts w:ascii="Arial" w:hAnsi="Arial" w:cs="Arial"/>
          <w:b/>
          <w:bCs/>
          <w:sz w:val="20"/>
          <w:szCs w:val="20"/>
        </w:rPr>
        <w:t>SAFEGUARDING COVERED DEFENSE INFORMATION</w:t>
      </w:r>
      <w:r w:rsidRPr="00B22179">
        <w:rPr>
          <w:rFonts w:ascii="Arial" w:hAnsi="Arial" w:cs="Arial"/>
          <w:sz w:val="20"/>
          <w:szCs w:val="20"/>
        </w:rPr>
        <w:t>. Subcontractor shall comply with 48 CFR 252.204-7012 (DFARS 252.204-7012 (OCT 2016)): Safeguarding Covered Defense Information and Cyber Incident Reporting when applicable. In the event that Subcontractor stores, process and/or generates Covered Defense Information (“CDI”), Subcontractor will certify to Contractor that (a) on its enterprise level information systems, implement the security requirements specified by National Institute of Standards and Technology (NIST) Special Publication (SP) 800-171 per the requirements of the DFARS 252.204-7012 (OCT 2016), and (b) make reasonable best efforts regarding the same for those other areas still requiring analysis, specifically Subcontractor's program unique systems/tools and subcontracts requiring flow down, as applicable. Nothing in this paragraph shall be interpreted to foreclose the Subcontractor’s right to seek alternate means of complying with the security requirements in National Institute of Standards and Technology (NIST)Special Publication (SP) 800-171 (as contemplated in DFARS deviation 2016</w:t>
      </w:r>
      <w:r w:rsidRPr="00B22179">
        <w:rPr>
          <w:rFonts w:ascii="Cambria Math" w:hAnsi="Cambria Math" w:cs="Cambria Math"/>
          <w:sz w:val="20"/>
          <w:szCs w:val="20"/>
        </w:rPr>
        <w:t>‐</w:t>
      </w:r>
      <w:r w:rsidRPr="00B22179">
        <w:rPr>
          <w:rFonts w:ascii="Arial" w:hAnsi="Arial" w:cs="Arial"/>
          <w:sz w:val="20"/>
          <w:szCs w:val="20"/>
        </w:rPr>
        <w:t>O0001 (OCT 2015) (Compliance with Safeguarding Covered Defense Information Controls) and/or DFARS 252.204-7012 (Safeguarding Covered Defense Information and Cyber Incident Reporting)). By signing this Subcontract, Subcontractor represents that it is compliant with the requirements of 48 CFR 252.204-7012.</w:t>
      </w:r>
    </w:p>
    <w:p w14:paraId="0C783DE5" w14:textId="77777777" w:rsidR="00930776" w:rsidRDefault="00930776" w:rsidP="00930776">
      <w:pPr>
        <w:pStyle w:val="ListParagraph"/>
        <w:spacing w:line="240" w:lineRule="auto"/>
        <w:ind w:left="360"/>
        <w:jc w:val="both"/>
        <w:rPr>
          <w:rFonts w:ascii="Arial" w:hAnsi="Arial" w:cs="Arial"/>
          <w:sz w:val="20"/>
          <w:szCs w:val="20"/>
        </w:rPr>
      </w:pPr>
    </w:p>
    <w:p w14:paraId="2C4BB959" w14:textId="3F67B227" w:rsidR="00930776" w:rsidRDefault="00930776" w:rsidP="00B22179">
      <w:pPr>
        <w:pStyle w:val="ListParagraph"/>
        <w:numPr>
          <w:ilvl w:val="0"/>
          <w:numId w:val="22"/>
        </w:numPr>
        <w:spacing w:line="240" w:lineRule="auto"/>
        <w:jc w:val="both"/>
        <w:rPr>
          <w:rFonts w:ascii="Arial" w:hAnsi="Arial" w:cs="Arial"/>
          <w:sz w:val="20"/>
          <w:szCs w:val="20"/>
        </w:rPr>
      </w:pPr>
      <w:r w:rsidRPr="00930776">
        <w:rPr>
          <w:rFonts w:ascii="Arial" w:hAnsi="Arial" w:cs="Arial"/>
          <w:b/>
          <w:bCs/>
          <w:sz w:val="20"/>
          <w:szCs w:val="20"/>
        </w:rPr>
        <w:t>ACCIDENT PREVENTION</w:t>
      </w:r>
      <w:r>
        <w:rPr>
          <w:rFonts w:ascii="Arial" w:hAnsi="Arial" w:cs="Arial"/>
          <w:sz w:val="20"/>
          <w:szCs w:val="20"/>
        </w:rPr>
        <w:t xml:space="preserve">. If this Subcontract, or any SOW issued hereunder, involves (a) fixed-price construction; or (b) dismantling, demotion, or removal of improvements, and the Subcontract amount exceeds the Simplified Acquisition Threshold, Subcontractor shall comply with FAR 52.236-13. </w:t>
      </w:r>
    </w:p>
    <w:p w14:paraId="0AEE2125" w14:textId="77777777" w:rsidR="009B234F" w:rsidRPr="008875CE" w:rsidRDefault="009B234F" w:rsidP="009B234F">
      <w:pPr>
        <w:pStyle w:val="ListParagraph"/>
        <w:spacing w:line="240" w:lineRule="auto"/>
        <w:ind w:left="360"/>
        <w:jc w:val="both"/>
        <w:rPr>
          <w:rFonts w:ascii="Arial" w:hAnsi="Arial" w:cs="Arial"/>
          <w:sz w:val="20"/>
          <w:szCs w:val="20"/>
        </w:rPr>
      </w:pPr>
    </w:p>
    <w:p w14:paraId="0B9F6610" w14:textId="45F2B040" w:rsidR="009B234F" w:rsidRPr="008875CE" w:rsidRDefault="009B234F" w:rsidP="00B22179">
      <w:pPr>
        <w:pStyle w:val="ListParagraph"/>
        <w:numPr>
          <w:ilvl w:val="0"/>
          <w:numId w:val="22"/>
        </w:numPr>
        <w:spacing w:line="240" w:lineRule="auto"/>
        <w:jc w:val="both"/>
        <w:rPr>
          <w:rFonts w:ascii="Arial" w:hAnsi="Arial" w:cs="Arial"/>
          <w:sz w:val="20"/>
          <w:szCs w:val="20"/>
        </w:rPr>
      </w:pPr>
      <w:r w:rsidRPr="008875CE">
        <w:rPr>
          <w:rFonts w:ascii="Arial" w:hAnsi="Arial" w:cs="Arial"/>
          <w:b/>
          <w:bCs/>
          <w:sz w:val="20"/>
          <w:szCs w:val="20"/>
        </w:rPr>
        <w:t>SAFETY</w:t>
      </w:r>
      <w:r w:rsidRPr="008875CE">
        <w:rPr>
          <w:rFonts w:ascii="Arial" w:hAnsi="Arial" w:cs="Arial"/>
          <w:sz w:val="20"/>
          <w:szCs w:val="20"/>
        </w:rPr>
        <w:t xml:space="preserve">. Subcontractor shall comply with US Army Regulation (AR) 385-10 The Army Safety Program and supporting Department of the Army Pamphlets. </w:t>
      </w:r>
    </w:p>
    <w:p w14:paraId="39A94DF3" w14:textId="77777777" w:rsidR="009B234F" w:rsidRPr="008875CE" w:rsidRDefault="009B234F" w:rsidP="009B234F">
      <w:pPr>
        <w:pStyle w:val="ListParagraph"/>
        <w:spacing w:line="240" w:lineRule="auto"/>
        <w:ind w:left="360"/>
        <w:jc w:val="both"/>
        <w:rPr>
          <w:rFonts w:ascii="Arial" w:hAnsi="Arial" w:cs="Arial"/>
          <w:sz w:val="20"/>
          <w:szCs w:val="20"/>
        </w:rPr>
      </w:pPr>
    </w:p>
    <w:p w14:paraId="7C6BD6F3" w14:textId="0089702B" w:rsidR="009B234F" w:rsidRPr="008875CE" w:rsidRDefault="009B234F" w:rsidP="00B22179">
      <w:pPr>
        <w:pStyle w:val="ListParagraph"/>
        <w:numPr>
          <w:ilvl w:val="0"/>
          <w:numId w:val="22"/>
        </w:numPr>
        <w:spacing w:line="240" w:lineRule="auto"/>
        <w:jc w:val="both"/>
        <w:rPr>
          <w:rFonts w:ascii="Arial" w:hAnsi="Arial" w:cs="Arial"/>
          <w:sz w:val="20"/>
          <w:szCs w:val="20"/>
        </w:rPr>
      </w:pPr>
      <w:r w:rsidRPr="008875CE">
        <w:rPr>
          <w:rFonts w:ascii="Arial" w:hAnsi="Arial" w:cs="Arial"/>
          <w:b/>
          <w:bCs/>
          <w:sz w:val="20"/>
          <w:szCs w:val="20"/>
        </w:rPr>
        <w:t xml:space="preserve">ENVIRONMENTAL REQUIREMENTS. </w:t>
      </w:r>
    </w:p>
    <w:p w14:paraId="7E41DED1" w14:textId="249E82D6" w:rsidR="009B234F" w:rsidRPr="008875CE" w:rsidRDefault="009B234F" w:rsidP="009B234F">
      <w:pPr>
        <w:pStyle w:val="ListParagraph"/>
        <w:numPr>
          <w:ilvl w:val="1"/>
          <w:numId w:val="22"/>
        </w:numPr>
        <w:spacing w:line="240" w:lineRule="auto"/>
        <w:jc w:val="both"/>
        <w:rPr>
          <w:rFonts w:ascii="Arial" w:hAnsi="Arial" w:cs="Arial"/>
          <w:sz w:val="20"/>
          <w:szCs w:val="20"/>
        </w:rPr>
      </w:pPr>
      <w:r w:rsidRPr="008875CE">
        <w:rPr>
          <w:rFonts w:ascii="Arial" w:hAnsi="Arial" w:cs="Arial"/>
          <w:sz w:val="20"/>
          <w:szCs w:val="20"/>
        </w:rPr>
        <w:t xml:space="preserve">All activities must be in compliance with Federal, State, and local environmental laws and regulations, Executive orders, treaties and agreements. </w:t>
      </w:r>
      <w:r w:rsidR="008875CE">
        <w:rPr>
          <w:rFonts w:ascii="Arial" w:hAnsi="Arial" w:cs="Arial"/>
          <w:sz w:val="20"/>
          <w:szCs w:val="20"/>
        </w:rPr>
        <w:t>Subcontractor</w:t>
      </w:r>
      <w:r w:rsidRPr="008875CE">
        <w:rPr>
          <w:rFonts w:ascii="Arial" w:hAnsi="Arial" w:cs="Arial"/>
          <w:sz w:val="20"/>
          <w:szCs w:val="20"/>
        </w:rPr>
        <w:t xml:space="preserve"> shall evaluate the environmental consequences and identify the specific types and amounts of hazardous waste being generated during the conduct of efforts undertaken under this </w:t>
      </w:r>
      <w:r w:rsidR="008875CE">
        <w:rPr>
          <w:rFonts w:ascii="Arial" w:hAnsi="Arial" w:cs="Arial"/>
          <w:sz w:val="20"/>
          <w:szCs w:val="20"/>
        </w:rPr>
        <w:t>Subcontract</w:t>
      </w:r>
      <w:r w:rsidRPr="008875CE">
        <w:rPr>
          <w:rFonts w:ascii="Arial" w:hAnsi="Arial" w:cs="Arial"/>
          <w:sz w:val="20"/>
          <w:szCs w:val="20"/>
        </w:rPr>
        <w:t>.</w:t>
      </w:r>
    </w:p>
    <w:p w14:paraId="400DEB9E" w14:textId="77777777" w:rsidR="009B234F" w:rsidRPr="008875CE" w:rsidRDefault="009B234F" w:rsidP="009B234F">
      <w:pPr>
        <w:pStyle w:val="ListParagraph"/>
        <w:rPr>
          <w:rFonts w:ascii="Arial" w:hAnsi="Arial" w:cs="Arial"/>
          <w:sz w:val="20"/>
          <w:szCs w:val="20"/>
        </w:rPr>
      </w:pPr>
    </w:p>
    <w:p w14:paraId="7114DCCB" w14:textId="7A0C4D74" w:rsidR="009B234F" w:rsidRPr="008875CE" w:rsidRDefault="008875CE" w:rsidP="009B234F">
      <w:pPr>
        <w:pStyle w:val="ListParagraph"/>
        <w:numPr>
          <w:ilvl w:val="1"/>
          <w:numId w:val="22"/>
        </w:numPr>
        <w:spacing w:line="240" w:lineRule="auto"/>
        <w:jc w:val="both"/>
        <w:rPr>
          <w:rFonts w:ascii="Arial" w:hAnsi="Arial" w:cs="Arial"/>
          <w:sz w:val="20"/>
          <w:szCs w:val="20"/>
        </w:rPr>
      </w:pP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 xml:space="preserve">shall give consideration to alternative materials and processes in order to eliminate, reduce or minimize hazardous waste being generated. This is to be accomplished while minimizing item cost and risk to item performance. If it is determined by </w:t>
      </w: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 xml:space="preserve">that pollution will be generated under this </w:t>
      </w:r>
      <w:r>
        <w:rPr>
          <w:rFonts w:ascii="Arial" w:hAnsi="Arial" w:cs="Arial"/>
          <w:sz w:val="20"/>
          <w:szCs w:val="20"/>
        </w:rPr>
        <w:t>Subcontract</w:t>
      </w:r>
      <w:r w:rsidR="009B234F" w:rsidRPr="008875CE">
        <w:rPr>
          <w:rFonts w:ascii="Arial" w:hAnsi="Arial" w:cs="Arial"/>
          <w:sz w:val="20"/>
          <w:szCs w:val="20"/>
        </w:rPr>
        <w:t xml:space="preserve">, </w:t>
      </w: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shall prepare, one time, a Pollution Prevention Plan, in accordance with the CDRL A043 requirements for DIMISC-80508 (5.10).</w:t>
      </w:r>
    </w:p>
    <w:p w14:paraId="48675420" w14:textId="77777777" w:rsidR="009B234F" w:rsidRPr="008875CE" w:rsidRDefault="009B234F" w:rsidP="009B234F">
      <w:pPr>
        <w:pStyle w:val="ListParagraph"/>
        <w:rPr>
          <w:rFonts w:ascii="Arial" w:hAnsi="Arial" w:cs="Arial"/>
          <w:sz w:val="20"/>
          <w:szCs w:val="20"/>
        </w:rPr>
      </w:pPr>
    </w:p>
    <w:p w14:paraId="3F133D8C" w14:textId="7C65BF38" w:rsidR="009B234F" w:rsidRPr="008875CE" w:rsidRDefault="008875CE" w:rsidP="009B234F">
      <w:pPr>
        <w:pStyle w:val="ListParagraph"/>
        <w:numPr>
          <w:ilvl w:val="1"/>
          <w:numId w:val="22"/>
        </w:numPr>
        <w:spacing w:line="240" w:lineRule="auto"/>
        <w:jc w:val="both"/>
        <w:rPr>
          <w:rFonts w:ascii="Arial" w:hAnsi="Arial" w:cs="Arial"/>
          <w:sz w:val="20"/>
          <w:szCs w:val="20"/>
        </w:rPr>
      </w:pP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 xml:space="preserve">shall evaluate the environmental consequences and identify the specific types and amounts of hazardous waste being generated under this </w:t>
      </w:r>
      <w:r>
        <w:rPr>
          <w:rFonts w:ascii="Arial" w:hAnsi="Arial" w:cs="Arial"/>
          <w:sz w:val="20"/>
          <w:szCs w:val="20"/>
        </w:rPr>
        <w:t>Subcontract</w:t>
      </w:r>
      <w:r w:rsidR="009B234F" w:rsidRPr="008875CE">
        <w:rPr>
          <w:rFonts w:ascii="Arial" w:hAnsi="Arial" w:cs="Arial"/>
          <w:sz w:val="20"/>
          <w:szCs w:val="20"/>
        </w:rPr>
        <w:t xml:space="preserve">. If it is determined by </w:t>
      </w: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 xml:space="preserve">that hazardous waste will be generated under this </w:t>
      </w:r>
      <w:r>
        <w:rPr>
          <w:rFonts w:ascii="Arial" w:hAnsi="Arial" w:cs="Arial"/>
          <w:sz w:val="20"/>
          <w:szCs w:val="20"/>
        </w:rPr>
        <w:t>Subcontract</w:t>
      </w:r>
      <w:r w:rsidR="009B234F" w:rsidRPr="008875CE">
        <w:rPr>
          <w:rFonts w:ascii="Arial" w:hAnsi="Arial" w:cs="Arial"/>
          <w:sz w:val="20"/>
          <w:szCs w:val="20"/>
        </w:rPr>
        <w:t xml:space="preserve">, </w:t>
      </w: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shall prepare a Hazardous Waste Report, in accordance with CDRL A175 requirements for DI-MGMT-82129 (Deliverable 5.11).</w:t>
      </w:r>
    </w:p>
    <w:p w14:paraId="602CE93E" w14:textId="77777777" w:rsidR="009B234F" w:rsidRPr="008875CE" w:rsidRDefault="009B234F" w:rsidP="009B234F">
      <w:pPr>
        <w:pStyle w:val="ListParagraph"/>
        <w:rPr>
          <w:rFonts w:ascii="Arial" w:hAnsi="Arial" w:cs="Arial"/>
          <w:sz w:val="20"/>
          <w:szCs w:val="20"/>
        </w:rPr>
      </w:pPr>
    </w:p>
    <w:p w14:paraId="35FCD102" w14:textId="53366023" w:rsidR="009B234F" w:rsidRPr="008875CE" w:rsidRDefault="009B234F" w:rsidP="009B234F">
      <w:pPr>
        <w:pStyle w:val="ListParagraph"/>
        <w:numPr>
          <w:ilvl w:val="1"/>
          <w:numId w:val="22"/>
        </w:numPr>
        <w:spacing w:line="240" w:lineRule="auto"/>
        <w:jc w:val="both"/>
        <w:rPr>
          <w:rFonts w:ascii="Arial" w:hAnsi="Arial" w:cs="Arial"/>
          <w:sz w:val="20"/>
          <w:szCs w:val="20"/>
        </w:rPr>
      </w:pPr>
      <w:r w:rsidRPr="008875CE">
        <w:rPr>
          <w:rFonts w:ascii="Arial" w:hAnsi="Arial" w:cs="Arial"/>
          <w:sz w:val="20"/>
          <w:szCs w:val="20"/>
        </w:rPr>
        <w:t xml:space="preserve">If it is determined by </w:t>
      </w:r>
      <w:r w:rsidR="008875CE">
        <w:rPr>
          <w:rFonts w:ascii="Arial" w:hAnsi="Arial" w:cs="Arial"/>
          <w:sz w:val="20"/>
          <w:szCs w:val="20"/>
        </w:rPr>
        <w:t>Subcontractor</w:t>
      </w:r>
      <w:r w:rsidR="008875CE" w:rsidRPr="008875CE">
        <w:rPr>
          <w:rFonts w:ascii="Arial" w:hAnsi="Arial" w:cs="Arial"/>
          <w:sz w:val="20"/>
          <w:szCs w:val="20"/>
        </w:rPr>
        <w:t xml:space="preserve"> </w:t>
      </w:r>
      <w:r w:rsidRPr="008875CE">
        <w:rPr>
          <w:rFonts w:ascii="Arial" w:hAnsi="Arial" w:cs="Arial"/>
          <w:sz w:val="20"/>
          <w:szCs w:val="20"/>
        </w:rPr>
        <w:t xml:space="preserve">that hazardous materials are used under this </w:t>
      </w:r>
      <w:r w:rsidR="008875CE">
        <w:rPr>
          <w:rFonts w:ascii="Arial" w:hAnsi="Arial" w:cs="Arial"/>
          <w:sz w:val="20"/>
          <w:szCs w:val="20"/>
        </w:rPr>
        <w:t>Subcontract</w:t>
      </w:r>
      <w:r w:rsidRPr="008875CE">
        <w:rPr>
          <w:rFonts w:ascii="Arial" w:hAnsi="Arial" w:cs="Arial"/>
          <w:sz w:val="20"/>
          <w:szCs w:val="20"/>
        </w:rPr>
        <w:t xml:space="preserve">, </w:t>
      </w:r>
      <w:r w:rsidR="008875CE">
        <w:rPr>
          <w:rFonts w:ascii="Arial" w:hAnsi="Arial" w:cs="Arial"/>
          <w:sz w:val="20"/>
          <w:szCs w:val="20"/>
        </w:rPr>
        <w:t>Subcontractor</w:t>
      </w:r>
      <w:r w:rsidR="008875CE" w:rsidRPr="008875CE">
        <w:rPr>
          <w:rFonts w:ascii="Arial" w:hAnsi="Arial" w:cs="Arial"/>
          <w:sz w:val="20"/>
          <w:szCs w:val="20"/>
        </w:rPr>
        <w:t xml:space="preserve"> </w:t>
      </w:r>
      <w:r w:rsidRPr="008875CE">
        <w:rPr>
          <w:rFonts w:ascii="Arial" w:hAnsi="Arial" w:cs="Arial"/>
          <w:sz w:val="20"/>
          <w:szCs w:val="20"/>
        </w:rPr>
        <w:t>shall prepare, one time, a Hazardous Materials Management Program Plan (HMMP), in accordance with the CDRL A045 requirements for DI-MGMT-81398 (5.12).</w:t>
      </w:r>
    </w:p>
    <w:p w14:paraId="3EEAF944" w14:textId="77777777" w:rsidR="009B234F" w:rsidRPr="008875CE" w:rsidRDefault="009B234F" w:rsidP="009B234F">
      <w:pPr>
        <w:pStyle w:val="ListParagraph"/>
        <w:rPr>
          <w:rFonts w:ascii="Arial" w:hAnsi="Arial" w:cs="Arial"/>
          <w:sz w:val="20"/>
          <w:szCs w:val="20"/>
        </w:rPr>
      </w:pPr>
    </w:p>
    <w:p w14:paraId="576980BD" w14:textId="45A25F7B" w:rsidR="009B234F" w:rsidRPr="008875CE" w:rsidRDefault="009B234F" w:rsidP="009B234F">
      <w:pPr>
        <w:pStyle w:val="ListParagraph"/>
        <w:numPr>
          <w:ilvl w:val="1"/>
          <w:numId w:val="22"/>
        </w:numPr>
        <w:spacing w:line="240" w:lineRule="auto"/>
        <w:jc w:val="both"/>
        <w:rPr>
          <w:rFonts w:ascii="Arial" w:hAnsi="Arial" w:cs="Arial"/>
          <w:sz w:val="20"/>
          <w:szCs w:val="20"/>
        </w:rPr>
      </w:pPr>
      <w:r w:rsidRPr="008875CE">
        <w:rPr>
          <w:rFonts w:ascii="Arial" w:hAnsi="Arial" w:cs="Arial"/>
          <w:sz w:val="20"/>
          <w:szCs w:val="20"/>
        </w:rPr>
        <w:t xml:space="preserve">If it is determined by </w:t>
      </w:r>
      <w:r w:rsidR="008875CE">
        <w:rPr>
          <w:rFonts w:ascii="Arial" w:hAnsi="Arial" w:cs="Arial"/>
          <w:sz w:val="20"/>
          <w:szCs w:val="20"/>
        </w:rPr>
        <w:t>Subcontractor</w:t>
      </w:r>
      <w:r w:rsidR="008875CE" w:rsidRPr="008875CE">
        <w:rPr>
          <w:rFonts w:ascii="Arial" w:hAnsi="Arial" w:cs="Arial"/>
          <w:sz w:val="20"/>
          <w:szCs w:val="20"/>
        </w:rPr>
        <w:t xml:space="preserve"> </w:t>
      </w:r>
      <w:r w:rsidRPr="008875CE">
        <w:rPr>
          <w:rFonts w:ascii="Arial" w:hAnsi="Arial" w:cs="Arial"/>
          <w:sz w:val="20"/>
          <w:szCs w:val="20"/>
        </w:rPr>
        <w:t xml:space="preserve">that hazardous materials are used under this </w:t>
      </w:r>
      <w:r w:rsidR="008875CE">
        <w:rPr>
          <w:rFonts w:ascii="Arial" w:hAnsi="Arial" w:cs="Arial"/>
          <w:sz w:val="20"/>
          <w:szCs w:val="20"/>
        </w:rPr>
        <w:t>Subcontract</w:t>
      </w:r>
      <w:r w:rsidRPr="008875CE">
        <w:rPr>
          <w:rFonts w:ascii="Arial" w:hAnsi="Arial" w:cs="Arial"/>
          <w:sz w:val="20"/>
          <w:szCs w:val="20"/>
        </w:rPr>
        <w:t xml:space="preserve">, </w:t>
      </w:r>
      <w:r w:rsidR="008875CE">
        <w:rPr>
          <w:rFonts w:ascii="Arial" w:hAnsi="Arial" w:cs="Arial"/>
          <w:sz w:val="20"/>
          <w:szCs w:val="20"/>
        </w:rPr>
        <w:t>Subcontractor</w:t>
      </w:r>
      <w:r w:rsidR="008875CE" w:rsidRPr="008875CE">
        <w:rPr>
          <w:rFonts w:ascii="Arial" w:hAnsi="Arial" w:cs="Arial"/>
          <w:sz w:val="20"/>
          <w:szCs w:val="20"/>
        </w:rPr>
        <w:t xml:space="preserve"> </w:t>
      </w:r>
      <w:r w:rsidRPr="008875CE">
        <w:rPr>
          <w:rFonts w:ascii="Arial" w:hAnsi="Arial" w:cs="Arial"/>
          <w:sz w:val="20"/>
          <w:szCs w:val="20"/>
        </w:rPr>
        <w:t>shall prepare, annually, a Hazardous Materials Management Program Plan Report (HMMPR), in accordance with the CDRL A046 requirements for DI-MISC-81397 (5.13).</w:t>
      </w:r>
    </w:p>
    <w:p w14:paraId="057CC71A" w14:textId="77777777" w:rsidR="009B234F" w:rsidRPr="008875CE" w:rsidRDefault="009B234F" w:rsidP="009B234F">
      <w:pPr>
        <w:pStyle w:val="ListParagraph"/>
        <w:rPr>
          <w:rFonts w:ascii="Arial" w:hAnsi="Arial" w:cs="Arial"/>
          <w:sz w:val="20"/>
          <w:szCs w:val="20"/>
        </w:rPr>
      </w:pPr>
    </w:p>
    <w:p w14:paraId="1EEEEE43" w14:textId="4B1D772B" w:rsidR="009B234F" w:rsidRPr="008875CE" w:rsidRDefault="008875CE" w:rsidP="009B234F">
      <w:pPr>
        <w:pStyle w:val="ListParagraph"/>
        <w:numPr>
          <w:ilvl w:val="1"/>
          <w:numId w:val="22"/>
        </w:numPr>
        <w:spacing w:line="240" w:lineRule="auto"/>
        <w:jc w:val="both"/>
        <w:rPr>
          <w:rFonts w:ascii="Arial" w:hAnsi="Arial" w:cs="Arial"/>
          <w:sz w:val="20"/>
          <w:szCs w:val="20"/>
        </w:rPr>
      </w:pP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 xml:space="preserve">shall dispose of residual and scrap materials generated from this </w:t>
      </w:r>
      <w:r>
        <w:rPr>
          <w:rFonts w:ascii="Arial" w:hAnsi="Arial" w:cs="Arial"/>
          <w:sz w:val="20"/>
          <w:szCs w:val="20"/>
        </w:rPr>
        <w:t>Subcontract</w:t>
      </w:r>
      <w:r w:rsidR="009B234F" w:rsidRPr="008875CE">
        <w:rPr>
          <w:rFonts w:ascii="Arial" w:hAnsi="Arial" w:cs="Arial"/>
          <w:sz w:val="20"/>
          <w:szCs w:val="20"/>
        </w:rPr>
        <w:t xml:space="preserve">, including high explosives. </w:t>
      </w:r>
      <w:r>
        <w:rPr>
          <w:rFonts w:ascii="Arial" w:hAnsi="Arial" w:cs="Arial"/>
          <w:sz w:val="20"/>
          <w:szCs w:val="20"/>
        </w:rPr>
        <w:t>Subcontractor</w:t>
      </w:r>
      <w:r w:rsidRPr="008875CE">
        <w:rPr>
          <w:rFonts w:ascii="Arial" w:hAnsi="Arial" w:cs="Arial"/>
          <w:sz w:val="20"/>
          <w:szCs w:val="20"/>
        </w:rPr>
        <w:t xml:space="preserve"> </w:t>
      </w:r>
      <w:r w:rsidR="009B234F" w:rsidRPr="008875CE">
        <w:rPr>
          <w:rFonts w:ascii="Arial" w:hAnsi="Arial" w:cs="Arial"/>
          <w:sz w:val="20"/>
          <w:szCs w:val="20"/>
        </w:rPr>
        <w:t>shall specify the anticipated quantities, methods, and disposal costs.</w:t>
      </w:r>
    </w:p>
    <w:p w14:paraId="33FE7410" w14:textId="77777777" w:rsidR="00915B53" w:rsidRPr="008875CE" w:rsidRDefault="00915B53" w:rsidP="00915B53">
      <w:pPr>
        <w:pStyle w:val="ListParagraph"/>
        <w:spacing w:line="240" w:lineRule="auto"/>
        <w:ind w:left="360"/>
        <w:jc w:val="both"/>
        <w:rPr>
          <w:rFonts w:ascii="Arial" w:hAnsi="Arial" w:cs="Arial"/>
          <w:sz w:val="20"/>
          <w:szCs w:val="20"/>
        </w:rPr>
      </w:pPr>
    </w:p>
    <w:p w14:paraId="19AFEDCC" w14:textId="2B7ADED9" w:rsidR="00915B53" w:rsidRPr="008875CE" w:rsidRDefault="00915B53" w:rsidP="00B22179">
      <w:pPr>
        <w:pStyle w:val="ListParagraph"/>
        <w:numPr>
          <w:ilvl w:val="0"/>
          <w:numId w:val="22"/>
        </w:numPr>
        <w:spacing w:line="240" w:lineRule="auto"/>
        <w:jc w:val="both"/>
        <w:rPr>
          <w:rFonts w:ascii="Arial" w:hAnsi="Arial" w:cs="Arial"/>
          <w:sz w:val="20"/>
          <w:szCs w:val="20"/>
        </w:rPr>
      </w:pPr>
      <w:r w:rsidRPr="008875CE">
        <w:rPr>
          <w:rFonts w:ascii="Arial" w:hAnsi="Arial" w:cs="Arial"/>
          <w:b/>
          <w:bCs/>
          <w:sz w:val="20"/>
          <w:szCs w:val="20"/>
        </w:rPr>
        <w:t>OPSEC / SECURITY REQUIREMENTS</w:t>
      </w:r>
      <w:r w:rsidRPr="008875CE">
        <w:rPr>
          <w:rFonts w:ascii="Arial" w:hAnsi="Arial" w:cs="Arial"/>
          <w:sz w:val="20"/>
          <w:szCs w:val="20"/>
        </w:rPr>
        <w:t>:</w:t>
      </w:r>
      <w:r w:rsidR="003D4788" w:rsidRPr="008875CE">
        <w:rPr>
          <w:rFonts w:ascii="Arial" w:hAnsi="Arial" w:cs="Arial"/>
          <w:sz w:val="20"/>
          <w:szCs w:val="20"/>
        </w:rPr>
        <w:t xml:space="preserve"> Subcontractor shall follow and comply with the </w:t>
      </w:r>
      <w:proofErr w:type="spellStart"/>
      <w:r w:rsidR="003D4788" w:rsidRPr="008875CE">
        <w:rPr>
          <w:rFonts w:ascii="Arial" w:hAnsi="Arial" w:cs="Arial"/>
          <w:sz w:val="20"/>
          <w:szCs w:val="20"/>
        </w:rPr>
        <w:t>AvMC</w:t>
      </w:r>
      <w:proofErr w:type="spellEnd"/>
      <w:r w:rsidR="003D4788" w:rsidRPr="008875CE">
        <w:rPr>
          <w:rFonts w:ascii="Arial" w:hAnsi="Arial" w:cs="Arial"/>
          <w:sz w:val="20"/>
          <w:szCs w:val="20"/>
        </w:rPr>
        <w:t xml:space="preserve"> Operations Security Plan, if applicable, which shall be available from Contractor upon request. </w:t>
      </w:r>
    </w:p>
    <w:p w14:paraId="2D088EB5" w14:textId="77777777" w:rsidR="00B22179" w:rsidRPr="00B22179" w:rsidRDefault="00B22179" w:rsidP="00B22179">
      <w:pPr>
        <w:pStyle w:val="ListParagraph"/>
        <w:spacing w:line="240" w:lineRule="auto"/>
        <w:ind w:left="360"/>
        <w:jc w:val="both"/>
        <w:rPr>
          <w:rFonts w:ascii="Arial" w:hAnsi="Arial" w:cs="Arial"/>
          <w:sz w:val="20"/>
          <w:szCs w:val="20"/>
        </w:rPr>
      </w:pPr>
    </w:p>
    <w:p w14:paraId="35232FFB" w14:textId="3EAF5A28" w:rsidR="00DC3D9F" w:rsidRDefault="00DC3D9F">
      <w:pPr>
        <w:rPr>
          <w:rFonts w:ascii="Arial" w:hAnsi="Arial" w:cs="Arial"/>
          <w:sz w:val="20"/>
          <w:szCs w:val="20"/>
          <w:highlight w:val="yellow"/>
        </w:rPr>
      </w:pPr>
      <w:r>
        <w:rPr>
          <w:rFonts w:ascii="Arial" w:hAnsi="Arial" w:cs="Arial"/>
          <w:sz w:val="20"/>
          <w:szCs w:val="20"/>
          <w:highlight w:val="yellow"/>
        </w:rPr>
        <w:br w:type="page"/>
      </w:r>
    </w:p>
    <w:tbl>
      <w:tblPr>
        <w:tblStyle w:val="TableGrid"/>
        <w:tblW w:w="0" w:type="auto"/>
        <w:tblLook w:val="04A0" w:firstRow="1" w:lastRow="0" w:firstColumn="1" w:lastColumn="0" w:noHBand="0" w:noVBand="1"/>
      </w:tblPr>
      <w:tblGrid>
        <w:gridCol w:w="10790"/>
      </w:tblGrid>
      <w:tr w:rsidR="00DC3D9F" w14:paraId="0A956AFB" w14:textId="77777777" w:rsidTr="00DC3D9F">
        <w:tc>
          <w:tcPr>
            <w:tcW w:w="10790" w:type="dxa"/>
          </w:tcPr>
          <w:p w14:paraId="0EAA83ED" w14:textId="77777777" w:rsidR="00DC3D9F" w:rsidRPr="00DC3D9F" w:rsidRDefault="00DC3D9F" w:rsidP="00DC3D9F">
            <w:pPr>
              <w:spacing w:after="0"/>
              <w:jc w:val="center"/>
              <w:rPr>
                <w:rFonts w:ascii="Arial" w:eastAsia="Arial" w:hAnsi="Arial" w:cs="Arial"/>
                <w:b/>
                <w:bCs/>
              </w:rPr>
            </w:pPr>
            <w:r w:rsidRPr="00DC3D9F">
              <w:rPr>
                <w:rFonts w:ascii="Arial" w:eastAsia="Arial" w:hAnsi="Arial" w:cs="Arial"/>
                <w:b/>
                <w:bCs/>
              </w:rPr>
              <w:lastRenderedPageBreak/>
              <w:t>Subcontract Under a Federal Contract</w:t>
            </w:r>
          </w:p>
          <w:p w14:paraId="3E93C715" w14:textId="5D74EE1B" w:rsidR="00DC3D9F" w:rsidRPr="00DC3D9F" w:rsidRDefault="00DC3D9F" w:rsidP="00DC3D9F">
            <w:pPr>
              <w:spacing w:after="0"/>
              <w:jc w:val="center"/>
              <w:rPr>
                <w:rFonts w:ascii="Arial" w:eastAsia="Arial" w:hAnsi="Arial" w:cs="Arial"/>
                <w:b/>
                <w:bCs/>
              </w:rPr>
            </w:pPr>
            <w:r w:rsidRPr="00DC3D9F">
              <w:rPr>
                <w:rFonts w:ascii="Arial" w:eastAsia="Arial" w:hAnsi="Arial" w:cs="Arial"/>
                <w:b/>
                <w:bCs/>
              </w:rPr>
              <w:t xml:space="preserve">Attachment </w:t>
            </w:r>
            <w:r>
              <w:rPr>
                <w:rFonts w:ascii="Arial" w:eastAsia="Arial" w:hAnsi="Arial" w:cs="Arial"/>
                <w:b/>
                <w:bCs/>
              </w:rPr>
              <w:t>7</w:t>
            </w:r>
          </w:p>
          <w:p w14:paraId="5F607D4B" w14:textId="77777777" w:rsidR="00DC3D9F" w:rsidRPr="00DC3D9F" w:rsidRDefault="00DC3D9F" w:rsidP="00DC3D9F">
            <w:pPr>
              <w:spacing w:after="0"/>
              <w:jc w:val="center"/>
              <w:rPr>
                <w:rFonts w:ascii="Arial" w:eastAsia="Arial" w:hAnsi="Arial" w:cs="Arial"/>
                <w:b/>
                <w:bCs/>
              </w:rPr>
            </w:pPr>
            <w:r w:rsidRPr="00DC3D9F">
              <w:rPr>
                <w:rFonts w:ascii="Arial" w:eastAsia="Arial" w:hAnsi="Arial" w:cs="Arial"/>
                <w:b/>
                <w:bCs/>
              </w:rPr>
              <w:t>State of Kansas Contractual Provisions Attached DA-146a (Rev. 03-22)</w:t>
            </w:r>
          </w:p>
          <w:p w14:paraId="20A239F0" w14:textId="1CAFFCF3" w:rsidR="00DC3D9F" w:rsidRPr="00DC3D9F" w:rsidRDefault="00DC3D9F" w:rsidP="00DC3D9F">
            <w:pPr>
              <w:spacing w:after="0"/>
              <w:jc w:val="center"/>
              <w:rPr>
                <w:rFonts w:ascii="Arial" w:eastAsia="Arial" w:hAnsi="Arial" w:cs="Arial"/>
                <w:b/>
                <w:bCs/>
              </w:rPr>
            </w:pPr>
            <w:r w:rsidRPr="00DC3D9F">
              <w:rPr>
                <w:rFonts w:ascii="Arial" w:eastAsia="Arial" w:hAnsi="Arial" w:cs="Arial"/>
                <w:b/>
                <w:bCs/>
              </w:rPr>
              <w:t xml:space="preserve">Subcontract No. </w:t>
            </w:r>
            <w:r w:rsidR="004D7356">
              <w:rPr>
                <w:rFonts w:ascii="Arial" w:eastAsia="Arial" w:hAnsi="Arial" w:cs="Arial"/>
                <w:b/>
              </w:rPr>
              <w:t>24-00373</w:t>
            </w:r>
          </w:p>
        </w:tc>
      </w:tr>
    </w:tbl>
    <w:p w14:paraId="57A23B94" w14:textId="77777777" w:rsidR="00DC3D9F" w:rsidRPr="00D67F57" w:rsidRDefault="00DC3D9F" w:rsidP="00DC3D9F">
      <w:pPr>
        <w:tabs>
          <w:tab w:val="left" w:pos="360"/>
        </w:tabs>
        <w:spacing w:after="80" w:line="220" w:lineRule="exact"/>
        <w:jc w:val="both"/>
        <w:rPr>
          <w:rFonts w:asciiTheme="majorHAnsi" w:hAnsiTheme="majorHAnsi" w:cstheme="majorHAnsi"/>
          <w:sz w:val="18"/>
          <w:szCs w:val="18"/>
        </w:rPr>
      </w:pPr>
      <w:bookmarkStart w:id="73" w:name="_Hlk99454845"/>
      <w:r w:rsidRPr="00D67F57">
        <w:rPr>
          <w:rFonts w:asciiTheme="majorHAnsi" w:hAnsiTheme="majorHAnsi" w:cstheme="majorHAnsi"/>
          <w:sz w:val="18"/>
          <w:szCs w:val="18"/>
        </w:rPr>
        <w:t>The parties agree that the following provisions are hereby incorporated into the agreement to which it is attached and made a part thereof:</w:t>
      </w:r>
    </w:p>
    <w:p w14:paraId="05D47E40"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Terms Herein Controlling Provisions</w:t>
      </w:r>
      <w:r w:rsidRPr="00D67F57">
        <w:rPr>
          <w:rFonts w:asciiTheme="majorHAnsi" w:hAnsiTheme="majorHAnsi" w:cstheme="majorHAnsi"/>
          <w:sz w:val="16"/>
        </w:rPr>
        <w:t>:  It is expressly agreed that the terms of each and every provision in this attachment shall prevail and control over the terms of any other conflicting provision in any other document relating to and a part of the agreement in which this attachment is incorporated.  Any terms that conflict or could be interpreted to conflict with this attachment are nullified.</w:t>
      </w:r>
    </w:p>
    <w:p w14:paraId="43FC1CCA" w14:textId="3D0CD12B"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del w:id="74" w:author="Jacob Wade" w:date="2023-09-15T08:38:00Z">
        <w:r w:rsidRPr="00D67F57" w:rsidDel="005700F8">
          <w:rPr>
            <w:rFonts w:asciiTheme="majorHAnsi" w:hAnsiTheme="majorHAnsi" w:cstheme="majorHAnsi"/>
            <w:b/>
            <w:sz w:val="16"/>
            <w:u w:val="single"/>
          </w:rPr>
          <w:delText xml:space="preserve">Kansas </w:delText>
        </w:r>
      </w:del>
      <w:r w:rsidRPr="00D67F57">
        <w:rPr>
          <w:rFonts w:asciiTheme="majorHAnsi" w:hAnsiTheme="majorHAnsi" w:cstheme="majorHAnsi"/>
          <w:b/>
          <w:sz w:val="16"/>
          <w:u w:val="single"/>
        </w:rPr>
        <w:t>Law and Venue</w:t>
      </w:r>
      <w:r w:rsidRPr="00D67F57">
        <w:rPr>
          <w:rFonts w:asciiTheme="majorHAnsi" w:hAnsiTheme="majorHAnsi" w:cstheme="majorHAnsi"/>
          <w:sz w:val="16"/>
        </w:rPr>
        <w:t xml:space="preserve">:  </w:t>
      </w:r>
      <w:commentRangeStart w:id="75"/>
      <w:ins w:id="76" w:author="Jacob Wade" w:date="2023-09-15T08:38:00Z">
        <w:r w:rsidR="005700F8">
          <w:rPr>
            <w:rFonts w:asciiTheme="majorHAnsi" w:hAnsiTheme="majorHAnsi" w:cstheme="majorHAnsi"/>
            <w:sz w:val="16"/>
          </w:rPr>
          <w:t>The</w:t>
        </w:r>
      </w:ins>
      <w:commentRangeEnd w:id="75"/>
      <w:ins w:id="77" w:author="Jacob Wade" w:date="2023-09-15T08:40:00Z">
        <w:r w:rsidR="005700F8">
          <w:rPr>
            <w:rStyle w:val="CommentReference"/>
          </w:rPr>
          <w:commentReference w:id="75"/>
        </w:r>
      </w:ins>
      <w:ins w:id="78" w:author="Jacob Wade" w:date="2023-09-15T08:38:00Z">
        <w:r w:rsidR="005700F8">
          <w:rPr>
            <w:rFonts w:asciiTheme="majorHAnsi" w:hAnsiTheme="majorHAnsi" w:cstheme="majorHAnsi"/>
            <w:sz w:val="16"/>
          </w:rPr>
          <w:t xml:space="preserve"> Parties agree to remain silent </w:t>
        </w:r>
      </w:ins>
      <w:proofErr w:type="gramStart"/>
      <w:ins w:id="79" w:author="Jacob Wade" w:date="2023-09-15T08:39:00Z">
        <w:r w:rsidR="005700F8">
          <w:rPr>
            <w:rFonts w:asciiTheme="majorHAnsi" w:hAnsiTheme="majorHAnsi" w:cstheme="majorHAnsi"/>
            <w:sz w:val="16"/>
          </w:rPr>
          <w:t>in regard to</w:t>
        </w:r>
        <w:proofErr w:type="gramEnd"/>
        <w:r w:rsidR="005700F8">
          <w:rPr>
            <w:rFonts w:asciiTheme="majorHAnsi" w:hAnsiTheme="majorHAnsi" w:cstheme="majorHAnsi"/>
            <w:sz w:val="16"/>
          </w:rPr>
          <w:t xml:space="preserve"> Governing Law.</w:t>
        </w:r>
      </w:ins>
      <w:ins w:id="80" w:author="Jacob Wade" w:date="2023-09-15T08:38:00Z">
        <w:r w:rsidR="005700F8">
          <w:rPr>
            <w:rFonts w:asciiTheme="majorHAnsi" w:hAnsiTheme="majorHAnsi" w:cstheme="majorHAnsi"/>
            <w:sz w:val="16"/>
          </w:rPr>
          <w:t xml:space="preserve"> </w:t>
        </w:r>
      </w:ins>
      <w:del w:id="81" w:author="Jacob Wade" w:date="2023-09-15T08:38:00Z">
        <w:r w:rsidRPr="00D67F57" w:rsidDel="005700F8">
          <w:rPr>
            <w:rFonts w:asciiTheme="majorHAnsi" w:hAnsiTheme="majorHAnsi" w:cstheme="majorHAnsi"/>
            <w:sz w:val="16"/>
          </w:rPr>
          <w:delText>The agreement shall be subject to, governed by, and construed according to the laws of the State of Kansas, and jurisdiction and venue of any suit in connection with the agreement shall reside only in courts located in Sedgwick County, Kansas</w:delText>
        </w:r>
      </w:del>
      <w:r w:rsidRPr="00D67F57">
        <w:rPr>
          <w:rFonts w:asciiTheme="majorHAnsi" w:hAnsiTheme="majorHAnsi" w:cstheme="majorHAnsi"/>
          <w:sz w:val="16"/>
        </w:rPr>
        <w:t>.</w:t>
      </w:r>
    </w:p>
    <w:p w14:paraId="39E94C6C"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 xml:space="preserve">Termination Due </w:t>
      </w:r>
      <w:proofErr w:type="gramStart"/>
      <w:r w:rsidRPr="00D67F57">
        <w:rPr>
          <w:rFonts w:asciiTheme="majorHAnsi" w:hAnsiTheme="majorHAnsi" w:cstheme="majorHAnsi"/>
          <w:b/>
          <w:sz w:val="16"/>
          <w:u w:val="single"/>
        </w:rPr>
        <w:t>To</w:t>
      </w:r>
      <w:proofErr w:type="gramEnd"/>
      <w:r w:rsidRPr="00D67F57">
        <w:rPr>
          <w:rFonts w:asciiTheme="majorHAnsi" w:hAnsiTheme="majorHAnsi" w:cstheme="majorHAnsi"/>
          <w:b/>
          <w:sz w:val="16"/>
          <w:u w:val="single"/>
        </w:rPr>
        <w:t xml:space="preserve"> Lack Of Funding Appropriation</w:t>
      </w:r>
      <w:r w:rsidRPr="00D67F57">
        <w:rPr>
          <w:rFonts w:asciiTheme="majorHAnsi" w:hAnsiTheme="majorHAnsi" w:cstheme="majorHAnsi"/>
          <w:sz w:val="16"/>
        </w:rPr>
        <w:t>:  If sufficient funds are not appropriated to continue the function performed in this agreement and for the payment of the charges</w:t>
      </w:r>
      <w:r w:rsidRPr="00D67F57">
        <w:rPr>
          <w:rFonts w:asciiTheme="majorHAnsi" w:hAnsiTheme="majorHAnsi" w:cstheme="majorHAnsi"/>
          <w:strike/>
          <w:sz w:val="16"/>
        </w:rPr>
        <w:t xml:space="preserve"> </w:t>
      </w:r>
      <w:r w:rsidRPr="00D67F57">
        <w:rPr>
          <w:rFonts w:asciiTheme="majorHAnsi" w:hAnsiTheme="majorHAnsi" w:cstheme="majorHAnsi"/>
          <w:sz w:val="16"/>
        </w:rPr>
        <w:t>hereunder, the University may terminate this agreement at the end of its current fiscal year.  The University agrees to give written notice of termination to contractor at least 30 days prior to the end of its current fiscal year, and shall give such notice for a greater period prior to the end of such fiscal year as may be provided in this contract, except that such notice shall not be required prior to 90 days before the end of such fiscal year.  Contractor shall have the right, at the end of such fiscal year, to take possession of any equipment provided under any contract for which it has not been paid.  The University will pay to the contractor all regular contractual payments incurred through the end of such fiscal year, plus contractual charges incidental to the return of any such equipment.  Upon termination of the agreement by the University, title to any such equipment shall revert to Contractor at the end of the University’s current fiscal year.  The termination of the contract pursuant to this paragraph shall not cause any penalty to be charged to the agency or the contractor.</w:t>
      </w:r>
    </w:p>
    <w:p w14:paraId="4625994F"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u w:val="single"/>
        </w:rPr>
      </w:pPr>
      <w:r w:rsidRPr="00D67F57">
        <w:rPr>
          <w:rFonts w:asciiTheme="majorHAnsi" w:hAnsiTheme="majorHAnsi" w:cstheme="majorHAnsi"/>
          <w:b/>
          <w:sz w:val="16"/>
          <w:u w:val="single"/>
        </w:rPr>
        <w:t>Disclaimer of Liability</w:t>
      </w:r>
      <w:r w:rsidRPr="00D67F57">
        <w:rPr>
          <w:rFonts w:asciiTheme="majorHAnsi" w:hAnsiTheme="majorHAnsi" w:cstheme="majorHAnsi"/>
          <w:sz w:val="16"/>
        </w:rPr>
        <w:t xml:space="preserve">:  No provision of this contract will be given effect that attempts to require the State of Kansas or the University to defend, hold harmless, or indemnify any contractor or third party for any acts or omissions. The liability of the State of Kansas and the University is defined under the Kansas Tort Claims Act (K.S.A. 75-6101 </w:t>
      </w:r>
      <w:r w:rsidRPr="00D67F57">
        <w:rPr>
          <w:rFonts w:asciiTheme="majorHAnsi" w:hAnsiTheme="majorHAnsi" w:cstheme="majorHAnsi"/>
          <w:sz w:val="16"/>
          <w:u w:val="single"/>
        </w:rPr>
        <w:t>et</w:t>
      </w:r>
      <w:r w:rsidRPr="00D67F57">
        <w:rPr>
          <w:rFonts w:asciiTheme="majorHAnsi" w:hAnsiTheme="majorHAnsi" w:cstheme="majorHAnsi"/>
          <w:sz w:val="16"/>
        </w:rPr>
        <w:t xml:space="preserve"> </w:t>
      </w:r>
      <w:r w:rsidRPr="00D67F57">
        <w:rPr>
          <w:rFonts w:asciiTheme="majorHAnsi" w:hAnsiTheme="majorHAnsi" w:cstheme="majorHAnsi"/>
          <w:sz w:val="16"/>
          <w:u w:val="single"/>
        </w:rPr>
        <w:t>seq.</w:t>
      </w:r>
      <w:r w:rsidRPr="00D67F57">
        <w:rPr>
          <w:rFonts w:asciiTheme="majorHAnsi" w:hAnsiTheme="majorHAnsi" w:cstheme="majorHAnsi"/>
          <w:sz w:val="16"/>
        </w:rPr>
        <w:t>).</w:t>
      </w:r>
    </w:p>
    <w:p w14:paraId="2B774FE1"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Anti-Discrimination Clause</w:t>
      </w:r>
      <w:r w:rsidRPr="00D67F57">
        <w:rPr>
          <w:rFonts w:asciiTheme="majorHAnsi" w:hAnsiTheme="majorHAnsi" w:cstheme="majorHAnsi"/>
          <w:sz w:val="16"/>
        </w:rPr>
        <w:t xml:space="preserve">:  Contractor agrees: (a) to comply with the Kansas Act Against Discrimination (K.S.A. 44-1001 </w:t>
      </w:r>
      <w:r w:rsidRPr="00D67F57">
        <w:rPr>
          <w:rFonts w:asciiTheme="majorHAnsi" w:hAnsiTheme="majorHAnsi" w:cstheme="majorHAnsi"/>
          <w:sz w:val="16"/>
          <w:u w:val="single"/>
        </w:rPr>
        <w:t>et</w:t>
      </w:r>
      <w:r w:rsidRPr="00D67F57">
        <w:rPr>
          <w:rFonts w:asciiTheme="majorHAnsi" w:hAnsiTheme="majorHAnsi" w:cstheme="majorHAnsi"/>
          <w:sz w:val="16"/>
        </w:rPr>
        <w:t xml:space="preserve"> </w:t>
      </w:r>
      <w:r w:rsidRPr="00D67F57">
        <w:rPr>
          <w:rFonts w:asciiTheme="majorHAnsi" w:hAnsiTheme="majorHAnsi" w:cstheme="majorHAnsi"/>
          <w:sz w:val="16"/>
          <w:u w:val="single"/>
        </w:rPr>
        <w:t>seq.</w:t>
      </w:r>
      <w:r w:rsidRPr="00D67F57">
        <w:rPr>
          <w:rFonts w:asciiTheme="majorHAnsi" w:hAnsiTheme="majorHAnsi" w:cstheme="majorHAnsi"/>
          <w:sz w:val="16"/>
        </w:rPr>
        <w:t xml:space="preserve">) and the Kansas Age Discrimination in Employment Act (K.S.A. 44-1111 </w:t>
      </w:r>
      <w:r w:rsidRPr="00D67F57">
        <w:rPr>
          <w:rFonts w:asciiTheme="majorHAnsi" w:hAnsiTheme="majorHAnsi" w:cstheme="majorHAnsi"/>
          <w:sz w:val="16"/>
          <w:u w:val="single"/>
        </w:rPr>
        <w:t>et</w:t>
      </w:r>
      <w:r w:rsidRPr="00D67F57">
        <w:rPr>
          <w:rFonts w:asciiTheme="majorHAnsi" w:hAnsiTheme="majorHAnsi" w:cstheme="majorHAnsi"/>
          <w:sz w:val="16"/>
        </w:rPr>
        <w:t xml:space="preserve"> </w:t>
      </w:r>
      <w:r w:rsidRPr="00D67F57">
        <w:rPr>
          <w:rFonts w:asciiTheme="majorHAnsi" w:hAnsiTheme="majorHAnsi" w:cstheme="majorHAnsi"/>
          <w:sz w:val="16"/>
          <w:u w:val="single"/>
        </w:rPr>
        <w:t>seq.</w:t>
      </w:r>
      <w:r w:rsidRPr="00D67F57">
        <w:rPr>
          <w:rFonts w:asciiTheme="majorHAnsi" w:hAnsiTheme="majorHAnsi" w:cstheme="majorHAnsi"/>
          <w:sz w:val="16"/>
        </w:rPr>
        <w:t xml:space="preserve">) and the applicable provisions of the Americans With Disabilities Act (42 U.S.C. 12101 </w:t>
      </w:r>
      <w:r w:rsidRPr="00D67F57">
        <w:rPr>
          <w:rFonts w:asciiTheme="majorHAnsi" w:hAnsiTheme="majorHAnsi" w:cstheme="majorHAnsi"/>
          <w:sz w:val="16"/>
          <w:u w:val="single"/>
        </w:rPr>
        <w:t>et</w:t>
      </w:r>
      <w:r w:rsidRPr="00D67F57">
        <w:rPr>
          <w:rFonts w:asciiTheme="majorHAnsi" w:hAnsiTheme="majorHAnsi" w:cstheme="majorHAnsi"/>
          <w:sz w:val="16"/>
        </w:rPr>
        <w:t xml:space="preserve"> </w:t>
      </w:r>
      <w:r w:rsidRPr="00D67F57">
        <w:rPr>
          <w:rFonts w:asciiTheme="majorHAnsi" w:hAnsiTheme="majorHAnsi" w:cstheme="majorHAnsi"/>
          <w:sz w:val="16"/>
          <w:u w:val="single"/>
        </w:rPr>
        <w:t>seq.</w:t>
      </w:r>
      <w:r w:rsidRPr="00D67F57">
        <w:rPr>
          <w:rFonts w:asciiTheme="majorHAnsi" w:hAnsiTheme="majorHAnsi" w:cstheme="majorHAnsi"/>
          <w:sz w:val="16"/>
        </w:rPr>
        <w:t>) (ADA), and Kansas Executive Order No. 19-02,  and to not discriminate against any person because of race, color, gender, sexual orientation, gender identity or expression, religion, national origin, ancestry, age, military or veteran status, disability status, marital or family status, genetic information, or political affiliation that is unrelated to the person's ability to reasonably perform the duties of a particular job or position; (b) to include in all solicitations or advertisements for employees, the phrase "equal opportunity employer"; (c) to comply with the reporting requirements set out at K.S.A. 44-1031 and K.S.A. 44-1116; (d) to include those provisions in every subcontract or purchase order so that they are binding upon such subcontractor or vendor; (e) that a failure to comply with the reporting requirements of (c) above or if the contractor is found guilty of any violation of such acts by the Kansas Human Rights Commission, such violation shall constitute a breach of contract and the agreement may be cancelled, terminated or suspended, in whole or in part, by the contracting state agency or the Kansas Department of Administration; (f) if it is determined that the Contractor has violated applicable provisions of ADA, such violation shall constitute a breach of contract and the agreement may be cancelled, terminated or suspended, in whole or in part, by the University or the Kansas Department of Administration.</w:t>
      </w:r>
    </w:p>
    <w:p w14:paraId="1B403EF6" w14:textId="77777777" w:rsidR="00DC3D9F" w:rsidRPr="00D67F57" w:rsidRDefault="00DC3D9F" w:rsidP="00DC3D9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360" w:hanging="360"/>
        <w:jc w:val="both"/>
        <w:rPr>
          <w:rFonts w:asciiTheme="majorHAnsi" w:hAnsiTheme="majorHAnsi" w:cstheme="majorHAnsi"/>
          <w:sz w:val="16"/>
        </w:rPr>
      </w:pPr>
      <w:r w:rsidRPr="00D67F57">
        <w:rPr>
          <w:rFonts w:asciiTheme="majorHAnsi" w:hAnsiTheme="majorHAnsi" w:cstheme="majorHAnsi"/>
          <w:sz w:val="16"/>
        </w:rPr>
        <w:tab/>
        <w:t>Contractor agrees to comply with all applicable state and federal anti-discrimination laws.</w:t>
      </w:r>
    </w:p>
    <w:p w14:paraId="0ABC1D24" w14:textId="77777777" w:rsidR="00DC3D9F" w:rsidRPr="00D67F57" w:rsidRDefault="00DC3D9F" w:rsidP="00DC3D9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360" w:hanging="360"/>
        <w:jc w:val="both"/>
        <w:rPr>
          <w:rFonts w:asciiTheme="majorHAnsi" w:hAnsiTheme="majorHAnsi" w:cstheme="majorHAnsi"/>
          <w:sz w:val="16"/>
        </w:rPr>
      </w:pPr>
      <w:r w:rsidRPr="00D67F57">
        <w:rPr>
          <w:rFonts w:asciiTheme="majorHAnsi" w:hAnsiTheme="majorHAnsi" w:cstheme="majorHAnsi"/>
          <w:sz w:val="16"/>
        </w:rPr>
        <w:tab/>
        <w:t>The provisions of this paragraph number 5 (with the exception of those provisions relating to the ADA) are not applicable to a Contractor who employs fewer than four employees during the term of such contract or whose contracts with the contracting State agency cumulatively total $5,000 or less during the fiscal year of such agency.</w:t>
      </w:r>
    </w:p>
    <w:p w14:paraId="6DB6A346"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Acceptance</w:t>
      </w:r>
      <w:r w:rsidRPr="00D67F57">
        <w:rPr>
          <w:rFonts w:asciiTheme="majorHAnsi" w:hAnsiTheme="majorHAnsi" w:cstheme="majorHAnsi"/>
          <w:sz w:val="16"/>
        </w:rPr>
        <w:t>:  The agreement shall not be considered accepted, approved or otherwise effective until the statutorily required approvals and certifications have been given, including, but not limited to the signature of an authorized representative of the University, as defined in University policy.</w:t>
      </w:r>
    </w:p>
    <w:p w14:paraId="12A2B349"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Arbitration, Damages and Warranties</w:t>
      </w:r>
      <w:r w:rsidRPr="00D67F57">
        <w:rPr>
          <w:rFonts w:asciiTheme="majorHAnsi" w:hAnsiTheme="majorHAnsi" w:cstheme="majorHAnsi"/>
          <w:sz w:val="16"/>
        </w:rPr>
        <w:t>:  Notwithstanding any language to the contrary, no interpretation of this contract shall find that the State or the University have agreed to binding arbitration, or the payment of damages or penalties. Further, the University does not agree to pay attorney fees, costs, or late payment charges beyond those available under the Kansas Prompt Payment Act (K.S.A. 75-6403), and no provision will be given effect that attempts to exclude, modify, disclaim or otherwise attempt to limit any damages available to the University at law, including but not limited to the implied warranties of merchantability and fitness for a particular purpose.</w:t>
      </w:r>
    </w:p>
    <w:p w14:paraId="06C4BEEE"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Representative's Authority To Contract</w:t>
      </w:r>
      <w:r w:rsidRPr="00D67F57">
        <w:rPr>
          <w:rFonts w:asciiTheme="majorHAnsi" w:hAnsiTheme="majorHAnsi" w:cstheme="majorHAnsi"/>
          <w:sz w:val="16"/>
        </w:rPr>
        <w:t>:  By signing this contract, the representative of Contractor thereby represents that such person is duly authorized by Contractor to execute this contract on behalf of Contractor and that Contractor agrees to be bound by the provisions thereof.</w:t>
      </w:r>
    </w:p>
    <w:p w14:paraId="44DD67E8"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Responsibility for Taxes</w:t>
      </w:r>
      <w:r w:rsidRPr="00D67F57">
        <w:rPr>
          <w:rFonts w:asciiTheme="majorHAnsi" w:hAnsiTheme="majorHAnsi" w:cstheme="majorHAnsi"/>
          <w:sz w:val="16"/>
        </w:rPr>
        <w:t>:  The State of Kansas and the University shall not be responsible for, nor indemnify a Contractor for, any federal, state or local taxes which may be imposed or levied upon the subject matter of this contract.</w:t>
      </w:r>
    </w:p>
    <w:p w14:paraId="7CE81900"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Insurance</w:t>
      </w:r>
      <w:r w:rsidRPr="00D67F57">
        <w:rPr>
          <w:rFonts w:asciiTheme="majorHAnsi" w:hAnsiTheme="majorHAnsi" w:cstheme="majorHAnsi"/>
          <w:sz w:val="16"/>
        </w:rPr>
        <w:t xml:space="preserve">:  The University shall not be required to purchase any insurance against loss or damage to property or any other subject matter relating to this contract, nor shall this contract require it to establish a "self-insurance" fund to protect against any such loss or damage.  Subject to the provisions of the Kansas Tort Claims Act (K.S.A. 75-6101 </w:t>
      </w:r>
      <w:r w:rsidRPr="00D67F57">
        <w:rPr>
          <w:rFonts w:asciiTheme="majorHAnsi" w:hAnsiTheme="majorHAnsi" w:cstheme="majorHAnsi"/>
          <w:sz w:val="16"/>
          <w:u w:val="single"/>
        </w:rPr>
        <w:t>et</w:t>
      </w:r>
      <w:r w:rsidRPr="00D67F57">
        <w:rPr>
          <w:rFonts w:asciiTheme="majorHAnsi" w:hAnsiTheme="majorHAnsi" w:cstheme="majorHAnsi"/>
          <w:sz w:val="16"/>
        </w:rPr>
        <w:t xml:space="preserve"> </w:t>
      </w:r>
      <w:r w:rsidRPr="00D67F57">
        <w:rPr>
          <w:rFonts w:asciiTheme="majorHAnsi" w:hAnsiTheme="majorHAnsi" w:cstheme="majorHAnsi"/>
          <w:sz w:val="16"/>
          <w:u w:val="single"/>
        </w:rPr>
        <w:t>seq.</w:t>
      </w:r>
      <w:r w:rsidRPr="00D67F57">
        <w:rPr>
          <w:rFonts w:asciiTheme="majorHAnsi" w:hAnsiTheme="majorHAnsi" w:cstheme="majorHAnsi"/>
          <w:sz w:val="16"/>
        </w:rPr>
        <w:t>), Contractor shall bear the risk of any loss or damage to any property in which Contractor holds title.</w:t>
      </w:r>
    </w:p>
    <w:p w14:paraId="6F142084"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b/>
          <w:sz w:val="16"/>
        </w:rPr>
      </w:pPr>
      <w:r w:rsidRPr="00D67F57">
        <w:rPr>
          <w:rFonts w:asciiTheme="majorHAnsi" w:hAnsiTheme="majorHAnsi" w:cstheme="majorHAnsi"/>
          <w:b/>
          <w:sz w:val="16"/>
          <w:u w:val="single"/>
        </w:rPr>
        <w:t>Information</w:t>
      </w:r>
      <w:r w:rsidRPr="00D67F57">
        <w:rPr>
          <w:rFonts w:asciiTheme="majorHAnsi" w:hAnsiTheme="majorHAnsi" w:cstheme="majorHAnsi"/>
          <w:sz w:val="16"/>
        </w:rPr>
        <w:t xml:space="preserve">:  No provision of this contract shall be construed as limiting the State of Kansas Legislative Division of Post Audit from having access to information pursuant to K.S.A. 46-1101 </w:t>
      </w:r>
      <w:r w:rsidRPr="00D67F57">
        <w:rPr>
          <w:rFonts w:asciiTheme="majorHAnsi" w:hAnsiTheme="majorHAnsi" w:cstheme="majorHAnsi"/>
          <w:sz w:val="16"/>
          <w:u w:val="single"/>
        </w:rPr>
        <w:t>et</w:t>
      </w:r>
      <w:r w:rsidRPr="00D67F57">
        <w:rPr>
          <w:rFonts w:asciiTheme="majorHAnsi" w:hAnsiTheme="majorHAnsi" w:cstheme="majorHAnsi"/>
          <w:sz w:val="16"/>
        </w:rPr>
        <w:t xml:space="preserve"> </w:t>
      </w:r>
      <w:r w:rsidRPr="00D67F57">
        <w:rPr>
          <w:rFonts w:asciiTheme="majorHAnsi" w:hAnsiTheme="majorHAnsi" w:cstheme="majorHAnsi"/>
          <w:sz w:val="16"/>
          <w:u w:val="single"/>
        </w:rPr>
        <w:t>seq</w:t>
      </w:r>
      <w:r w:rsidRPr="00D67F57">
        <w:rPr>
          <w:rFonts w:asciiTheme="majorHAnsi" w:hAnsiTheme="majorHAnsi" w:cstheme="majorHAnsi"/>
          <w:sz w:val="16"/>
        </w:rPr>
        <w:t>.</w:t>
      </w:r>
    </w:p>
    <w:p w14:paraId="72304A2E"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Confidentiality</w:t>
      </w:r>
      <w:r w:rsidRPr="00D67F57">
        <w:rPr>
          <w:rFonts w:asciiTheme="majorHAnsi" w:hAnsiTheme="majorHAnsi" w:cstheme="majorHAnsi"/>
          <w:sz w:val="16"/>
        </w:rPr>
        <w:t xml:space="preserve">: As a state agency, the University’s contracts are generally public records.  Accordingly, no provision of this contract shall restrict the University’s ability to produce this contract and/or any corresponding documents in response to a lawful request or from otherwise complying with the Kansas Open Records Act (K.S.A. 45-215 </w:t>
      </w:r>
      <w:r w:rsidRPr="00D67F57">
        <w:rPr>
          <w:rFonts w:asciiTheme="majorHAnsi" w:hAnsiTheme="majorHAnsi" w:cstheme="majorHAnsi"/>
          <w:sz w:val="16"/>
          <w:u w:val="single"/>
        </w:rPr>
        <w:t>et</w:t>
      </w:r>
      <w:r w:rsidRPr="00D67F57">
        <w:rPr>
          <w:rFonts w:asciiTheme="majorHAnsi" w:hAnsiTheme="majorHAnsi" w:cstheme="majorHAnsi"/>
          <w:sz w:val="16"/>
        </w:rPr>
        <w:t xml:space="preserve"> </w:t>
      </w:r>
      <w:r w:rsidRPr="00D67F57">
        <w:rPr>
          <w:rFonts w:asciiTheme="majorHAnsi" w:hAnsiTheme="majorHAnsi" w:cstheme="majorHAnsi"/>
          <w:sz w:val="16"/>
          <w:u w:val="single"/>
        </w:rPr>
        <w:t>seq</w:t>
      </w:r>
      <w:r w:rsidRPr="00D67F57">
        <w:rPr>
          <w:rFonts w:asciiTheme="majorHAnsi" w:hAnsiTheme="majorHAnsi" w:cstheme="majorHAnsi"/>
          <w:sz w:val="16"/>
        </w:rPr>
        <w:t>.).</w:t>
      </w:r>
    </w:p>
    <w:p w14:paraId="419ACC02"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rPr>
      </w:pPr>
      <w:r w:rsidRPr="00D67F57">
        <w:rPr>
          <w:rFonts w:asciiTheme="majorHAnsi" w:hAnsiTheme="majorHAnsi" w:cstheme="majorHAnsi"/>
          <w:b/>
          <w:sz w:val="16"/>
          <w:u w:val="single"/>
        </w:rPr>
        <w:t>The Eleventh Amendment</w:t>
      </w:r>
      <w:r w:rsidRPr="00D67F57">
        <w:rPr>
          <w:rFonts w:asciiTheme="majorHAnsi" w:hAnsiTheme="majorHAnsi" w:cstheme="majorHAnsi"/>
          <w:sz w:val="16"/>
        </w:rPr>
        <w:t>:  The Eleventh Amendment is an inherent and incumbent protection with the State of Kansas and need not be reserved, but prudence requires the State and the University to reiterate that nothing related to this contract shall be deemed a waiver of the Eleventh Amendment.</w:t>
      </w:r>
    </w:p>
    <w:p w14:paraId="6A9147F5" w14:textId="77777777" w:rsidR="00DC3D9F" w:rsidRPr="00D67F57" w:rsidRDefault="00DC3D9F" w:rsidP="00DC3D9F">
      <w:pPr>
        <w:pStyle w:val="ListParagraph"/>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360"/>
        <w:jc w:val="both"/>
        <w:rPr>
          <w:rFonts w:asciiTheme="majorHAnsi" w:hAnsiTheme="majorHAnsi" w:cstheme="majorHAnsi"/>
          <w:sz w:val="16"/>
        </w:rPr>
      </w:pPr>
    </w:p>
    <w:p w14:paraId="62827D09" w14:textId="77777777" w:rsidR="00DC3D9F" w:rsidRPr="00D67F57" w:rsidRDefault="00DC3D9F" w:rsidP="00DC3D9F">
      <w:pPr>
        <w:pStyle w:val="ListParagraph"/>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360"/>
        <w:jc w:val="both"/>
        <w:rPr>
          <w:rFonts w:asciiTheme="majorHAnsi" w:hAnsiTheme="majorHAnsi" w:cstheme="majorHAnsi"/>
          <w:sz w:val="16"/>
        </w:rPr>
      </w:pPr>
    </w:p>
    <w:p w14:paraId="4303A5D9" w14:textId="77777777" w:rsidR="00DC3D9F" w:rsidRPr="00D67F57" w:rsidRDefault="00DC3D9F" w:rsidP="00DC3D9F">
      <w:pPr>
        <w:pStyle w:val="ListParagraph"/>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360"/>
        <w:jc w:val="both"/>
        <w:rPr>
          <w:rFonts w:asciiTheme="majorHAnsi" w:hAnsiTheme="majorHAnsi" w:cstheme="majorHAnsi"/>
          <w:sz w:val="16"/>
        </w:rPr>
      </w:pPr>
    </w:p>
    <w:p w14:paraId="7DFE5F07" w14:textId="77777777" w:rsidR="00DC3D9F" w:rsidRPr="00D67F57" w:rsidRDefault="00DC3D9F" w:rsidP="00DC3D9F">
      <w:pPr>
        <w:pStyle w:val="ListParagraph"/>
        <w:keepNext/>
        <w:keepLines/>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iCs/>
          <w:sz w:val="16"/>
          <w:szCs w:val="16"/>
        </w:rPr>
      </w:pPr>
      <w:r w:rsidRPr="00D67F57">
        <w:rPr>
          <w:rFonts w:asciiTheme="majorHAnsi" w:hAnsiTheme="majorHAnsi" w:cstheme="majorHAnsi"/>
          <w:b/>
          <w:sz w:val="16"/>
          <w:u w:val="single"/>
        </w:rPr>
        <w:lastRenderedPageBreak/>
        <w:t>Campaign Contributions / Lobbying</w:t>
      </w:r>
      <w:r w:rsidRPr="00D67F57">
        <w:rPr>
          <w:rFonts w:asciiTheme="majorHAnsi" w:hAnsiTheme="majorHAnsi" w:cstheme="majorHAnsi"/>
          <w:bCs/>
          <w:sz w:val="16"/>
        </w:rPr>
        <w:t>:</w:t>
      </w:r>
      <w:r w:rsidRPr="00D67F57">
        <w:rPr>
          <w:rFonts w:asciiTheme="majorHAnsi" w:hAnsiTheme="majorHAnsi" w:cstheme="majorHAnsi"/>
          <w:sz w:val="16"/>
        </w:rPr>
        <w:t xml:space="preserve">  Funds provided through a grant award or contract shall not be given or received in exchange for the making of a campaign contribution.  No part of the funds provided through this contract shall be used to influence or attempt to influence an officer or employee of the University or any State of Kansas agency or a member of the Legislature regarding any pending legislation or the awarding, extension, continuation, renewal, amendment or modification of any government contract, grant, loan, or cooperative agreement.</w:t>
      </w:r>
      <w:r w:rsidRPr="00D67F57">
        <w:rPr>
          <w:rFonts w:asciiTheme="majorHAnsi" w:hAnsiTheme="majorHAnsi" w:cstheme="majorHAnsi"/>
          <w:iCs/>
          <w:sz w:val="16"/>
          <w:szCs w:val="16"/>
        </w:rPr>
        <w:t xml:space="preserve"> </w:t>
      </w:r>
    </w:p>
    <w:p w14:paraId="229090A6"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szCs w:val="16"/>
        </w:rPr>
      </w:pPr>
      <w:r w:rsidRPr="00D67F57">
        <w:rPr>
          <w:rFonts w:asciiTheme="majorHAnsi" w:hAnsiTheme="majorHAnsi" w:cstheme="majorHAnsi"/>
          <w:b/>
          <w:sz w:val="16"/>
          <w:szCs w:val="16"/>
          <w:u w:val="single"/>
        </w:rPr>
        <w:t>Privacy of Student Records</w:t>
      </w:r>
      <w:r w:rsidRPr="00D67F57">
        <w:rPr>
          <w:rFonts w:asciiTheme="majorHAnsi" w:hAnsiTheme="majorHAnsi" w:cstheme="majorHAnsi"/>
          <w:bCs/>
          <w:sz w:val="16"/>
          <w:szCs w:val="16"/>
        </w:rPr>
        <w:t xml:space="preserve">: </w:t>
      </w:r>
      <w:r w:rsidRPr="00D67F57">
        <w:rPr>
          <w:rFonts w:asciiTheme="majorHAnsi" w:hAnsiTheme="majorHAnsi" w:cstheme="majorHAnsi"/>
          <w:sz w:val="16"/>
          <w:szCs w:val="16"/>
        </w:rPr>
        <w:t xml:space="preserve"> Contractor understands that the University is subject to the Family Educational Rights and Privacy Act (20 U.S.C. § 1232g) (FERPA) and agrees to handle any student education records it receives pursuant to the contract in a manner that enables the University to be compliant with FERPA and its regulations. Contractor agrees to protect the privacy of student data and educational records in a commercially reasonable manner and shall not transmit, share, or disclose any data about a student without the student's written consent, except to other University officials who seek the information within the context of his/her professionally assigned responsibilities and used within the context of official University business.  Contractor shall promptly report to the University any request for or improper disclosure of University’s student educational records. </w:t>
      </w:r>
    </w:p>
    <w:p w14:paraId="1F09E295"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szCs w:val="16"/>
        </w:rPr>
      </w:pPr>
      <w:r w:rsidRPr="00D67F57">
        <w:rPr>
          <w:rFonts w:asciiTheme="majorHAnsi" w:hAnsiTheme="majorHAnsi" w:cstheme="majorHAnsi"/>
          <w:b/>
          <w:sz w:val="16"/>
          <w:szCs w:val="16"/>
          <w:u w:val="single"/>
        </w:rPr>
        <w:t>Export Control</w:t>
      </w:r>
      <w:r w:rsidRPr="00D67F57">
        <w:rPr>
          <w:rFonts w:asciiTheme="majorHAnsi" w:hAnsiTheme="majorHAnsi" w:cstheme="majorHAnsi"/>
          <w:sz w:val="16"/>
          <w:szCs w:val="16"/>
        </w:rPr>
        <w:t>:  Contractor agree to comply with all U.S. Laws relating to the transfer, export, or re-export of technology and technical data, as defined in the export controls under the International Traffic in Arms Regulations (ITAR) 22 Code of Federal Regulations Parts 120-130 or the Export Administration Regulations (EAR) 15 Code of Federal Regulations Parts 730-774. The release of information to any employee or other person, who is not a U.S. Citizen or permanent resident, as well as to corporations or to any other entity, organization, or group that is not incorporated or otherwise organized to do business in the United States may require advanced written authorization from the appropriate U.S. agency.  Contractor shall notify University in writing prior to disclosure of any technical data or other items subject to EAR or ITAR and identify the export controlled items at issue and the applicable categories and subcategories of the United States Munitions List and/or Export Control Classification Number(s).  University reserves the right to decline to accept any items or information controlled under ITAR or EAR.</w:t>
      </w:r>
    </w:p>
    <w:p w14:paraId="59464365"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szCs w:val="16"/>
        </w:rPr>
      </w:pPr>
      <w:r w:rsidRPr="00D67F57">
        <w:rPr>
          <w:rFonts w:asciiTheme="majorHAnsi" w:hAnsiTheme="majorHAnsi" w:cstheme="majorHAnsi"/>
          <w:b/>
          <w:bCs/>
          <w:sz w:val="16"/>
          <w:szCs w:val="16"/>
          <w:u w:val="single"/>
        </w:rPr>
        <w:t>Certification</w:t>
      </w:r>
      <w:r w:rsidRPr="00D67F57">
        <w:rPr>
          <w:rFonts w:asciiTheme="majorHAnsi" w:hAnsiTheme="majorHAnsi" w:cstheme="majorHAnsi"/>
          <w:sz w:val="16"/>
          <w:szCs w:val="16"/>
        </w:rPr>
        <w:t>:  Contractor certifies that to the best of its knowledge neither it nor any of their principals are presently debarred, suspended, proposed for debarment, the subject of an indictment involving the criminal statutes enumerated in 22 Code of Federal Regulations §120.6, or otherwise declared ineligible for the award of contracts by any Federal agency.  Contractor shall provide immediate written notice to the University if at any time it learns that this certification was erroneous when submitted or has become erroneous by reason of changed circumstances.</w:t>
      </w:r>
    </w:p>
    <w:p w14:paraId="77946EA7"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szCs w:val="16"/>
        </w:rPr>
      </w:pPr>
      <w:r w:rsidRPr="00D67F57">
        <w:rPr>
          <w:rFonts w:asciiTheme="majorHAnsi" w:hAnsiTheme="majorHAnsi" w:cstheme="majorHAnsi"/>
          <w:b/>
          <w:bCs/>
          <w:sz w:val="16"/>
          <w:szCs w:val="16"/>
          <w:u w:val="single"/>
        </w:rPr>
        <w:t>Facility Access</w:t>
      </w:r>
      <w:r w:rsidRPr="00D67F57">
        <w:rPr>
          <w:rFonts w:asciiTheme="majorHAnsi" w:hAnsiTheme="majorHAnsi" w:cstheme="majorHAnsi"/>
          <w:sz w:val="16"/>
          <w:szCs w:val="16"/>
        </w:rPr>
        <w:t>:</w:t>
      </w:r>
      <w:r w:rsidRPr="00D67F57">
        <w:rPr>
          <w:rFonts w:asciiTheme="majorHAnsi" w:hAnsiTheme="majorHAnsi" w:cstheme="majorHAnsi"/>
          <w:b/>
          <w:bCs/>
          <w:sz w:val="16"/>
          <w:szCs w:val="16"/>
        </w:rPr>
        <w:t xml:space="preserve">  </w:t>
      </w:r>
      <w:r w:rsidRPr="00D67F57">
        <w:rPr>
          <w:rFonts w:asciiTheme="majorHAnsi" w:hAnsiTheme="majorHAnsi" w:cstheme="majorHAnsi"/>
          <w:sz w:val="16"/>
          <w:szCs w:val="16"/>
        </w:rPr>
        <w:t>To the extent Contractor is required to be on the University’s premises in the performance of any contract, Contractor and its representatives will adhere to the University’s reasonable safety and security policies and procedures, and will use commercially reasonable efforts not to interfere with the University’s regular operations.  Contractor further agrees to, upon request, include the University as an additional insured on its general liability insurance policy on a primary and non-contributory basis and provide the University with a certificate of insurance.</w:t>
      </w:r>
    </w:p>
    <w:p w14:paraId="1465EB44" w14:textId="75D0C354"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szCs w:val="16"/>
        </w:rPr>
      </w:pPr>
      <w:r w:rsidRPr="00D67F57">
        <w:rPr>
          <w:rFonts w:asciiTheme="majorHAnsi" w:hAnsiTheme="majorHAnsi" w:cstheme="majorHAnsi"/>
          <w:b/>
          <w:bCs/>
          <w:sz w:val="16"/>
          <w:szCs w:val="16"/>
          <w:u w:val="single"/>
        </w:rPr>
        <w:t>Accounts Receivable Set-Off Program</w:t>
      </w:r>
      <w:r w:rsidRPr="00D67F57">
        <w:rPr>
          <w:rFonts w:asciiTheme="majorHAnsi" w:hAnsiTheme="majorHAnsi" w:cstheme="majorHAnsi"/>
          <w:sz w:val="16"/>
          <w:szCs w:val="16"/>
        </w:rPr>
        <w:t xml:space="preserve">:  If during the course of this contract Contractor is found to owe a debt to the State of Kansas, University payments to Contractor may be intercepted / set-off by the State of Kansas as set forth by law. Notice of the setoff action will be provided to Contractor. Pursuant to K.S.A. 75-6201 </w:t>
      </w:r>
      <w:r w:rsidRPr="00D67F57">
        <w:rPr>
          <w:rFonts w:asciiTheme="majorHAnsi" w:hAnsiTheme="majorHAnsi" w:cstheme="majorHAnsi"/>
          <w:sz w:val="16"/>
          <w:szCs w:val="16"/>
          <w:u w:val="single"/>
        </w:rPr>
        <w:t>et</w:t>
      </w:r>
      <w:r w:rsidRPr="00D67F57">
        <w:rPr>
          <w:rFonts w:asciiTheme="majorHAnsi" w:hAnsiTheme="majorHAnsi" w:cstheme="majorHAnsi"/>
          <w:sz w:val="16"/>
          <w:szCs w:val="16"/>
        </w:rPr>
        <w:t xml:space="preserve"> </w:t>
      </w:r>
      <w:r w:rsidRPr="00D67F57">
        <w:rPr>
          <w:rFonts w:asciiTheme="majorHAnsi" w:hAnsiTheme="majorHAnsi" w:cstheme="majorHAnsi"/>
          <w:sz w:val="16"/>
          <w:szCs w:val="16"/>
          <w:u w:val="single"/>
        </w:rPr>
        <w:t>seq.</w:t>
      </w:r>
      <w:r w:rsidRPr="00D67F57">
        <w:rPr>
          <w:rFonts w:asciiTheme="majorHAnsi" w:hAnsiTheme="majorHAnsi" w:cstheme="majorHAnsi"/>
          <w:sz w:val="16"/>
          <w:szCs w:val="16"/>
        </w:rPr>
        <w:t xml:space="preserve">, Contractor shall have the opportunity to challenge the validity of the debt. If the debt is undisputed, Contractor shall credit the University’s account showing payment has been made in an amount equal to the funds intercepted. K.S.A. 75-6201 </w:t>
      </w:r>
      <w:r w:rsidRPr="00D67F57">
        <w:rPr>
          <w:rFonts w:asciiTheme="majorHAnsi" w:hAnsiTheme="majorHAnsi" w:cstheme="majorHAnsi"/>
          <w:sz w:val="16"/>
          <w:szCs w:val="16"/>
          <w:u w:val="single"/>
        </w:rPr>
        <w:t>et</w:t>
      </w:r>
      <w:r w:rsidRPr="00D67F57">
        <w:rPr>
          <w:rFonts w:asciiTheme="majorHAnsi" w:hAnsiTheme="majorHAnsi" w:cstheme="majorHAnsi"/>
          <w:sz w:val="16"/>
          <w:szCs w:val="16"/>
        </w:rPr>
        <w:t xml:space="preserve"> </w:t>
      </w:r>
      <w:r w:rsidRPr="00D67F57">
        <w:rPr>
          <w:rFonts w:asciiTheme="majorHAnsi" w:hAnsiTheme="majorHAnsi" w:cstheme="majorHAnsi"/>
          <w:sz w:val="16"/>
          <w:szCs w:val="16"/>
          <w:u w:val="single"/>
        </w:rPr>
        <w:t>seq</w:t>
      </w:r>
      <w:r w:rsidRPr="00D67F57">
        <w:rPr>
          <w:rFonts w:asciiTheme="majorHAnsi" w:hAnsiTheme="majorHAnsi" w:cstheme="majorHAnsi"/>
          <w:sz w:val="16"/>
          <w:szCs w:val="16"/>
        </w:rPr>
        <w:t>. allows the Director of Accounts and Reports to set off University payments to Contractor against debts owed by Contractor to the State of Kansas. Payments set off in this manner constitute lawful payment for services or goods received. Contractor benefits fully from the payment because its obligation to the State of Kansas is reduced by the amount subject to setoff.</w:t>
      </w:r>
    </w:p>
    <w:p w14:paraId="24FF4714" w14:textId="77777777" w:rsidR="00DC3D9F" w:rsidRPr="00D67F57" w:rsidRDefault="00DC3D9F" w:rsidP="00DC3D9F">
      <w:pPr>
        <w:pStyle w:val="ListParagraph"/>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360"/>
        <w:contextualSpacing w:val="0"/>
        <w:jc w:val="both"/>
        <w:rPr>
          <w:rFonts w:asciiTheme="majorHAnsi" w:hAnsiTheme="majorHAnsi" w:cstheme="majorHAnsi"/>
          <w:sz w:val="16"/>
          <w:szCs w:val="16"/>
        </w:rPr>
      </w:pPr>
      <w:r w:rsidRPr="00D67F57">
        <w:rPr>
          <w:rFonts w:asciiTheme="majorHAnsi" w:hAnsiTheme="majorHAnsi" w:cstheme="majorHAnsi"/>
          <w:b/>
          <w:sz w:val="16"/>
          <w:szCs w:val="16"/>
          <w:u w:val="single"/>
        </w:rPr>
        <w:t>Electronic Signature</w:t>
      </w:r>
      <w:r w:rsidRPr="00D67F57">
        <w:rPr>
          <w:rFonts w:asciiTheme="majorHAnsi" w:hAnsiTheme="majorHAnsi" w:cstheme="majorHAnsi"/>
          <w:bCs/>
          <w:sz w:val="16"/>
          <w:szCs w:val="16"/>
        </w:rPr>
        <w:t>:</w:t>
      </w:r>
      <w:r w:rsidRPr="00D67F57">
        <w:rPr>
          <w:rFonts w:asciiTheme="majorHAnsi" w:hAnsiTheme="majorHAnsi" w:cstheme="majorHAnsi"/>
          <w:sz w:val="16"/>
          <w:szCs w:val="16"/>
        </w:rPr>
        <w:t xml:space="preserve">  The parties agree that the contract may be signed with electronic signatures. If an electronic signature is used, the parties agree that it is the legally binding equivalent to the signing party’s handwritten signature. Whenever either party executes an electronic signature on the contract, it has the same validity and meaning as a handwritten signature. The parties agree that neither party will, at any time in the future, repudiate the meaning of an electronic signature or claim that an electronic signature is not legally binding.</w:t>
      </w:r>
    </w:p>
    <w:p w14:paraId="705686A8" w14:textId="77777777" w:rsidR="00DC3D9F" w:rsidRPr="00D67F57" w:rsidRDefault="00DC3D9F" w:rsidP="00DC3D9F">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Theme="majorHAnsi" w:hAnsiTheme="majorHAnsi" w:cstheme="majorHAnsi"/>
          <w:sz w:val="16"/>
          <w:szCs w:val="16"/>
        </w:rPr>
      </w:pPr>
    </w:p>
    <w:bookmarkEnd w:id="73"/>
    <w:p w14:paraId="4278C44E" w14:textId="77777777" w:rsidR="00DC3D9F" w:rsidRPr="00D67F57" w:rsidRDefault="00DC3D9F" w:rsidP="00DC3D9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ind w:left="360" w:hanging="360"/>
        <w:jc w:val="both"/>
        <w:rPr>
          <w:rFonts w:asciiTheme="majorHAnsi" w:hAnsiTheme="majorHAnsi" w:cstheme="majorHAnsi"/>
          <w:sz w:val="16"/>
        </w:rPr>
      </w:pPr>
    </w:p>
    <w:p w14:paraId="682293A9" w14:textId="0DDFBA26" w:rsidR="00DC3D9F" w:rsidRPr="00D67F57" w:rsidRDefault="00DC3D9F">
      <w:pPr>
        <w:rPr>
          <w:rFonts w:asciiTheme="majorHAnsi" w:hAnsiTheme="majorHAnsi" w:cstheme="majorHAnsi"/>
          <w:sz w:val="20"/>
          <w:szCs w:val="20"/>
          <w:highlight w:val="yellow"/>
        </w:rPr>
      </w:pPr>
      <w:r w:rsidRPr="00D67F57">
        <w:rPr>
          <w:rFonts w:asciiTheme="majorHAnsi" w:hAnsiTheme="majorHAnsi" w:cstheme="majorHAnsi"/>
          <w:sz w:val="20"/>
          <w:szCs w:val="20"/>
          <w:highlight w:val="yellow"/>
        </w:rPr>
        <w:br w:type="page"/>
      </w:r>
    </w:p>
    <w:tbl>
      <w:tblPr>
        <w:tblStyle w:val="TableGrid"/>
        <w:tblW w:w="0" w:type="auto"/>
        <w:tblLook w:val="04A0" w:firstRow="1" w:lastRow="0" w:firstColumn="1" w:lastColumn="0" w:noHBand="0" w:noVBand="1"/>
      </w:tblPr>
      <w:tblGrid>
        <w:gridCol w:w="10790"/>
      </w:tblGrid>
      <w:tr w:rsidR="00DE7E14" w14:paraId="4135F101" w14:textId="77777777" w:rsidTr="00DE7E14">
        <w:tc>
          <w:tcPr>
            <w:tcW w:w="10790" w:type="dxa"/>
          </w:tcPr>
          <w:p w14:paraId="30502E1D" w14:textId="77777777" w:rsidR="00DE7E14" w:rsidRPr="00DC3D9F" w:rsidRDefault="00DE7E14" w:rsidP="00DE7E14">
            <w:pPr>
              <w:spacing w:after="0"/>
              <w:jc w:val="center"/>
              <w:rPr>
                <w:rFonts w:ascii="Arial" w:eastAsia="Arial" w:hAnsi="Arial" w:cs="Arial"/>
                <w:b/>
                <w:bCs/>
              </w:rPr>
            </w:pPr>
            <w:r w:rsidRPr="00DC3D9F">
              <w:rPr>
                <w:rFonts w:ascii="Arial" w:eastAsia="Arial" w:hAnsi="Arial" w:cs="Arial"/>
                <w:b/>
                <w:bCs/>
              </w:rPr>
              <w:lastRenderedPageBreak/>
              <w:t>Subcontract Under a Federal Contract</w:t>
            </w:r>
          </w:p>
          <w:p w14:paraId="0F05CEC1" w14:textId="21975BCB" w:rsidR="00DE7E14" w:rsidRPr="00DC3D9F" w:rsidRDefault="00DE7E14" w:rsidP="00DE7E14">
            <w:pPr>
              <w:spacing w:after="0"/>
              <w:jc w:val="center"/>
              <w:rPr>
                <w:rFonts w:ascii="Arial" w:eastAsia="Arial" w:hAnsi="Arial" w:cs="Arial"/>
                <w:b/>
                <w:bCs/>
              </w:rPr>
            </w:pPr>
            <w:r w:rsidRPr="00DC3D9F">
              <w:rPr>
                <w:rFonts w:ascii="Arial" w:eastAsia="Arial" w:hAnsi="Arial" w:cs="Arial"/>
                <w:b/>
                <w:bCs/>
              </w:rPr>
              <w:t>A</w:t>
            </w:r>
            <w:r>
              <w:rPr>
                <w:rFonts w:ascii="Arial" w:eastAsia="Arial" w:hAnsi="Arial" w:cs="Arial"/>
                <w:b/>
                <w:bCs/>
              </w:rPr>
              <w:t>ppendix A</w:t>
            </w:r>
          </w:p>
          <w:p w14:paraId="6CD968C6" w14:textId="38F1DB88" w:rsidR="00DE7E14" w:rsidRPr="00DC3D9F" w:rsidRDefault="00320598" w:rsidP="00DE7E14">
            <w:pPr>
              <w:spacing w:after="0"/>
              <w:jc w:val="center"/>
              <w:rPr>
                <w:rFonts w:ascii="Arial" w:eastAsia="Arial" w:hAnsi="Arial" w:cs="Arial"/>
                <w:b/>
                <w:bCs/>
              </w:rPr>
            </w:pPr>
            <w:r>
              <w:rPr>
                <w:rFonts w:ascii="Arial" w:eastAsia="Arial" w:hAnsi="Arial" w:cs="Arial"/>
                <w:b/>
                <w:bCs/>
              </w:rPr>
              <w:t>Sample Invoice</w:t>
            </w:r>
          </w:p>
          <w:p w14:paraId="0216D6AA" w14:textId="3E9096E3" w:rsidR="00DE7E14" w:rsidRDefault="00DE7E14" w:rsidP="00DE7E14">
            <w:pPr>
              <w:tabs>
                <w:tab w:val="left" w:pos="-1440"/>
                <w:tab w:val="left" w:pos="-720"/>
                <w:tab w:val="left" w:pos="720"/>
                <w:tab w:val="left" w:pos="2160"/>
                <w:tab w:val="left" w:pos="5472"/>
              </w:tabs>
              <w:spacing w:after="0"/>
              <w:jc w:val="center"/>
              <w:rPr>
                <w:rFonts w:ascii="Arial" w:hAnsi="Arial" w:cs="Arial"/>
                <w:highlight w:val="yellow"/>
              </w:rPr>
            </w:pPr>
            <w:r w:rsidRPr="00DC3D9F">
              <w:rPr>
                <w:rFonts w:ascii="Arial" w:eastAsia="Arial" w:hAnsi="Arial" w:cs="Arial"/>
                <w:b/>
                <w:bCs/>
              </w:rPr>
              <w:t xml:space="preserve">Subcontract No. </w:t>
            </w:r>
            <w:r w:rsidR="004D7356">
              <w:rPr>
                <w:rFonts w:ascii="Arial" w:eastAsia="Arial" w:hAnsi="Arial" w:cs="Arial"/>
                <w:b/>
              </w:rPr>
              <w:t>24-00373</w:t>
            </w:r>
          </w:p>
        </w:tc>
      </w:tr>
    </w:tbl>
    <w:p w14:paraId="5AF5090A" w14:textId="46A93783" w:rsidR="006C543B" w:rsidRDefault="006C543B" w:rsidP="00B95CA8">
      <w:pPr>
        <w:tabs>
          <w:tab w:val="left" w:pos="-1440"/>
          <w:tab w:val="left" w:pos="-720"/>
          <w:tab w:val="left" w:pos="720"/>
          <w:tab w:val="left" w:pos="2160"/>
          <w:tab w:val="left" w:pos="5472"/>
        </w:tabs>
        <w:rPr>
          <w:rFonts w:ascii="Arial" w:hAnsi="Arial" w:cs="Arial"/>
          <w:sz w:val="20"/>
          <w:szCs w:val="20"/>
          <w:highlight w:val="yellow"/>
        </w:rPr>
      </w:pPr>
    </w:p>
    <w:p w14:paraId="71C1A9C7" w14:textId="77777777" w:rsidR="005C001E" w:rsidRDefault="005C001E" w:rsidP="005C001E">
      <w:pPr>
        <w:pStyle w:val="BodyText"/>
        <w:tabs>
          <w:tab w:val="left" w:pos="1715"/>
        </w:tabs>
      </w:pPr>
      <w:r>
        <w:rPr>
          <w:color w:val="444444"/>
          <w:w w:val="110"/>
        </w:rPr>
        <w:t>Date:</w:t>
      </w:r>
      <w:r>
        <w:rPr>
          <w:color w:val="444444"/>
          <w:spacing w:val="5"/>
        </w:rPr>
        <w:t xml:space="preserve"> </w:t>
      </w:r>
      <w:r>
        <w:rPr>
          <w:color w:val="444444"/>
          <w:w w:val="99"/>
          <w:u w:val="single" w:color="434343"/>
        </w:rPr>
        <w:t xml:space="preserve"> </w:t>
      </w:r>
      <w:r>
        <w:rPr>
          <w:color w:val="444444"/>
          <w:u w:val="single" w:color="434343"/>
        </w:rPr>
        <w:tab/>
      </w:r>
    </w:p>
    <w:p w14:paraId="2D9B1A33" w14:textId="77777777" w:rsidR="005C001E" w:rsidRDefault="005C001E" w:rsidP="005C001E">
      <w:pPr>
        <w:pStyle w:val="BodyText"/>
        <w:tabs>
          <w:tab w:val="left" w:pos="3566"/>
          <w:tab w:val="left" w:pos="3633"/>
        </w:tabs>
        <w:spacing w:before="24" w:line="307" w:lineRule="auto"/>
        <w:ind w:right="8044"/>
      </w:pPr>
      <w:r>
        <w:rPr>
          <w:color w:val="444444"/>
          <w:w w:val="105"/>
        </w:rPr>
        <w:t>Invoice</w:t>
      </w:r>
      <w:r>
        <w:rPr>
          <w:color w:val="444444"/>
          <w:spacing w:val="5"/>
          <w:w w:val="105"/>
        </w:rPr>
        <w:t xml:space="preserve"> </w:t>
      </w:r>
      <w:r>
        <w:rPr>
          <w:color w:val="444444"/>
          <w:w w:val="105"/>
        </w:rPr>
        <w:t>#</w:t>
      </w:r>
      <w:r>
        <w:rPr>
          <w:color w:val="444444"/>
          <w:w w:val="99"/>
          <w:u w:val="single" w:color="434343"/>
        </w:rPr>
        <w:t xml:space="preserve"> </w:t>
      </w:r>
      <w:r>
        <w:rPr>
          <w:color w:val="444444"/>
          <w:u w:val="single" w:color="434343"/>
        </w:rPr>
        <w:tab/>
      </w:r>
      <w:r>
        <w:rPr>
          <w:color w:val="444444"/>
          <w:u w:val="single" w:color="434343"/>
        </w:rPr>
        <w:tab/>
      </w:r>
      <w:r>
        <w:rPr>
          <w:color w:val="444444"/>
        </w:rPr>
        <w:t xml:space="preserve"> </w:t>
      </w:r>
      <w:r>
        <w:rPr>
          <w:color w:val="444444"/>
          <w:w w:val="105"/>
        </w:rPr>
        <w:t>Award</w:t>
      </w:r>
      <w:r>
        <w:rPr>
          <w:color w:val="444444"/>
          <w:spacing w:val="-5"/>
          <w:w w:val="105"/>
        </w:rPr>
        <w:t xml:space="preserve"> </w:t>
      </w:r>
      <w:r>
        <w:rPr>
          <w:color w:val="444444"/>
          <w:w w:val="105"/>
        </w:rPr>
        <w:t>#</w:t>
      </w:r>
      <w:r>
        <w:rPr>
          <w:color w:val="444444"/>
          <w:w w:val="99"/>
          <w:u w:val="single" w:color="434343"/>
        </w:rPr>
        <w:t xml:space="preserve"> </w:t>
      </w:r>
      <w:r>
        <w:rPr>
          <w:color w:val="444444"/>
          <w:u w:val="single" w:color="434343"/>
        </w:rPr>
        <w:tab/>
      </w:r>
    </w:p>
    <w:p w14:paraId="3248E760" w14:textId="77777777" w:rsidR="005C001E" w:rsidRDefault="005C001E" w:rsidP="005C001E">
      <w:pPr>
        <w:pStyle w:val="BodyText"/>
        <w:tabs>
          <w:tab w:val="left" w:pos="6759"/>
        </w:tabs>
        <w:spacing w:before="2"/>
      </w:pPr>
      <w:r>
        <w:rPr>
          <w:color w:val="444444"/>
          <w:w w:val="105"/>
        </w:rPr>
        <w:t>Project Title:</w:t>
      </w:r>
      <w:r>
        <w:rPr>
          <w:color w:val="444444"/>
          <w:spacing w:val="5"/>
        </w:rPr>
        <w:t xml:space="preserve"> </w:t>
      </w:r>
      <w:r>
        <w:rPr>
          <w:color w:val="444444"/>
          <w:w w:val="99"/>
          <w:u w:val="single" w:color="434343"/>
        </w:rPr>
        <w:t xml:space="preserve"> </w:t>
      </w:r>
      <w:r>
        <w:rPr>
          <w:color w:val="444444"/>
          <w:u w:val="single" w:color="434343"/>
        </w:rPr>
        <w:tab/>
      </w:r>
    </w:p>
    <w:p w14:paraId="31E12757" w14:textId="77777777" w:rsidR="005C001E" w:rsidRDefault="005C001E" w:rsidP="005C001E">
      <w:pPr>
        <w:pStyle w:val="BodyText"/>
        <w:tabs>
          <w:tab w:val="left" w:pos="5244"/>
        </w:tabs>
        <w:spacing w:before="64"/>
      </w:pPr>
      <w:r>
        <w:rPr>
          <w:color w:val="444444"/>
          <w:w w:val="105"/>
        </w:rPr>
        <w:t>Award Period</w:t>
      </w:r>
      <w:r>
        <w:rPr>
          <w:color w:val="444444"/>
          <w:spacing w:val="39"/>
          <w:w w:val="105"/>
        </w:rPr>
        <w:t xml:space="preserve"> </w:t>
      </w:r>
      <w:r>
        <w:rPr>
          <w:color w:val="444444"/>
          <w:w w:val="105"/>
        </w:rPr>
        <w:t>(POP):</w:t>
      </w:r>
      <w:r>
        <w:rPr>
          <w:color w:val="444444"/>
          <w:w w:val="99"/>
          <w:u w:val="single" w:color="434343"/>
        </w:rPr>
        <w:t xml:space="preserve"> </w:t>
      </w:r>
      <w:r>
        <w:rPr>
          <w:color w:val="444444"/>
          <w:u w:val="single" w:color="434343"/>
        </w:rPr>
        <w:tab/>
      </w:r>
    </w:p>
    <w:p w14:paraId="25AF09CD" w14:textId="77777777" w:rsidR="005C001E" w:rsidRDefault="005C001E" w:rsidP="005C001E">
      <w:pPr>
        <w:pStyle w:val="BodyText"/>
        <w:tabs>
          <w:tab w:val="left" w:pos="6960"/>
        </w:tabs>
        <w:spacing w:before="64"/>
      </w:pPr>
      <w:r>
        <w:rPr>
          <w:color w:val="444444"/>
          <w:w w:val="110"/>
        </w:rPr>
        <w:t>Period Covered by this</w:t>
      </w:r>
      <w:r>
        <w:rPr>
          <w:color w:val="444444"/>
          <w:spacing w:val="-3"/>
          <w:w w:val="110"/>
        </w:rPr>
        <w:t xml:space="preserve"> </w:t>
      </w:r>
      <w:r>
        <w:rPr>
          <w:color w:val="444444"/>
          <w:w w:val="110"/>
        </w:rPr>
        <w:t>Request:</w:t>
      </w:r>
      <w:r>
        <w:rPr>
          <w:color w:val="444444"/>
          <w:spacing w:val="5"/>
        </w:rPr>
        <w:t xml:space="preserve"> </w:t>
      </w:r>
      <w:r>
        <w:rPr>
          <w:color w:val="444444"/>
          <w:w w:val="99"/>
          <w:u w:val="single" w:color="434343"/>
        </w:rPr>
        <w:t xml:space="preserve"> </w:t>
      </w:r>
      <w:r>
        <w:rPr>
          <w:color w:val="444444"/>
          <w:u w:val="single" w:color="434343"/>
        </w:rPr>
        <w:tab/>
      </w:r>
    </w:p>
    <w:p w14:paraId="4717C51B" w14:textId="77777777" w:rsidR="005C001E" w:rsidRDefault="005C001E" w:rsidP="005C001E">
      <w:pPr>
        <w:pStyle w:val="BodyText"/>
        <w:spacing w:before="8" w:after="1"/>
        <w:rPr>
          <w:sz w:val="29"/>
        </w:rPr>
      </w:pPr>
    </w:p>
    <w:tbl>
      <w:tblPr>
        <w:tblW w:w="113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2213"/>
        <w:gridCol w:w="2213"/>
        <w:gridCol w:w="2213"/>
        <w:gridCol w:w="1997"/>
      </w:tblGrid>
      <w:tr w:rsidR="005C001E" w14:paraId="09C59817" w14:textId="77777777" w:rsidTr="008E2B7F">
        <w:trPr>
          <w:trHeight w:hRule="exact" w:val="452"/>
        </w:trPr>
        <w:tc>
          <w:tcPr>
            <w:tcW w:w="2704" w:type="dxa"/>
            <w:vMerge w:val="restart"/>
          </w:tcPr>
          <w:p w14:paraId="75F16928" w14:textId="77777777" w:rsidR="005C001E" w:rsidRDefault="005C001E" w:rsidP="008E2B7F">
            <w:pPr>
              <w:pStyle w:val="TableParagraph"/>
              <w:spacing w:before="1"/>
              <w:ind w:left="0"/>
              <w:rPr>
                <w:sz w:val="26"/>
              </w:rPr>
            </w:pPr>
          </w:p>
          <w:p w14:paraId="495C2741" w14:textId="77777777" w:rsidR="005C001E" w:rsidRDefault="005C001E" w:rsidP="008E2B7F">
            <w:pPr>
              <w:pStyle w:val="TableParagraph"/>
              <w:ind w:left="465"/>
              <w:rPr>
                <w:sz w:val="20"/>
              </w:rPr>
            </w:pPr>
            <w:r>
              <w:rPr>
                <w:color w:val="444444"/>
                <w:w w:val="110"/>
                <w:sz w:val="20"/>
              </w:rPr>
              <w:t>Budget Categories</w:t>
            </w:r>
          </w:p>
        </w:tc>
        <w:tc>
          <w:tcPr>
            <w:tcW w:w="8636" w:type="dxa"/>
            <w:gridSpan w:val="4"/>
          </w:tcPr>
          <w:p w14:paraId="6F5ACF0A" w14:textId="77777777" w:rsidR="005C001E" w:rsidRDefault="005C001E" w:rsidP="008E2B7F">
            <w:pPr>
              <w:pStyle w:val="TableParagraph"/>
              <w:spacing w:before="3"/>
              <w:ind w:left="3039" w:right="3039"/>
              <w:jc w:val="center"/>
              <w:rPr>
                <w:sz w:val="20"/>
              </w:rPr>
            </w:pPr>
            <w:r>
              <w:rPr>
                <w:color w:val="444444"/>
                <w:w w:val="105"/>
                <w:sz w:val="20"/>
              </w:rPr>
              <w:t>REIMBURSABLE EXPENSES</w:t>
            </w:r>
          </w:p>
        </w:tc>
      </w:tr>
      <w:tr w:rsidR="005C001E" w14:paraId="30E6EC76" w14:textId="77777777" w:rsidTr="008E2B7F">
        <w:trPr>
          <w:trHeight w:hRule="exact" w:val="552"/>
        </w:trPr>
        <w:tc>
          <w:tcPr>
            <w:tcW w:w="2704" w:type="dxa"/>
            <w:vMerge/>
          </w:tcPr>
          <w:p w14:paraId="7C685BBB" w14:textId="77777777" w:rsidR="005C001E" w:rsidRDefault="005C001E" w:rsidP="008E2B7F"/>
        </w:tc>
        <w:tc>
          <w:tcPr>
            <w:tcW w:w="2213" w:type="dxa"/>
          </w:tcPr>
          <w:p w14:paraId="4A9409AC" w14:textId="77777777" w:rsidR="005C001E" w:rsidRDefault="005C001E" w:rsidP="008E2B7F">
            <w:pPr>
              <w:pStyle w:val="TableParagraph"/>
              <w:spacing w:before="149"/>
              <w:ind w:left="3"/>
              <w:jc w:val="center"/>
              <w:rPr>
                <w:sz w:val="20"/>
              </w:rPr>
            </w:pPr>
            <w:r>
              <w:rPr>
                <w:color w:val="444444"/>
                <w:w w:val="110"/>
                <w:sz w:val="20"/>
              </w:rPr>
              <w:t>Budget</w:t>
            </w:r>
          </w:p>
        </w:tc>
        <w:tc>
          <w:tcPr>
            <w:tcW w:w="2213" w:type="dxa"/>
          </w:tcPr>
          <w:p w14:paraId="2C43E553" w14:textId="77777777" w:rsidR="005C001E" w:rsidRDefault="005C001E" w:rsidP="008E2B7F">
            <w:pPr>
              <w:pStyle w:val="TableParagraph"/>
              <w:spacing w:before="149"/>
              <w:ind w:left="0"/>
              <w:jc w:val="center"/>
              <w:rPr>
                <w:sz w:val="20"/>
              </w:rPr>
            </w:pPr>
            <w:r>
              <w:rPr>
                <w:color w:val="444444"/>
                <w:w w:val="110"/>
                <w:sz w:val="20"/>
              </w:rPr>
              <w:t>Current Expenditures</w:t>
            </w:r>
          </w:p>
        </w:tc>
        <w:tc>
          <w:tcPr>
            <w:tcW w:w="2213" w:type="dxa"/>
          </w:tcPr>
          <w:p w14:paraId="43C172D3" w14:textId="77777777" w:rsidR="005C001E" w:rsidRDefault="005C001E" w:rsidP="008E2B7F">
            <w:pPr>
              <w:pStyle w:val="TableParagraph"/>
              <w:spacing w:before="27" w:line="254" w:lineRule="auto"/>
              <w:ind w:left="518" w:firstLine="84"/>
              <w:rPr>
                <w:sz w:val="20"/>
              </w:rPr>
            </w:pPr>
            <w:r>
              <w:rPr>
                <w:color w:val="444444"/>
                <w:w w:val="105"/>
                <w:sz w:val="20"/>
              </w:rPr>
              <w:t>Cumulative Expenditures</w:t>
            </w:r>
          </w:p>
        </w:tc>
        <w:tc>
          <w:tcPr>
            <w:tcW w:w="1997" w:type="dxa"/>
          </w:tcPr>
          <w:p w14:paraId="6F5EE20A" w14:textId="77777777" w:rsidR="005C001E" w:rsidRDefault="005C001E" w:rsidP="008E2B7F">
            <w:pPr>
              <w:pStyle w:val="TableParagraph"/>
              <w:spacing w:before="27" w:line="254" w:lineRule="auto"/>
              <w:jc w:val="center"/>
              <w:rPr>
                <w:color w:val="444444"/>
                <w:w w:val="105"/>
                <w:sz w:val="20"/>
              </w:rPr>
            </w:pPr>
            <w:r w:rsidRPr="005A5F02">
              <w:rPr>
                <w:color w:val="444444"/>
                <w:w w:val="105"/>
                <w:sz w:val="20"/>
              </w:rPr>
              <w:t>Unexpended</w:t>
            </w:r>
          </w:p>
          <w:p w14:paraId="26128E39" w14:textId="77777777" w:rsidR="005C001E" w:rsidRDefault="005C001E" w:rsidP="008E2B7F">
            <w:pPr>
              <w:pStyle w:val="TableParagraph"/>
              <w:spacing w:before="27" w:line="254" w:lineRule="auto"/>
              <w:jc w:val="center"/>
              <w:rPr>
                <w:sz w:val="20"/>
              </w:rPr>
            </w:pPr>
            <w:r w:rsidRPr="005A5F02">
              <w:rPr>
                <w:color w:val="444444"/>
                <w:w w:val="105"/>
                <w:sz w:val="20"/>
              </w:rPr>
              <w:t>Balance</w:t>
            </w:r>
          </w:p>
        </w:tc>
      </w:tr>
      <w:tr w:rsidR="005C001E" w14:paraId="757222E0" w14:textId="77777777" w:rsidTr="008E2B7F">
        <w:trPr>
          <w:trHeight w:hRule="exact" w:val="295"/>
        </w:trPr>
        <w:tc>
          <w:tcPr>
            <w:tcW w:w="2704" w:type="dxa"/>
          </w:tcPr>
          <w:p w14:paraId="260A36D9" w14:textId="77777777" w:rsidR="005C001E" w:rsidRDefault="005C001E" w:rsidP="008E2B7F">
            <w:pPr>
              <w:pStyle w:val="TableParagraph"/>
              <w:spacing w:line="226" w:lineRule="exact"/>
              <w:rPr>
                <w:sz w:val="20"/>
              </w:rPr>
            </w:pPr>
            <w:r>
              <w:rPr>
                <w:color w:val="444444"/>
                <w:w w:val="110"/>
                <w:sz w:val="20"/>
              </w:rPr>
              <w:t>Personnel</w:t>
            </w:r>
          </w:p>
        </w:tc>
        <w:tc>
          <w:tcPr>
            <w:tcW w:w="2213" w:type="dxa"/>
          </w:tcPr>
          <w:p w14:paraId="70E6DD59" w14:textId="77777777" w:rsidR="005C001E" w:rsidRDefault="005C001E" w:rsidP="008E2B7F"/>
        </w:tc>
        <w:tc>
          <w:tcPr>
            <w:tcW w:w="2213" w:type="dxa"/>
          </w:tcPr>
          <w:p w14:paraId="63C69A36" w14:textId="77777777" w:rsidR="005C001E" w:rsidRDefault="005C001E" w:rsidP="008E2B7F"/>
        </w:tc>
        <w:tc>
          <w:tcPr>
            <w:tcW w:w="2213" w:type="dxa"/>
          </w:tcPr>
          <w:p w14:paraId="5517059F" w14:textId="77777777" w:rsidR="005C001E" w:rsidRDefault="005C001E" w:rsidP="008E2B7F"/>
        </w:tc>
        <w:tc>
          <w:tcPr>
            <w:tcW w:w="1997" w:type="dxa"/>
          </w:tcPr>
          <w:p w14:paraId="6F3F9633" w14:textId="77777777" w:rsidR="005C001E" w:rsidRDefault="005C001E" w:rsidP="008E2B7F"/>
        </w:tc>
      </w:tr>
      <w:tr w:rsidR="005C001E" w14:paraId="3487F718" w14:textId="77777777" w:rsidTr="008E2B7F">
        <w:trPr>
          <w:trHeight w:hRule="exact" w:val="295"/>
        </w:trPr>
        <w:tc>
          <w:tcPr>
            <w:tcW w:w="2704" w:type="dxa"/>
          </w:tcPr>
          <w:p w14:paraId="36B0F16C" w14:textId="77777777" w:rsidR="005C001E" w:rsidRDefault="005C001E" w:rsidP="008E2B7F">
            <w:pPr>
              <w:pStyle w:val="TableParagraph"/>
              <w:spacing w:line="226" w:lineRule="exact"/>
              <w:rPr>
                <w:sz w:val="20"/>
              </w:rPr>
            </w:pPr>
            <w:r>
              <w:rPr>
                <w:color w:val="444444"/>
                <w:w w:val="105"/>
                <w:sz w:val="20"/>
              </w:rPr>
              <w:t>Fringe Benefits</w:t>
            </w:r>
          </w:p>
        </w:tc>
        <w:tc>
          <w:tcPr>
            <w:tcW w:w="2213" w:type="dxa"/>
          </w:tcPr>
          <w:p w14:paraId="3D2A946D" w14:textId="77777777" w:rsidR="005C001E" w:rsidRDefault="005C001E" w:rsidP="008E2B7F"/>
        </w:tc>
        <w:tc>
          <w:tcPr>
            <w:tcW w:w="2213" w:type="dxa"/>
          </w:tcPr>
          <w:p w14:paraId="258CEB6C" w14:textId="77777777" w:rsidR="005C001E" w:rsidRDefault="005C001E" w:rsidP="008E2B7F"/>
        </w:tc>
        <w:tc>
          <w:tcPr>
            <w:tcW w:w="2213" w:type="dxa"/>
          </w:tcPr>
          <w:p w14:paraId="2A304F33" w14:textId="77777777" w:rsidR="005C001E" w:rsidRDefault="005C001E" w:rsidP="008E2B7F"/>
        </w:tc>
        <w:tc>
          <w:tcPr>
            <w:tcW w:w="1997" w:type="dxa"/>
          </w:tcPr>
          <w:p w14:paraId="1A5B1D83" w14:textId="77777777" w:rsidR="005C001E" w:rsidRDefault="005C001E" w:rsidP="008E2B7F"/>
        </w:tc>
      </w:tr>
      <w:tr w:rsidR="005C001E" w14:paraId="316D3B7F" w14:textId="77777777" w:rsidTr="008E2B7F">
        <w:trPr>
          <w:trHeight w:hRule="exact" w:val="295"/>
        </w:trPr>
        <w:tc>
          <w:tcPr>
            <w:tcW w:w="2704" w:type="dxa"/>
          </w:tcPr>
          <w:p w14:paraId="5F1F18A7" w14:textId="77777777" w:rsidR="005C001E" w:rsidRDefault="005C001E" w:rsidP="008E2B7F">
            <w:pPr>
              <w:pStyle w:val="TableParagraph"/>
              <w:spacing w:line="226" w:lineRule="exact"/>
              <w:rPr>
                <w:sz w:val="20"/>
              </w:rPr>
            </w:pPr>
            <w:r>
              <w:rPr>
                <w:color w:val="444444"/>
                <w:w w:val="105"/>
                <w:sz w:val="20"/>
              </w:rPr>
              <w:t>Travel</w:t>
            </w:r>
          </w:p>
        </w:tc>
        <w:tc>
          <w:tcPr>
            <w:tcW w:w="2213" w:type="dxa"/>
          </w:tcPr>
          <w:p w14:paraId="47019CB4" w14:textId="77777777" w:rsidR="005C001E" w:rsidRDefault="005C001E" w:rsidP="008E2B7F"/>
        </w:tc>
        <w:tc>
          <w:tcPr>
            <w:tcW w:w="2213" w:type="dxa"/>
          </w:tcPr>
          <w:p w14:paraId="23E57DA8" w14:textId="77777777" w:rsidR="005C001E" w:rsidRDefault="005C001E" w:rsidP="008E2B7F"/>
        </w:tc>
        <w:tc>
          <w:tcPr>
            <w:tcW w:w="2213" w:type="dxa"/>
          </w:tcPr>
          <w:p w14:paraId="36126ED2" w14:textId="77777777" w:rsidR="005C001E" w:rsidRDefault="005C001E" w:rsidP="008E2B7F"/>
        </w:tc>
        <w:tc>
          <w:tcPr>
            <w:tcW w:w="1997" w:type="dxa"/>
          </w:tcPr>
          <w:p w14:paraId="7C32517E" w14:textId="77777777" w:rsidR="005C001E" w:rsidRDefault="005C001E" w:rsidP="008E2B7F"/>
        </w:tc>
      </w:tr>
      <w:tr w:rsidR="005C001E" w14:paraId="56DFF968" w14:textId="77777777" w:rsidTr="008E2B7F">
        <w:trPr>
          <w:trHeight w:hRule="exact" w:val="295"/>
        </w:trPr>
        <w:tc>
          <w:tcPr>
            <w:tcW w:w="2704" w:type="dxa"/>
          </w:tcPr>
          <w:p w14:paraId="46904031" w14:textId="77777777" w:rsidR="005C001E" w:rsidRDefault="005C001E" w:rsidP="008E2B7F">
            <w:pPr>
              <w:pStyle w:val="TableParagraph"/>
              <w:spacing w:line="226" w:lineRule="exact"/>
              <w:rPr>
                <w:sz w:val="20"/>
              </w:rPr>
            </w:pPr>
            <w:r>
              <w:rPr>
                <w:color w:val="444444"/>
                <w:w w:val="105"/>
                <w:sz w:val="20"/>
              </w:rPr>
              <w:t>Equipment</w:t>
            </w:r>
          </w:p>
        </w:tc>
        <w:tc>
          <w:tcPr>
            <w:tcW w:w="2213" w:type="dxa"/>
          </w:tcPr>
          <w:p w14:paraId="26FB7577" w14:textId="77777777" w:rsidR="005C001E" w:rsidRDefault="005C001E" w:rsidP="008E2B7F"/>
        </w:tc>
        <w:tc>
          <w:tcPr>
            <w:tcW w:w="2213" w:type="dxa"/>
          </w:tcPr>
          <w:p w14:paraId="17D60BA8" w14:textId="77777777" w:rsidR="005C001E" w:rsidRDefault="005C001E" w:rsidP="008E2B7F"/>
        </w:tc>
        <w:tc>
          <w:tcPr>
            <w:tcW w:w="2213" w:type="dxa"/>
          </w:tcPr>
          <w:p w14:paraId="0989F311" w14:textId="77777777" w:rsidR="005C001E" w:rsidRDefault="005C001E" w:rsidP="008E2B7F"/>
        </w:tc>
        <w:tc>
          <w:tcPr>
            <w:tcW w:w="1997" w:type="dxa"/>
          </w:tcPr>
          <w:p w14:paraId="0C3E8E26" w14:textId="77777777" w:rsidR="005C001E" w:rsidRDefault="005C001E" w:rsidP="008E2B7F"/>
        </w:tc>
      </w:tr>
      <w:tr w:rsidR="005C001E" w14:paraId="0B3E4E6B" w14:textId="77777777" w:rsidTr="008E2B7F">
        <w:trPr>
          <w:trHeight w:hRule="exact" w:val="295"/>
        </w:trPr>
        <w:tc>
          <w:tcPr>
            <w:tcW w:w="2704" w:type="dxa"/>
          </w:tcPr>
          <w:p w14:paraId="696FEE0F" w14:textId="77777777" w:rsidR="005C001E" w:rsidRDefault="005C001E" w:rsidP="008E2B7F">
            <w:pPr>
              <w:pStyle w:val="TableParagraph"/>
              <w:spacing w:line="226" w:lineRule="exact"/>
              <w:rPr>
                <w:sz w:val="20"/>
              </w:rPr>
            </w:pPr>
            <w:r>
              <w:rPr>
                <w:color w:val="444444"/>
                <w:w w:val="110"/>
                <w:sz w:val="20"/>
              </w:rPr>
              <w:t>Supplies</w:t>
            </w:r>
          </w:p>
        </w:tc>
        <w:tc>
          <w:tcPr>
            <w:tcW w:w="2213" w:type="dxa"/>
          </w:tcPr>
          <w:p w14:paraId="060CA924" w14:textId="77777777" w:rsidR="005C001E" w:rsidRDefault="005C001E" w:rsidP="008E2B7F"/>
        </w:tc>
        <w:tc>
          <w:tcPr>
            <w:tcW w:w="2213" w:type="dxa"/>
          </w:tcPr>
          <w:p w14:paraId="2EC18EF0" w14:textId="77777777" w:rsidR="005C001E" w:rsidRDefault="005C001E" w:rsidP="008E2B7F"/>
        </w:tc>
        <w:tc>
          <w:tcPr>
            <w:tcW w:w="2213" w:type="dxa"/>
          </w:tcPr>
          <w:p w14:paraId="52956441" w14:textId="77777777" w:rsidR="005C001E" w:rsidRDefault="005C001E" w:rsidP="008E2B7F"/>
        </w:tc>
        <w:tc>
          <w:tcPr>
            <w:tcW w:w="1997" w:type="dxa"/>
          </w:tcPr>
          <w:p w14:paraId="4833EE00" w14:textId="77777777" w:rsidR="005C001E" w:rsidRDefault="005C001E" w:rsidP="008E2B7F"/>
        </w:tc>
      </w:tr>
      <w:tr w:rsidR="005C001E" w14:paraId="1888E1CA" w14:textId="77777777" w:rsidTr="008E2B7F">
        <w:trPr>
          <w:trHeight w:hRule="exact" w:val="295"/>
        </w:trPr>
        <w:tc>
          <w:tcPr>
            <w:tcW w:w="2704" w:type="dxa"/>
          </w:tcPr>
          <w:p w14:paraId="70531F3B" w14:textId="77777777" w:rsidR="005C001E" w:rsidRDefault="005C001E" w:rsidP="008E2B7F">
            <w:pPr>
              <w:pStyle w:val="TableParagraph"/>
              <w:spacing w:line="226" w:lineRule="exact"/>
              <w:rPr>
                <w:sz w:val="20"/>
              </w:rPr>
            </w:pPr>
            <w:r>
              <w:rPr>
                <w:color w:val="444444"/>
                <w:w w:val="110"/>
                <w:sz w:val="20"/>
              </w:rPr>
              <w:t>Vendor Contracts</w:t>
            </w:r>
          </w:p>
        </w:tc>
        <w:tc>
          <w:tcPr>
            <w:tcW w:w="2213" w:type="dxa"/>
          </w:tcPr>
          <w:p w14:paraId="3FE21BC3" w14:textId="77777777" w:rsidR="005C001E" w:rsidRDefault="005C001E" w:rsidP="008E2B7F"/>
        </w:tc>
        <w:tc>
          <w:tcPr>
            <w:tcW w:w="2213" w:type="dxa"/>
          </w:tcPr>
          <w:p w14:paraId="604FCF18" w14:textId="77777777" w:rsidR="005C001E" w:rsidRDefault="005C001E" w:rsidP="008E2B7F"/>
        </w:tc>
        <w:tc>
          <w:tcPr>
            <w:tcW w:w="2213" w:type="dxa"/>
          </w:tcPr>
          <w:p w14:paraId="70C8C1F4" w14:textId="77777777" w:rsidR="005C001E" w:rsidRDefault="005C001E" w:rsidP="008E2B7F"/>
        </w:tc>
        <w:tc>
          <w:tcPr>
            <w:tcW w:w="1997" w:type="dxa"/>
          </w:tcPr>
          <w:p w14:paraId="60C59F9B" w14:textId="77777777" w:rsidR="005C001E" w:rsidRDefault="005C001E" w:rsidP="008E2B7F"/>
        </w:tc>
      </w:tr>
      <w:tr w:rsidR="005C001E" w14:paraId="143F80E4" w14:textId="77777777" w:rsidTr="008E2B7F">
        <w:trPr>
          <w:trHeight w:hRule="exact" w:val="295"/>
        </w:trPr>
        <w:tc>
          <w:tcPr>
            <w:tcW w:w="2704" w:type="dxa"/>
          </w:tcPr>
          <w:p w14:paraId="564ACC1C" w14:textId="77777777" w:rsidR="005C001E" w:rsidRDefault="005C001E" w:rsidP="008E2B7F">
            <w:pPr>
              <w:pStyle w:val="TableParagraph"/>
              <w:spacing w:line="226" w:lineRule="exact"/>
              <w:rPr>
                <w:sz w:val="20"/>
              </w:rPr>
            </w:pPr>
            <w:r>
              <w:rPr>
                <w:color w:val="444444"/>
                <w:w w:val="110"/>
                <w:sz w:val="20"/>
              </w:rPr>
              <w:t>Subrecipients</w:t>
            </w:r>
          </w:p>
        </w:tc>
        <w:tc>
          <w:tcPr>
            <w:tcW w:w="2213" w:type="dxa"/>
          </w:tcPr>
          <w:p w14:paraId="0E854430" w14:textId="77777777" w:rsidR="005C001E" w:rsidRDefault="005C001E" w:rsidP="008E2B7F"/>
        </w:tc>
        <w:tc>
          <w:tcPr>
            <w:tcW w:w="2213" w:type="dxa"/>
          </w:tcPr>
          <w:p w14:paraId="29959C23" w14:textId="77777777" w:rsidR="005C001E" w:rsidRDefault="005C001E" w:rsidP="008E2B7F"/>
        </w:tc>
        <w:tc>
          <w:tcPr>
            <w:tcW w:w="2213" w:type="dxa"/>
          </w:tcPr>
          <w:p w14:paraId="6B93B51E" w14:textId="77777777" w:rsidR="005C001E" w:rsidRDefault="005C001E" w:rsidP="008E2B7F"/>
        </w:tc>
        <w:tc>
          <w:tcPr>
            <w:tcW w:w="1997" w:type="dxa"/>
          </w:tcPr>
          <w:p w14:paraId="1C9827E7" w14:textId="77777777" w:rsidR="005C001E" w:rsidRDefault="005C001E" w:rsidP="008E2B7F"/>
        </w:tc>
      </w:tr>
      <w:tr w:rsidR="005C001E" w14:paraId="306E4787" w14:textId="77777777" w:rsidTr="008E2B7F">
        <w:trPr>
          <w:trHeight w:hRule="exact" w:val="295"/>
        </w:trPr>
        <w:tc>
          <w:tcPr>
            <w:tcW w:w="2704" w:type="dxa"/>
          </w:tcPr>
          <w:p w14:paraId="6340789A" w14:textId="77777777" w:rsidR="005C001E" w:rsidRDefault="005C001E" w:rsidP="008E2B7F">
            <w:pPr>
              <w:pStyle w:val="TableParagraph"/>
              <w:spacing w:line="226" w:lineRule="exact"/>
              <w:rPr>
                <w:sz w:val="20"/>
              </w:rPr>
            </w:pPr>
            <w:r>
              <w:rPr>
                <w:color w:val="444444"/>
                <w:w w:val="110"/>
                <w:sz w:val="20"/>
              </w:rPr>
              <w:t>Other Direct Costs</w:t>
            </w:r>
          </w:p>
        </w:tc>
        <w:tc>
          <w:tcPr>
            <w:tcW w:w="2213" w:type="dxa"/>
          </w:tcPr>
          <w:p w14:paraId="3B5F9A9D" w14:textId="77777777" w:rsidR="005C001E" w:rsidRDefault="005C001E" w:rsidP="008E2B7F"/>
        </w:tc>
        <w:tc>
          <w:tcPr>
            <w:tcW w:w="2213" w:type="dxa"/>
          </w:tcPr>
          <w:p w14:paraId="5DBB5DBD" w14:textId="77777777" w:rsidR="005C001E" w:rsidRDefault="005C001E" w:rsidP="008E2B7F"/>
        </w:tc>
        <w:tc>
          <w:tcPr>
            <w:tcW w:w="2213" w:type="dxa"/>
          </w:tcPr>
          <w:p w14:paraId="7807FA4B" w14:textId="77777777" w:rsidR="005C001E" w:rsidRDefault="005C001E" w:rsidP="008E2B7F"/>
        </w:tc>
        <w:tc>
          <w:tcPr>
            <w:tcW w:w="1997" w:type="dxa"/>
          </w:tcPr>
          <w:p w14:paraId="6519F8E5" w14:textId="77777777" w:rsidR="005C001E" w:rsidRDefault="005C001E" w:rsidP="008E2B7F"/>
        </w:tc>
      </w:tr>
      <w:tr w:rsidR="005C001E" w14:paraId="09131D4C" w14:textId="77777777" w:rsidTr="008E2B7F">
        <w:trPr>
          <w:trHeight w:hRule="exact" w:val="295"/>
        </w:trPr>
        <w:tc>
          <w:tcPr>
            <w:tcW w:w="2704" w:type="dxa"/>
          </w:tcPr>
          <w:p w14:paraId="11BAD3D2" w14:textId="77777777" w:rsidR="005C001E" w:rsidRDefault="005C001E" w:rsidP="008E2B7F">
            <w:pPr>
              <w:pStyle w:val="TableParagraph"/>
              <w:rPr>
                <w:sz w:val="20"/>
              </w:rPr>
            </w:pPr>
            <w:r>
              <w:rPr>
                <w:color w:val="444444"/>
                <w:w w:val="115"/>
                <w:sz w:val="20"/>
              </w:rPr>
              <w:t>Total Direct Costs</w:t>
            </w:r>
          </w:p>
        </w:tc>
        <w:tc>
          <w:tcPr>
            <w:tcW w:w="2213" w:type="dxa"/>
          </w:tcPr>
          <w:p w14:paraId="475CE798" w14:textId="77777777" w:rsidR="005C001E" w:rsidRDefault="005C001E" w:rsidP="008E2B7F">
            <w:pPr>
              <w:pStyle w:val="TableParagraph"/>
              <w:tabs>
                <w:tab w:val="left" w:pos="1696"/>
              </w:tabs>
              <w:ind w:left="44"/>
              <w:jc w:val="center"/>
              <w:rPr>
                <w:sz w:val="20"/>
              </w:rPr>
            </w:pPr>
            <w:r>
              <w:rPr>
                <w:w w:val="105"/>
                <w:sz w:val="20"/>
              </w:rPr>
              <w:t>$</w:t>
            </w:r>
            <w:r>
              <w:rPr>
                <w:w w:val="105"/>
                <w:sz w:val="20"/>
              </w:rPr>
              <w:tab/>
              <w:t>-</w:t>
            </w:r>
          </w:p>
        </w:tc>
        <w:tc>
          <w:tcPr>
            <w:tcW w:w="2213" w:type="dxa"/>
          </w:tcPr>
          <w:p w14:paraId="522D96EC" w14:textId="77777777" w:rsidR="005C001E" w:rsidRDefault="005C001E" w:rsidP="008E2B7F">
            <w:pPr>
              <w:pStyle w:val="TableParagraph"/>
              <w:tabs>
                <w:tab w:val="left" w:pos="1691"/>
              </w:tabs>
              <w:ind w:left="37"/>
              <w:jc w:val="center"/>
              <w:rPr>
                <w:sz w:val="20"/>
              </w:rPr>
            </w:pPr>
            <w:r>
              <w:rPr>
                <w:w w:val="105"/>
                <w:sz w:val="20"/>
              </w:rPr>
              <w:t>$</w:t>
            </w:r>
            <w:r>
              <w:rPr>
                <w:w w:val="105"/>
                <w:sz w:val="20"/>
              </w:rPr>
              <w:tab/>
              <w:t>-</w:t>
            </w:r>
          </w:p>
        </w:tc>
        <w:tc>
          <w:tcPr>
            <w:tcW w:w="2213" w:type="dxa"/>
          </w:tcPr>
          <w:p w14:paraId="3A03BA5F" w14:textId="77777777" w:rsidR="005C001E" w:rsidRDefault="005C001E" w:rsidP="008E2B7F">
            <w:pPr>
              <w:pStyle w:val="TableParagraph"/>
              <w:tabs>
                <w:tab w:val="left" w:pos="1654"/>
              </w:tabs>
              <w:ind w:left="0" w:right="218"/>
              <w:jc w:val="right"/>
              <w:rPr>
                <w:sz w:val="20"/>
              </w:rPr>
            </w:pPr>
            <w:r>
              <w:rPr>
                <w:w w:val="105"/>
                <w:sz w:val="20"/>
              </w:rPr>
              <w:t>$</w:t>
            </w:r>
            <w:r>
              <w:rPr>
                <w:w w:val="105"/>
                <w:sz w:val="20"/>
              </w:rPr>
              <w:tab/>
            </w:r>
            <w:r>
              <w:rPr>
                <w:spacing w:val="-1"/>
                <w:sz w:val="20"/>
              </w:rPr>
              <w:t>-</w:t>
            </w:r>
          </w:p>
        </w:tc>
        <w:tc>
          <w:tcPr>
            <w:tcW w:w="1997" w:type="dxa"/>
          </w:tcPr>
          <w:p w14:paraId="3C1191CC" w14:textId="77777777" w:rsidR="005C001E" w:rsidRDefault="005C001E" w:rsidP="008E2B7F">
            <w:pPr>
              <w:pStyle w:val="TableParagraph"/>
              <w:tabs>
                <w:tab w:val="left" w:pos="1652"/>
              </w:tabs>
              <w:ind w:left="0" w:right="223"/>
              <w:jc w:val="right"/>
              <w:rPr>
                <w:sz w:val="20"/>
              </w:rPr>
            </w:pPr>
            <w:r>
              <w:rPr>
                <w:w w:val="105"/>
                <w:sz w:val="20"/>
              </w:rPr>
              <w:t>$</w:t>
            </w:r>
            <w:r>
              <w:rPr>
                <w:w w:val="105"/>
                <w:sz w:val="20"/>
              </w:rPr>
              <w:tab/>
            </w:r>
            <w:r>
              <w:rPr>
                <w:spacing w:val="-1"/>
                <w:sz w:val="20"/>
              </w:rPr>
              <w:t>-</w:t>
            </w:r>
          </w:p>
        </w:tc>
      </w:tr>
      <w:tr w:rsidR="005C001E" w14:paraId="0FE870F0" w14:textId="77777777" w:rsidTr="008E2B7F">
        <w:trPr>
          <w:trHeight w:hRule="exact" w:val="578"/>
        </w:trPr>
        <w:tc>
          <w:tcPr>
            <w:tcW w:w="2704" w:type="dxa"/>
          </w:tcPr>
          <w:p w14:paraId="3D57AC73" w14:textId="77777777" w:rsidR="005C001E" w:rsidRDefault="005C001E" w:rsidP="008E2B7F">
            <w:pPr>
              <w:pStyle w:val="TableParagraph"/>
              <w:tabs>
                <w:tab w:val="left" w:pos="2046"/>
              </w:tabs>
              <w:spacing w:line="226" w:lineRule="exact"/>
              <w:rPr>
                <w:sz w:val="20"/>
              </w:rPr>
            </w:pPr>
            <w:r>
              <w:rPr>
                <w:color w:val="444444"/>
                <w:w w:val="105"/>
                <w:sz w:val="20"/>
              </w:rPr>
              <w:t>Indirect</w:t>
            </w:r>
            <w:r>
              <w:rPr>
                <w:color w:val="444444"/>
                <w:spacing w:val="11"/>
                <w:w w:val="105"/>
                <w:sz w:val="20"/>
              </w:rPr>
              <w:t xml:space="preserve"> </w:t>
            </w:r>
            <w:r>
              <w:rPr>
                <w:color w:val="444444"/>
                <w:w w:val="105"/>
                <w:sz w:val="20"/>
              </w:rPr>
              <w:t>Costs</w:t>
            </w:r>
            <w:r>
              <w:rPr>
                <w:color w:val="444444"/>
                <w:spacing w:val="14"/>
                <w:w w:val="105"/>
                <w:sz w:val="20"/>
              </w:rPr>
              <w:t xml:space="preserve"> </w:t>
            </w:r>
            <w:r>
              <w:rPr>
                <w:color w:val="444444"/>
                <w:w w:val="105"/>
                <w:sz w:val="20"/>
              </w:rPr>
              <w:t>@</w:t>
            </w:r>
            <w:r>
              <w:rPr>
                <w:color w:val="444444"/>
                <w:w w:val="105"/>
                <w:sz w:val="20"/>
                <w:u w:val="single" w:color="000000"/>
              </w:rPr>
              <w:t xml:space="preserve"> </w:t>
            </w:r>
            <w:r>
              <w:rPr>
                <w:color w:val="444444"/>
                <w:w w:val="105"/>
                <w:sz w:val="20"/>
                <w:u w:val="single" w:color="000000"/>
              </w:rPr>
              <w:tab/>
            </w:r>
            <w:r>
              <w:rPr>
                <w:w w:val="105"/>
                <w:sz w:val="20"/>
              </w:rPr>
              <w:t>%</w:t>
            </w:r>
          </w:p>
        </w:tc>
        <w:tc>
          <w:tcPr>
            <w:tcW w:w="2213" w:type="dxa"/>
          </w:tcPr>
          <w:p w14:paraId="677F8853" w14:textId="77777777" w:rsidR="005C001E" w:rsidRDefault="005C001E" w:rsidP="008E2B7F"/>
        </w:tc>
        <w:tc>
          <w:tcPr>
            <w:tcW w:w="2213" w:type="dxa"/>
          </w:tcPr>
          <w:p w14:paraId="229DBC1C" w14:textId="77777777" w:rsidR="005C001E" w:rsidRDefault="005C001E" w:rsidP="008E2B7F"/>
        </w:tc>
        <w:tc>
          <w:tcPr>
            <w:tcW w:w="2213" w:type="dxa"/>
          </w:tcPr>
          <w:p w14:paraId="18463D7D" w14:textId="77777777" w:rsidR="005C001E" w:rsidRDefault="005C001E" w:rsidP="008E2B7F"/>
        </w:tc>
        <w:tc>
          <w:tcPr>
            <w:tcW w:w="1997" w:type="dxa"/>
          </w:tcPr>
          <w:p w14:paraId="59B1AA8B" w14:textId="77777777" w:rsidR="005C001E" w:rsidRDefault="005C001E" w:rsidP="008E2B7F"/>
        </w:tc>
      </w:tr>
      <w:tr w:rsidR="005C001E" w14:paraId="5222C1C0" w14:textId="77777777" w:rsidTr="008E2B7F">
        <w:trPr>
          <w:trHeight w:hRule="exact" w:val="578"/>
        </w:trPr>
        <w:tc>
          <w:tcPr>
            <w:tcW w:w="2704" w:type="dxa"/>
          </w:tcPr>
          <w:p w14:paraId="634163E1" w14:textId="77777777" w:rsidR="005C001E" w:rsidRDefault="005C001E" w:rsidP="008E2B7F">
            <w:pPr>
              <w:pStyle w:val="TableParagraph"/>
              <w:tabs>
                <w:tab w:val="left" w:pos="2045"/>
              </w:tabs>
              <w:spacing w:line="226" w:lineRule="exact"/>
              <w:rPr>
                <w:sz w:val="20"/>
              </w:rPr>
            </w:pPr>
            <w:r>
              <w:rPr>
                <w:w w:val="105"/>
                <w:sz w:val="20"/>
              </w:rPr>
              <w:t>Indirect</w:t>
            </w:r>
            <w:r>
              <w:rPr>
                <w:spacing w:val="11"/>
                <w:w w:val="105"/>
                <w:sz w:val="20"/>
              </w:rPr>
              <w:t xml:space="preserve"> </w:t>
            </w:r>
            <w:r>
              <w:rPr>
                <w:w w:val="105"/>
                <w:sz w:val="20"/>
              </w:rPr>
              <w:t>Costs</w:t>
            </w:r>
            <w:r>
              <w:rPr>
                <w:spacing w:val="14"/>
                <w:w w:val="105"/>
                <w:sz w:val="20"/>
              </w:rPr>
              <w:t xml:space="preserve"> </w:t>
            </w:r>
            <w:r>
              <w:rPr>
                <w:w w:val="105"/>
                <w:sz w:val="20"/>
              </w:rPr>
              <w:t>@</w:t>
            </w:r>
            <w:r>
              <w:rPr>
                <w:w w:val="105"/>
                <w:sz w:val="20"/>
                <w:u w:val="single"/>
              </w:rPr>
              <w:t xml:space="preserve"> </w:t>
            </w:r>
            <w:r>
              <w:rPr>
                <w:w w:val="105"/>
                <w:sz w:val="20"/>
                <w:u w:val="single"/>
              </w:rPr>
              <w:tab/>
            </w:r>
            <w:r>
              <w:rPr>
                <w:w w:val="105"/>
                <w:sz w:val="20"/>
              </w:rPr>
              <w:t>%</w:t>
            </w:r>
          </w:p>
        </w:tc>
        <w:tc>
          <w:tcPr>
            <w:tcW w:w="2213" w:type="dxa"/>
          </w:tcPr>
          <w:p w14:paraId="5EA18D85" w14:textId="77777777" w:rsidR="005C001E" w:rsidRDefault="005C001E" w:rsidP="008E2B7F"/>
        </w:tc>
        <w:tc>
          <w:tcPr>
            <w:tcW w:w="2213" w:type="dxa"/>
          </w:tcPr>
          <w:p w14:paraId="76BF1EE6" w14:textId="77777777" w:rsidR="005C001E" w:rsidRDefault="005C001E" w:rsidP="008E2B7F"/>
        </w:tc>
        <w:tc>
          <w:tcPr>
            <w:tcW w:w="2213" w:type="dxa"/>
          </w:tcPr>
          <w:p w14:paraId="1D1159DD" w14:textId="77777777" w:rsidR="005C001E" w:rsidRDefault="005C001E" w:rsidP="008E2B7F"/>
        </w:tc>
        <w:tc>
          <w:tcPr>
            <w:tcW w:w="1997" w:type="dxa"/>
          </w:tcPr>
          <w:p w14:paraId="3DB133F3" w14:textId="77777777" w:rsidR="005C001E" w:rsidRDefault="005C001E" w:rsidP="008E2B7F"/>
        </w:tc>
      </w:tr>
      <w:tr w:rsidR="005C001E" w14:paraId="4BB56ADE" w14:textId="77777777" w:rsidTr="008E2B7F">
        <w:trPr>
          <w:trHeight w:hRule="exact" w:val="295"/>
        </w:trPr>
        <w:tc>
          <w:tcPr>
            <w:tcW w:w="2704" w:type="dxa"/>
          </w:tcPr>
          <w:p w14:paraId="1A6FBFBD" w14:textId="77777777" w:rsidR="005C001E" w:rsidRDefault="005C001E" w:rsidP="008E2B7F">
            <w:pPr>
              <w:pStyle w:val="TableParagraph"/>
              <w:spacing w:before="3"/>
              <w:rPr>
                <w:sz w:val="20"/>
              </w:rPr>
            </w:pPr>
            <w:r>
              <w:rPr>
                <w:color w:val="444444"/>
                <w:w w:val="115"/>
                <w:sz w:val="20"/>
              </w:rPr>
              <w:t>Grand Total</w:t>
            </w:r>
          </w:p>
        </w:tc>
        <w:tc>
          <w:tcPr>
            <w:tcW w:w="2213" w:type="dxa"/>
          </w:tcPr>
          <w:p w14:paraId="4C1B7918" w14:textId="77777777" w:rsidR="005C001E" w:rsidRDefault="005C001E" w:rsidP="008E2B7F">
            <w:pPr>
              <w:pStyle w:val="TableParagraph"/>
              <w:tabs>
                <w:tab w:val="left" w:pos="1768"/>
              </w:tabs>
              <w:spacing w:before="3"/>
              <w:ind w:left="116"/>
              <w:jc w:val="center"/>
              <w:rPr>
                <w:sz w:val="20"/>
              </w:rPr>
            </w:pPr>
            <w:r>
              <w:rPr>
                <w:w w:val="105"/>
                <w:sz w:val="20"/>
              </w:rPr>
              <w:t>$</w:t>
            </w:r>
            <w:r>
              <w:rPr>
                <w:w w:val="105"/>
                <w:sz w:val="20"/>
              </w:rPr>
              <w:tab/>
              <w:t>-</w:t>
            </w:r>
          </w:p>
        </w:tc>
        <w:tc>
          <w:tcPr>
            <w:tcW w:w="2213" w:type="dxa"/>
          </w:tcPr>
          <w:p w14:paraId="550179D7" w14:textId="77777777" w:rsidR="005C001E" w:rsidRDefault="005C001E" w:rsidP="008E2B7F">
            <w:pPr>
              <w:pStyle w:val="TableParagraph"/>
              <w:tabs>
                <w:tab w:val="left" w:pos="1763"/>
              </w:tabs>
              <w:spacing w:before="3"/>
              <w:ind w:left="109"/>
              <w:jc w:val="center"/>
              <w:rPr>
                <w:sz w:val="20"/>
              </w:rPr>
            </w:pPr>
            <w:r>
              <w:rPr>
                <w:w w:val="105"/>
                <w:sz w:val="20"/>
              </w:rPr>
              <w:t>$</w:t>
            </w:r>
            <w:r>
              <w:rPr>
                <w:w w:val="105"/>
                <w:sz w:val="20"/>
              </w:rPr>
              <w:tab/>
              <w:t>-</w:t>
            </w:r>
          </w:p>
        </w:tc>
        <w:tc>
          <w:tcPr>
            <w:tcW w:w="2213" w:type="dxa"/>
          </w:tcPr>
          <w:p w14:paraId="34AC0B11" w14:textId="77777777" w:rsidR="005C001E" w:rsidRDefault="005C001E" w:rsidP="008E2B7F">
            <w:pPr>
              <w:pStyle w:val="TableParagraph"/>
              <w:tabs>
                <w:tab w:val="left" w:pos="1654"/>
              </w:tabs>
              <w:spacing w:before="3"/>
              <w:ind w:left="0" w:right="182"/>
              <w:jc w:val="right"/>
              <w:rPr>
                <w:sz w:val="20"/>
              </w:rPr>
            </w:pPr>
            <w:r>
              <w:rPr>
                <w:w w:val="105"/>
                <w:sz w:val="20"/>
              </w:rPr>
              <w:t>$</w:t>
            </w:r>
            <w:r>
              <w:rPr>
                <w:w w:val="105"/>
                <w:sz w:val="20"/>
              </w:rPr>
              <w:tab/>
            </w:r>
            <w:r>
              <w:rPr>
                <w:spacing w:val="-1"/>
                <w:sz w:val="20"/>
              </w:rPr>
              <w:t>-</w:t>
            </w:r>
          </w:p>
        </w:tc>
        <w:tc>
          <w:tcPr>
            <w:tcW w:w="1997" w:type="dxa"/>
          </w:tcPr>
          <w:p w14:paraId="47315C79" w14:textId="77777777" w:rsidR="005C001E" w:rsidRDefault="005C001E" w:rsidP="008E2B7F">
            <w:pPr>
              <w:pStyle w:val="TableParagraph"/>
              <w:tabs>
                <w:tab w:val="left" w:pos="1652"/>
              </w:tabs>
              <w:spacing w:before="3"/>
              <w:ind w:left="0" w:right="187"/>
              <w:jc w:val="right"/>
              <w:rPr>
                <w:sz w:val="20"/>
              </w:rPr>
            </w:pPr>
            <w:r>
              <w:rPr>
                <w:w w:val="105"/>
                <w:sz w:val="20"/>
              </w:rPr>
              <w:t>$</w:t>
            </w:r>
            <w:r>
              <w:rPr>
                <w:w w:val="105"/>
                <w:sz w:val="20"/>
              </w:rPr>
              <w:tab/>
            </w:r>
            <w:r>
              <w:rPr>
                <w:spacing w:val="-1"/>
                <w:sz w:val="20"/>
              </w:rPr>
              <w:t>-</w:t>
            </w:r>
          </w:p>
        </w:tc>
      </w:tr>
    </w:tbl>
    <w:p w14:paraId="09D1A97C" w14:textId="77777777" w:rsidR="005C001E" w:rsidRDefault="005C001E" w:rsidP="005C001E">
      <w:pPr>
        <w:pStyle w:val="BodyText"/>
        <w:spacing w:before="3"/>
        <w:rPr>
          <w:sz w:val="25"/>
        </w:rPr>
      </w:pPr>
    </w:p>
    <w:p w14:paraId="4B5F9D90" w14:textId="77777777" w:rsidR="005C001E" w:rsidRDefault="005C001E" w:rsidP="005C001E">
      <w:pPr>
        <w:pStyle w:val="BodyText"/>
        <w:spacing w:before="0" w:line="254" w:lineRule="auto"/>
        <w:ind w:right="571"/>
      </w:pPr>
      <w:r>
        <w:rPr>
          <w:w w:val="105"/>
        </w:rPr>
        <w:t xml:space="preserve">By signing this report, I certify to the best of </w:t>
      </w:r>
      <w:r>
        <w:rPr>
          <w:spacing w:val="2"/>
          <w:w w:val="105"/>
        </w:rPr>
        <w:t xml:space="preserve">my </w:t>
      </w:r>
      <w:r>
        <w:rPr>
          <w:w w:val="105"/>
        </w:rPr>
        <w:t xml:space="preserve">knowledge and belief that the report is true, complete and accurate, and the expenditures, disbursements and cash receipts are for the purposes and objectives set forth in the terms and conditions of the     Federal award. I am aware that any false, fictitious, or fraudulent information, or the omission of any material fact, may subject       </w:t>
      </w:r>
      <w:r>
        <w:rPr>
          <w:spacing w:val="2"/>
          <w:w w:val="105"/>
        </w:rPr>
        <w:t xml:space="preserve">me </w:t>
      </w:r>
      <w:r>
        <w:rPr>
          <w:w w:val="105"/>
        </w:rPr>
        <w:t xml:space="preserve">to criminal, civil or administrative penalties for fraud, false statements, false claims or otherwise, (U.S. Code Title 18, Section 1001 and Title 31, Sections 3729-3730 and  </w:t>
      </w:r>
      <w:r>
        <w:rPr>
          <w:spacing w:val="46"/>
          <w:w w:val="105"/>
        </w:rPr>
        <w:t xml:space="preserve"> </w:t>
      </w:r>
      <w:r>
        <w:rPr>
          <w:w w:val="105"/>
        </w:rPr>
        <w:t>3801-3812).</w:t>
      </w:r>
    </w:p>
    <w:p w14:paraId="2E2C7AE6" w14:textId="77777777" w:rsidR="005C001E" w:rsidRDefault="005C001E" w:rsidP="005C001E">
      <w:pPr>
        <w:pStyle w:val="BodyText"/>
        <w:spacing w:before="0"/>
      </w:pPr>
    </w:p>
    <w:p w14:paraId="7B739E5F" w14:textId="77777777" w:rsidR="005C001E" w:rsidRDefault="005C001E" w:rsidP="005C001E">
      <w:pPr>
        <w:pStyle w:val="BodyText"/>
        <w:spacing w:before="8"/>
        <w:rPr>
          <w:sz w:val="27"/>
        </w:rPr>
      </w:pPr>
    </w:p>
    <w:p w14:paraId="1D8F9408" w14:textId="77777777" w:rsidR="005C001E" w:rsidRDefault="005C001E" w:rsidP="005C001E">
      <w:pPr>
        <w:pStyle w:val="BodyText"/>
        <w:tabs>
          <w:tab w:val="left" w:pos="6719"/>
        </w:tabs>
      </w:pPr>
      <w:r>
        <w:rPr>
          <w:w w:val="110"/>
        </w:rPr>
        <w:t>Signature:</w:t>
      </w:r>
      <w:r>
        <w:rPr>
          <w:w w:val="99"/>
          <w:u w:val="single"/>
        </w:rPr>
        <w:t xml:space="preserve"> </w:t>
      </w:r>
      <w:r>
        <w:rPr>
          <w:u w:val="single"/>
        </w:rPr>
        <w:tab/>
      </w:r>
    </w:p>
    <w:p w14:paraId="282EB194" w14:textId="77777777" w:rsidR="005C001E" w:rsidRDefault="005C001E" w:rsidP="005C001E">
      <w:pPr>
        <w:pStyle w:val="BodyText"/>
        <w:spacing w:before="2"/>
        <w:rPr>
          <w:sz w:val="13"/>
        </w:rPr>
      </w:pPr>
    </w:p>
    <w:p w14:paraId="225F36DC" w14:textId="77777777" w:rsidR="005C001E" w:rsidRDefault="005C001E" w:rsidP="005C001E">
      <w:pPr>
        <w:pStyle w:val="BodyText"/>
        <w:tabs>
          <w:tab w:val="left" w:pos="6759"/>
        </w:tabs>
      </w:pPr>
      <w:r>
        <w:rPr>
          <w:w w:val="110"/>
        </w:rPr>
        <w:t>Printed</w:t>
      </w:r>
      <w:r>
        <w:rPr>
          <w:spacing w:val="-8"/>
          <w:w w:val="110"/>
        </w:rPr>
        <w:t xml:space="preserve"> </w:t>
      </w:r>
      <w:r>
        <w:rPr>
          <w:w w:val="110"/>
        </w:rPr>
        <w:t>Name:</w:t>
      </w:r>
      <w:r>
        <w:rPr>
          <w:w w:val="99"/>
          <w:u w:val="single"/>
        </w:rPr>
        <w:t xml:space="preserve"> </w:t>
      </w:r>
      <w:r>
        <w:rPr>
          <w:u w:val="single"/>
        </w:rPr>
        <w:tab/>
      </w:r>
    </w:p>
    <w:p w14:paraId="39C86353" w14:textId="77777777" w:rsidR="005C001E" w:rsidRDefault="005C001E" w:rsidP="005C001E">
      <w:pPr>
        <w:pStyle w:val="BodyText"/>
        <w:spacing w:before="2"/>
        <w:rPr>
          <w:sz w:val="13"/>
        </w:rPr>
      </w:pPr>
    </w:p>
    <w:p w14:paraId="64C38257" w14:textId="2CA4C0C0" w:rsidR="00DE7E14" w:rsidRPr="005C001E" w:rsidRDefault="005C001E" w:rsidP="005C001E">
      <w:pPr>
        <w:pStyle w:val="BodyText"/>
        <w:tabs>
          <w:tab w:val="left" w:pos="5090"/>
        </w:tabs>
      </w:pPr>
      <w:r>
        <w:t>Title:</w:t>
      </w:r>
      <w:r>
        <w:rPr>
          <w:spacing w:val="5"/>
        </w:rPr>
        <w:t xml:space="preserve"> </w:t>
      </w:r>
      <w:r>
        <w:rPr>
          <w:w w:val="99"/>
          <w:u w:val="single"/>
        </w:rPr>
        <w:t xml:space="preserve"> </w:t>
      </w:r>
      <w:r>
        <w:rPr>
          <w:u w:val="single"/>
        </w:rPr>
        <w:tab/>
      </w:r>
    </w:p>
    <w:sectPr w:rsidR="00DE7E14" w:rsidRPr="005C001E">
      <w:headerReference w:type="even" r:id="rId23"/>
      <w:headerReference w:type="default" r:id="rId24"/>
      <w:footerReference w:type="default" r:id="rId25"/>
      <w:headerReference w:type="first" r:id="rId26"/>
      <w:pgSz w:w="12240" w:h="15840"/>
      <w:pgMar w:top="720" w:right="720" w:bottom="720" w:left="72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cob Wade" w:date="2023-09-15T08:03:00Z" w:initials="JW">
    <w:p w14:paraId="26A0F088" w14:textId="77777777" w:rsidR="00CB2653" w:rsidRDefault="00CB2653" w:rsidP="002B598D">
      <w:pPr>
        <w:pStyle w:val="CommentText"/>
      </w:pPr>
      <w:r>
        <w:rPr>
          <w:rStyle w:val="CommentReference"/>
        </w:rPr>
        <w:annotationRef/>
      </w:r>
      <w:r>
        <w:t>Could we replace "Invoice" with "Financial?" Or add a section in 3B for an Invoice Point of Contact like 3A has?</w:t>
      </w:r>
    </w:p>
  </w:comment>
  <w:comment w:id="6" w:author="Jacob Wade" w:date="2023-09-15T08:06:00Z" w:initials="JW">
    <w:p w14:paraId="646ACF84" w14:textId="77777777" w:rsidR="00CB2653" w:rsidRDefault="00CB2653" w:rsidP="001705CE">
      <w:pPr>
        <w:pStyle w:val="CommentText"/>
      </w:pPr>
      <w:r>
        <w:rPr>
          <w:rStyle w:val="CommentReference"/>
        </w:rPr>
        <w:annotationRef/>
      </w:r>
      <w:r>
        <w:t>This language has been included in previous contracts between Auburn University and Wichita State University.</w:t>
      </w:r>
    </w:p>
  </w:comment>
  <w:comment w:id="12" w:author="Jacob Wade" w:date="2023-09-15T08:10:00Z" w:initials="JW">
    <w:p w14:paraId="6E24147B" w14:textId="77777777" w:rsidR="00CB2653" w:rsidRDefault="00CB2653" w:rsidP="00984631">
      <w:pPr>
        <w:pStyle w:val="CommentText"/>
      </w:pPr>
      <w:r>
        <w:rPr>
          <w:rStyle w:val="CommentReference"/>
        </w:rPr>
        <w:annotationRef/>
      </w:r>
      <w:r>
        <w:t>Auburn University has a self-insured fund equivalent to that of the types of insurance listed in this Section. This Section 8 has been "Reserved" in prior agreements between Auburn University and Wichita State University.</w:t>
      </w:r>
    </w:p>
  </w:comment>
  <w:comment w:id="32" w:author="Jacob Wade" w:date="2023-09-15T08:17:00Z" w:initials="JW">
    <w:p w14:paraId="1388D63C" w14:textId="77777777" w:rsidR="00636762" w:rsidRDefault="00636762" w:rsidP="0093160B">
      <w:pPr>
        <w:pStyle w:val="CommentText"/>
      </w:pPr>
      <w:r>
        <w:rPr>
          <w:rStyle w:val="CommentReference"/>
        </w:rPr>
        <w:annotationRef/>
      </w:r>
      <w:r>
        <w:t>Auburn University is an instrumentality of the State of Alabama and is granted sovereign immunity. As such, we hold no legal authority to agree to an indemnification provision. The proposed revision language has been used in prior agreements between AU and WSU.</w:t>
      </w:r>
    </w:p>
  </w:comment>
  <w:comment w:id="39" w:author="Jacob Wade" w:date="2023-09-15T08:19:00Z" w:initials="JW">
    <w:p w14:paraId="1362AF11" w14:textId="77777777" w:rsidR="00636762" w:rsidRDefault="00636762" w:rsidP="00C54354">
      <w:pPr>
        <w:pStyle w:val="CommentText"/>
      </w:pPr>
      <w:r>
        <w:rPr>
          <w:rStyle w:val="CommentReference"/>
        </w:rPr>
        <w:annotationRef/>
      </w:r>
      <w:r>
        <w:t>Proposed revision language has been used in prior agreements between AU and WSU.</w:t>
      </w:r>
    </w:p>
  </w:comment>
  <w:comment w:id="45" w:author="Jacob Wade" w:date="2023-09-15T08:28:00Z" w:initials="JW">
    <w:p w14:paraId="02B07B6B" w14:textId="77777777" w:rsidR="005700F8" w:rsidRDefault="00D22AF8" w:rsidP="003E2264">
      <w:pPr>
        <w:pStyle w:val="CommentText"/>
      </w:pPr>
      <w:r>
        <w:rPr>
          <w:rStyle w:val="CommentReference"/>
        </w:rPr>
        <w:annotationRef/>
      </w:r>
      <w:r w:rsidR="005700F8">
        <w:t>This language has been used in prior agreements.</w:t>
      </w:r>
    </w:p>
  </w:comment>
  <w:comment w:id="51" w:author="Jacob Wade" w:date="2023-09-15T08:25:00Z" w:initials="JW">
    <w:p w14:paraId="78252885" w14:textId="26548B2D" w:rsidR="00D22AF8" w:rsidRDefault="00D22AF8" w:rsidP="002706E9">
      <w:pPr>
        <w:pStyle w:val="CommentText"/>
      </w:pPr>
      <w:r>
        <w:rPr>
          <w:rStyle w:val="CommentReference"/>
        </w:rPr>
        <w:annotationRef/>
      </w:r>
      <w:r>
        <w:t>This language has been used in prior agreements. Auburn University cannot make any representations or warranties as to its performance of the work because the services provided under this Subagreement are experimental in nature. We will use reasonable, good-faith efforts towards the work but cannot warrant or represent as to the quality of the services rendered.</w:t>
      </w:r>
    </w:p>
  </w:comment>
  <w:comment w:id="75" w:author="Jacob Wade" w:date="2023-09-15T08:40:00Z" w:initials="JW">
    <w:p w14:paraId="5A3F120C" w14:textId="77777777" w:rsidR="005700F8" w:rsidRDefault="005700F8" w:rsidP="00FE3570">
      <w:pPr>
        <w:pStyle w:val="CommentText"/>
      </w:pPr>
      <w:r>
        <w:rPr>
          <w:rStyle w:val="CommentReference"/>
        </w:rPr>
        <w:annotationRef/>
      </w:r>
      <w:r>
        <w:t>Auburn University, as a public institution, cannot agree to the laws of another state. We understand that Wichita State University is under similar legal restrictions. We request the Parties agree to remain silent on governing law and venue.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0F088" w15:done="0"/>
  <w15:commentEx w15:paraId="646ACF84" w15:done="0"/>
  <w15:commentEx w15:paraId="6E24147B" w15:done="0"/>
  <w15:commentEx w15:paraId="1388D63C" w15:done="0"/>
  <w15:commentEx w15:paraId="1362AF11" w15:done="0"/>
  <w15:commentEx w15:paraId="02B07B6B" w15:done="0"/>
  <w15:commentEx w15:paraId="78252885" w15:done="0"/>
  <w15:commentEx w15:paraId="5A3F1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E8E47" w16cex:dateUtc="2023-09-15T13:03:00Z"/>
  <w16cex:commentExtensible w16cex:durableId="28AE8F05" w16cex:dateUtc="2023-09-15T13:06:00Z"/>
  <w16cex:commentExtensible w16cex:durableId="28AE8FFD" w16cex:dateUtc="2023-09-15T13:10:00Z"/>
  <w16cex:commentExtensible w16cex:durableId="28AE91B4" w16cex:dateUtc="2023-09-15T13:17:00Z"/>
  <w16cex:commentExtensible w16cex:durableId="28AE921F" w16cex:dateUtc="2023-09-15T13:19:00Z"/>
  <w16cex:commentExtensible w16cex:durableId="28AE9433" w16cex:dateUtc="2023-09-15T13:28:00Z"/>
  <w16cex:commentExtensible w16cex:durableId="28AE9383" w16cex:dateUtc="2023-09-15T13:25:00Z"/>
  <w16cex:commentExtensible w16cex:durableId="28AE9702" w16cex:dateUtc="2023-09-15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0F088" w16cid:durableId="28AE8E47"/>
  <w16cid:commentId w16cid:paraId="646ACF84" w16cid:durableId="28AE8F05"/>
  <w16cid:commentId w16cid:paraId="6E24147B" w16cid:durableId="28AE8FFD"/>
  <w16cid:commentId w16cid:paraId="1388D63C" w16cid:durableId="28AE91B4"/>
  <w16cid:commentId w16cid:paraId="1362AF11" w16cid:durableId="28AE921F"/>
  <w16cid:commentId w16cid:paraId="02B07B6B" w16cid:durableId="28AE9433"/>
  <w16cid:commentId w16cid:paraId="78252885" w16cid:durableId="28AE9383"/>
  <w16cid:commentId w16cid:paraId="5A3F120C" w16cid:durableId="28AE97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546F7" w14:textId="77777777" w:rsidR="00AF5FC4" w:rsidRDefault="00AF5FC4">
      <w:pPr>
        <w:spacing w:line="240" w:lineRule="auto"/>
      </w:pPr>
      <w:r>
        <w:separator/>
      </w:r>
    </w:p>
  </w:endnote>
  <w:endnote w:type="continuationSeparator" w:id="0">
    <w:p w14:paraId="4F653966" w14:textId="77777777" w:rsidR="00AF5FC4" w:rsidRDefault="00AF5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 Inspira">
    <w:altName w:val="Calibri"/>
    <w:charset w:val="00"/>
    <w:family w:val="swiss"/>
    <w:pitch w:val="variable"/>
    <w:sig w:usb0="00000287" w:usb1="00000000" w:usb2="00000000" w:usb3="00000000" w:csb0="0000009F" w:csb1="00000000"/>
  </w:font>
  <w:font w:name="Myriad Pro">
    <w:altName w:val="Calibr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52BF" w14:textId="620F410B" w:rsidR="00770799" w:rsidRDefault="00770799">
    <w:pPr>
      <w:pBdr>
        <w:top w:val="nil"/>
        <w:left w:val="nil"/>
        <w:bottom w:val="nil"/>
        <w:right w:val="nil"/>
        <w:between w:val="nil"/>
      </w:pBdr>
      <w:tabs>
        <w:tab w:val="center" w:pos="4680"/>
        <w:tab w:val="right" w:pos="9360"/>
      </w:tabs>
      <w:rPr>
        <w:color w:val="000000"/>
      </w:rPr>
    </w:pPr>
    <w:r>
      <w:rPr>
        <w:i/>
        <w:color w:val="000000"/>
        <w:sz w:val="16"/>
        <w:szCs w:val="16"/>
      </w:rPr>
      <w:t>ATI prime Contract No. AMTC-20-02-053 (rev. 09/2023)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FE36" w14:textId="77777777" w:rsidR="00AF5FC4" w:rsidRDefault="00AF5FC4">
      <w:pPr>
        <w:spacing w:line="240" w:lineRule="auto"/>
      </w:pPr>
      <w:r>
        <w:separator/>
      </w:r>
    </w:p>
  </w:footnote>
  <w:footnote w:type="continuationSeparator" w:id="0">
    <w:p w14:paraId="0397A1E9" w14:textId="77777777" w:rsidR="00AF5FC4" w:rsidRDefault="00AF5F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1455" w14:textId="60EF87E9" w:rsidR="00770799" w:rsidRDefault="005700F8">
    <w:pPr>
      <w:pStyle w:val="Header"/>
    </w:pPr>
    <w:ins w:id="82" w:author="Jacob-Warren, Misha" w:date="2023-02-27T15:15:00Z">
      <w:r>
        <w:rPr>
          <w:noProof/>
        </w:rPr>
        <w:pict w14:anchorId="7B03DA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694378" o:spid="_x0000_s2051" type="#_x0000_t136" alt="" style="position:absolute;margin-left:0;margin-top:0;width:571.05pt;height:190.3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959F" w14:textId="1895E4D0" w:rsidR="00770799" w:rsidRDefault="005700F8">
    <w:pPr>
      <w:pBdr>
        <w:top w:val="nil"/>
        <w:left w:val="nil"/>
        <w:bottom w:val="nil"/>
        <w:right w:val="nil"/>
        <w:between w:val="nil"/>
      </w:pBdr>
      <w:tabs>
        <w:tab w:val="center" w:pos="4680"/>
        <w:tab w:val="right" w:pos="9360"/>
      </w:tabs>
      <w:jc w:val="right"/>
      <w:rPr>
        <w:color w:val="000000"/>
        <w:sz w:val="16"/>
        <w:szCs w:val="16"/>
      </w:rPr>
    </w:pPr>
    <w:ins w:id="83" w:author="Jacob-Warren, Misha" w:date="2023-02-27T15:15:00Z">
      <w:r>
        <w:rPr>
          <w:noProof/>
        </w:rPr>
        <w:pict w14:anchorId="08AF5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694379" o:spid="_x0000_s2050" type="#_x0000_t136" alt="" style="position:absolute;left:0;text-align:left;margin-left:0;margin-top:0;width:571.05pt;height:190.3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ins>
  </w:p>
  <w:p w14:paraId="1AB0ADA3" w14:textId="77777777" w:rsidR="00770799" w:rsidRDefault="00770799">
    <w:pPr>
      <w:pBdr>
        <w:top w:val="nil"/>
        <w:left w:val="nil"/>
        <w:bottom w:val="nil"/>
        <w:right w:val="nil"/>
        <w:between w:val="nil"/>
      </w:pBdr>
      <w:tabs>
        <w:tab w:val="center" w:pos="4680"/>
        <w:tab w:val="right" w:pos="9360"/>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DBC4" w14:textId="04B7221C" w:rsidR="00770799" w:rsidRDefault="005700F8">
    <w:pPr>
      <w:pStyle w:val="Header"/>
    </w:pPr>
    <w:ins w:id="84" w:author="Jacob-Warren, Misha" w:date="2023-02-27T15:15:00Z">
      <w:r>
        <w:rPr>
          <w:noProof/>
        </w:rPr>
        <w:pict w14:anchorId="29282F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694377" o:spid="_x0000_s2049" type="#_x0000_t136" alt="" style="position:absolute;margin-left:0;margin-top:0;width:571.05pt;height:190.3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CFD"/>
    <w:multiLevelType w:val="hybridMultilevel"/>
    <w:tmpl w:val="4A2A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B4DBA"/>
    <w:multiLevelType w:val="hybridMultilevel"/>
    <w:tmpl w:val="2BBEA282"/>
    <w:lvl w:ilvl="0" w:tplc="32F41DF4">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04B2A"/>
    <w:multiLevelType w:val="hybridMultilevel"/>
    <w:tmpl w:val="1A544E36"/>
    <w:lvl w:ilvl="0" w:tplc="E0B4F9B2">
      <w:start w:val="1"/>
      <w:numFmt w:val="decimal"/>
      <w:lvlText w:val="%1."/>
      <w:lvlJc w:val="left"/>
      <w:pPr>
        <w:ind w:left="479" w:hanging="361"/>
      </w:pPr>
      <w:rPr>
        <w:rFonts w:ascii="Calibri" w:hAnsi="Calibri" w:cs="Times New Roman" w:hint="default"/>
        <w:b w:val="0"/>
        <w:bCs/>
        <w:i w:val="0"/>
        <w:iCs w:val="0"/>
        <w:w w:val="100"/>
        <w:sz w:val="19"/>
        <w:szCs w:val="20"/>
        <w:lang w:val="en-US" w:eastAsia="en-US" w:bidi="ar-SA"/>
      </w:rPr>
    </w:lvl>
    <w:lvl w:ilvl="1" w:tplc="04090019">
      <w:start w:val="1"/>
      <w:numFmt w:val="lowerLetter"/>
      <w:lvlText w:val="%2."/>
      <w:lvlJc w:val="left"/>
      <w:pPr>
        <w:ind w:left="1679" w:hanging="360"/>
      </w:pPr>
    </w:lvl>
    <w:lvl w:ilvl="2" w:tplc="0409001B">
      <w:start w:val="1"/>
      <w:numFmt w:val="lowerRoman"/>
      <w:lvlText w:val="%3."/>
      <w:lvlJc w:val="right"/>
      <w:pPr>
        <w:ind w:left="1919" w:hanging="360"/>
      </w:pPr>
    </w:lvl>
    <w:lvl w:ilvl="3" w:tplc="5A666CFC">
      <w:numFmt w:val="bullet"/>
      <w:lvlText w:val="•"/>
      <w:lvlJc w:val="left"/>
      <w:pPr>
        <w:ind w:left="1920" w:hanging="361"/>
      </w:pPr>
      <w:rPr>
        <w:rFonts w:hint="default"/>
        <w:lang w:val="en-US" w:eastAsia="en-US" w:bidi="ar-SA"/>
      </w:rPr>
    </w:lvl>
    <w:lvl w:ilvl="4" w:tplc="9926EC52">
      <w:numFmt w:val="bullet"/>
      <w:lvlText w:val="•"/>
      <w:lvlJc w:val="left"/>
      <w:pPr>
        <w:ind w:left="3017" w:hanging="361"/>
      </w:pPr>
      <w:rPr>
        <w:rFonts w:hint="default"/>
        <w:lang w:val="en-US" w:eastAsia="en-US" w:bidi="ar-SA"/>
      </w:rPr>
    </w:lvl>
    <w:lvl w:ilvl="5" w:tplc="9858CD28">
      <w:numFmt w:val="bullet"/>
      <w:lvlText w:val="•"/>
      <w:lvlJc w:val="left"/>
      <w:pPr>
        <w:ind w:left="4114" w:hanging="361"/>
      </w:pPr>
      <w:rPr>
        <w:rFonts w:hint="default"/>
        <w:lang w:val="en-US" w:eastAsia="en-US" w:bidi="ar-SA"/>
      </w:rPr>
    </w:lvl>
    <w:lvl w:ilvl="6" w:tplc="0D9213B8">
      <w:numFmt w:val="bullet"/>
      <w:lvlText w:val="•"/>
      <w:lvlJc w:val="left"/>
      <w:pPr>
        <w:ind w:left="5211" w:hanging="361"/>
      </w:pPr>
      <w:rPr>
        <w:rFonts w:hint="default"/>
        <w:lang w:val="en-US" w:eastAsia="en-US" w:bidi="ar-SA"/>
      </w:rPr>
    </w:lvl>
    <w:lvl w:ilvl="7" w:tplc="D5EC7356">
      <w:numFmt w:val="bullet"/>
      <w:lvlText w:val="•"/>
      <w:lvlJc w:val="left"/>
      <w:pPr>
        <w:ind w:left="6308" w:hanging="361"/>
      </w:pPr>
      <w:rPr>
        <w:rFonts w:hint="default"/>
        <w:lang w:val="en-US" w:eastAsia="en-US" w:bidi="ar-SA"/>
      </w:rPr>
    </w:lvl>
    <w:lvl w:ilvl="8" w:tplc="331C3702">
      <w:numFmt w:val="bullet"/>
      <w:lvlText w:val="•"/>
      <w:lvlJc w:val="left"/>
      <w:pPr>
        <w:ind w:left="7405" w:hanging="361"/>
      </w:pPr>
      <w:rPr>
        <w:rFonts w:hint="default"/>
        <w:lang w:val="en-US" w:eastAsia="en-US" w:bidi="ar-SA"/>
      </w:rPr>
    </w:lvl>
  </w:abstractNum>
  <w:abstractNum w:abstractNumId="3" w15:restartNumberingAfterBreak="0">
    <w:nsid w:val="13624D09"/>
    <w:multiLevelType w:val="hybridMultilevel"/>
    <w:tmpl w:val="74BA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0199"/>
    <w:multiLevelType w:val="hybridMultilevel"/>
    <w:tmpl w:val="E84E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A3BF6"/>
    <w:multiLevelType w:val="hybridMultilevel"/>
    <w:tmpl w:val="F628F7F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3E003CF"/>
    <w:multiLevelType w:val="multilevel"/>
    <w:tmpl w:val="C18821C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B3D1D"/>
    <w:multiLevelType w:val="multilevel"/>
    <w:tmpl w:val="A60A4530"/>
    <w:lvl w:ilvl="0">
      <w:start w:val="1"/>
      <w:numFmt w:val="decimal"/>
      <w:lvlText w:val="%1."/>
      <w:lvlJc w:val="left"/>
      <w:pPr>
        <w:ind w:left="720" w:firstLine="360"/>
      </w:pPr>
      <w:rPr>
        <w:vertAlign w:val="baseline"/>
      </w:rPr>
    </w:lvl>
    <w:lvl w:ilvl="1">
      <w:start w:val="1"/>
      <w:numFmt w:val="bullet"/>
      <w:lvlText w:val="●"/>
      <w:lvlJc w:val="left"/>
      <w:pPr>
        <w:ind w:left="1890" w:firstLine="1530"/>
      </w:pPr>
      <w:rPr>
        <w:rFonts w:ascii="Arial" w:eastAsia="Arial" w:hAnsi="Arial" w:cs="Arial"/>
        <w:vertAlign w:val="baseline"/>
      </w:rPr>
    </w:lvl>
    <w:lvl w:ilvl="2">
      <w:start w:val="1"/>
      <w:numFmt w:val="bullet"/>
      <w:lvlText w:val="▪"/>
      <w:lvlJc w:val="left"/>
      <w:pPr>
        <w:ind w:left="2610" w:firstLine="2250"/>
      </w:pPr>
      <w:rPr>
        <w:rFonts w:ascii="Arial" w:eastAsia="Arial" w:hAnsi="Arial" w:cs="Arial"/>
        <w:vertAlign w:val="baseline"/>
      </w:rPr>
    </w:lvl>
    <w:lvl w:ilvl="3">
      <w:start w:val="1"/>
      <w:numFmt w:val="bullet"/>
      <w:lvlText w:val="●"/>
      <w:lvlJc w:val="left"/>
      <w:pPr>
        <w:ind w:left="3330" w:firstLine="2970"/>
      </w:pPr>
      <w:rPr>
        <w:rFonts w:ascii="Arial" w:eastAsia="Arial" w:hAnsi="Arial" w:cs="Arial"/>
        <w:vertAlign w:val="baseline"/>
      </w:rPr>
    </w:lvl>
    <w:lvl w:ilvl="4">
      <w:start w:val="1"/>
      <w:numFmt w:val="bullet"/>
      <w:lvlText w:val="o"/>
      <w:lvlJc w:val="left"/>
      <w:pPr>
        <w:ind w:left="4050" w:firstLine="3690"/>
      </w:pPr>
      <w:rPr>
        <w:rFonts w:ascii="Arial" w:eastAsia="Arial" w:hAnsi="Arial" w:cs="Arial"/>
        <w:vertAlign w:val="baseline"/>
      </w:rPr>
    </w:lvl>
    <w:lvl w:ilvl="5">
      <w:start w:val="1"/>
      <w:numFmt w:val="bullet"/>
      <w:lvlText w:val="▪"/>
      <w:lvlJc w:val="left"/>
      <w:pPr>
        <w:ind w:left="4770" w:firstLine="4410"/>
      </w:pPr>
      <w:rPr>
        <w:rFonts w:ascii="Arial" w:eastAsia="Arial" w:hAnsi="Arial" w:cs="Arial"/>
        <w:vertAlign w:val="baseline"/>
      </w:rPr>
    </w:lvl>
    <w:lvl w:ilvl="6">
      <w:start w:val="1"/>
      <w:numFmt w:val="bullet"/>
      <w:lvlText w:val="●"/>
      <w:lvlJc w:val="left"/>
      <w:pPr>
        <w:ind w:left="5490" w:firstLine="5130"/>
      </w:pPr>
      <w:rPr>
        <w:rFonts w:ascii="Arial" w:eastAsia="Arial" w:hAnsi="Arial" w:cs="Arial"/>
        <w:vertAlign w:val="baseline"/>
      </w:rPr>
    </w:lvl>
    <w:lvl w:ilvl="7">
      <w:start w:val="1"/>
      <w:numFmt w:val="bullet"/>
      <w:lvlText w:val="o"/>
      <w:lvlJc w:val="left"/>
      <w:pPr>
        <w:ind w:left="6210" w:firstLine="5850"/>
      </w:pPr>
      <w:rPr>
        <w:rFonts w:ascii="Arial" w:eastAsia="Arial" w:hAnsi="Arial" w:cs="Arial"/>
        <w:vertAlign w:val="baseline"/>
      </w:rPr>
    </w:lvl>
    <w:lvl w:ilvl="8">
      <w:start w:val="1"/>
      <w:numFmt w:val="bullet"/>
      <w:lvlText w:val="▪"/>
      <w:lvlJc w:val="left"/>
      <w:pPr>
        <w:ind w:left="6930" w:firstLine="6570"/>
      </w:pPr>
      <w:rPr>
        <w:rFonts w:ascii="Arial" w:eastAsia="Arial" w:hAnsi="Arial" w:cs="Arial"/>
        <w:vertAlign w:val="baseline"/>
      </w:rPr>
    </w:lvl>
  </w:abstractNum>
  <w:abstractNum w:abstractNumId="8" w15:restartNumberingAfterBreak="0">
    <w:nsid w:val="2BF641D6"/>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2E496436"/>
    <w:multiLevelType w:val="hybridMultilevel"/>
    <w:tmpl w:val="8C007C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934E05"/>
    <w:multiLevelType w:val="hybridMultilevel"/>
    <w:tmpl w:val="A6D844A8"/>
    <w:lvl w:ilvl="0" w:tplc="8796E5B8">
      <w:start w:val="1"/>
      <w:numFmt w:val="decimal"/>
      <w:lvlText w:val="%1."/>
      <w:lvlJc w:val="left"/>
      <w:pPr>
        <w:tabs>
          <w:tab w:val="num" w:pos="1440"/>
        </w:tabs>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7127E3"/>
    <w:multiLevelType w:val="multilevel"/>
    <w:tmpl w:val="CD88859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15:restartNumberingAfterBreak="0">
    <w:nsid w:val="4B5B1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0949A1"/>
    <w:multiLevelType w:val="hybridMultilevel"/>
    <w:tmpl w:val="C0529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6E4E7D"/>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54F6234F"/>
    <w:multiLevelType w:val="multilevel"/>
    <w:tmpl w:val="AE34B50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15:restartNumberingAfterBreak="0">
    <w:nsid w:val="55097B18"/>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7" w15:restartNumberingAfterBreak="0">
    <w:nsid w:val="5AD26B99"/>
    <w:multiLevelType w:val="hybridMultilevel"/>
    <w:tmpl w:val="593CAE2E"/>
    <w:lvl w:ilvl="0" w:tplc="6C72B164">
      <w:start w:val="1"/>
      <w:numFmt w:val="decimal"/>
      <w:lvlText w:val="%1."/>
      <w:lvlJc w:val="left"/>
      <w:pPr>
        <w:ind w:left="720" w:hanging="360"/>
      </w:pPr>
      <w:rPr>
        <w:rFonts w:asciiTheme="minorHAnsi" w:hAnsiTheme="minorHAnsi"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05267"/>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9" w15:restartNumberingAfterBreak="0">
    <w:nsid w:val="62B17BD6"/>
    <w:multiLevelType w:val="hybridMultilevel"/>
    <w:tmpl w:val="35A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56A97"/>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1" w15:restartNumberingAfterBreak="0">
    <w:nsid w:val="6E78506F"/>
    <w:multiLevelType w:val="hybridMultilevel"/>
    <w:tmpl w:val="011C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2522F5"/>
    <w:multiLevelType w:val="hybridMultilevel"/>
    <w:tmpl w:val="8310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FA302B"/>
    <w:multiLevelType w:val="hybridMultilevel"/>
    <w:tmpl w:val="396EB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07900"/>
    <w:multiLevelType w:val="hybridMultilevel"/>
    <w:tmpl w:val="856CE7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4950739">
    <w:abstractNumId w:val="15"/>
  </w:num>
  <w:num w:numId="2" w16cid:durableId="910192690">
    <w:abstractNumId w:val="11"/>
  </w:num>
  <w:num w:numId="3" w16cid:durableId="1936788989">
    <w:abstractNumId w:val="7"/>
  </w:num>
  <w:num w:numId="4" w16cid:durableId="1661234270">
    <w:abstractNumId w:val="16"/>
  </w:num>
  <w:num w:numId="5" w16cid:durableId="1215775121">
    <w:abstractNumId w:val="23"/>
  </w:num>
  <w:num w:numId="6" w16cid:durableId="1955212799">
    <w:abstractNumId w:val="22"/>
  </w:num>
  <w:num w:numId="7" w16cid:durableId="1995718305">
    <w:abstractNumId w:val="0"/>
  </w:num>
  <w:num w:numId="8" w16cid:durableId="1041058813">
    <w:abstractNumId w:val="8"/>
  </w:num>
  <w:num w:numId="9" w16cid:durableId="2092503859">
    <w:abstractNumId w:val="1"/>
  </w:num>
  <w:num w:numId="10" w16cid:durableId="1540049586">
    <w:abstractNumId w:val="4"/>
  </w:num>
  <w:num w:numId="11" w16cid:durableId="2022390291">
    <w:abstractNumId w:val="5"/>
  </w:num>
  <w:num w:numId="12" w16cid:durableId="894778712">
    <w:abstractNumId w:val="19"/>
  </w:num>
  <w:num w:numId="13" w16cid:durableId="1964115011">
    <w:abstractNumId w:val="7"/>
    <w:lvlOverride w:ilvl="0">
      <w:startOverride w:val="1"/>
    </w:lvlOverride>
    <w:lvlOverride w:ilvl="1"/>
    <w:lvlOverride w:ilvl="2"/>
    <w:lvlOverride w:ilvl="3"/>
    <w:lvlOverride w:ilvl="4"/>
    <w:lvlOverride w:ilvl="5"/>
    <w:lvlOverride w:ilvl="6"/>
    <w:lvlOverride w:ilvl="7"/>
    <w:lvlOverride w:ilvl="8"/>
  </w:num>
  <w:num w:numId="14" w16cid:durableId="1635673399">
    <w:abstractNumId w:val="18"/>
  </w:num>
  <w:num w:numId="15" w16cid:durableId="967903107">
    <w:abstractNumId w:val="21"/>
  </w:num>
  <w:num w:numId="16" w16cid:durableId="1780951546">
    <w:abstractNumId w:val="14"/>
  </w:num>
  <w:num w:numId="17" w16cid:durableId="187911010">
    <w:abstractNumId w:val="20"/>
  </w:num>
  <w:num w:numId="18" w16cid:durableId="579001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0215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4632293">
    <w:abstractNumId w:val="3"/>
  </w:num>
  <w:num w:numId="21" w16cid:durableId="1924214744">
    <w:abstractNumId w:val="13"/>
  </w:num>
  <w:num w:numId="22" w16cid:durableId="320156288">
    <w:abstractNumId w:val="9"/>
  </w:num>
  <w:num w:numId="23" w16cid:durableId="2095475010">
    <w:abstractNumId w:val="6"/>
  </w:num>
  <w:num w:numId="24" w16cid:durableId="2044549868">
    <w:abstractNumId w:val="2"/>
  </w:num>
  <w:num w:numId="25" w16cid:durableId="1653488746">
    <w:abstractNumId w:val="12"/>
  </w:num>
  <w:num w:numId="26" w16cid:durableId="528298231">
    <w:abstractNumId w:val="17"/>
  </w:num>
  <w:num w:numId="27" w16cid:durableId="20425080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Wade">
    <w15:presenceInfo w15:providerId="AD" w15:userId="S::jww0028@auburn.edu::ad063209-4f13-4c78-9252-c102ad015c73"/>
  </w15:person>
  <w15:person w15:author="Jacob-Warren, Misha">
    <w15:presenceInfo w15:providerId="AD" w15:userId="S::c494q338@wichita.edu::882e7269-bc0f-4af2-9a2a-c7a55c167f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E5"/>
    <w:rsid w:val="00004FF8"/>
    <w:rsid w:val="000138E5"/>
    <w:rsid w:val="00016688"/>
    <w:rsid w:val="00016D4D"/>
    <w:rsid w:val="0001700A"/>
    <w:rsid w:val="000242E5"/>
    <w:rsid w:val="0002715B"/>
    <w:rsid w:val="00036CC4"/>
    <w:rsid w:val="00037ACB"/>
    <w:rsid w:val="0004674B"/>
    <w:rsid w:val="00046BF5"/>
    <w:rsid w:val="000542F9"/>
    <w:rsid w:val="00054E44"/>
    <w:rsid w:val="00065C9C"/>
    <w:rsid w:val="0007139D"/>
    <w:rsid w:val="000768EA"/>
    <w:rsid w:val="0007789F"/>
    <w:rsid w:val="00082798"/>
    <w:rsid w:val="00096E7A"/>
    <w:rsid w:val="000A12B5"/>
    <w:rsid w:val="000A20F2"/>
    <w:rsid w:val="000B4F8E"/>
    <w:rsid w:val="000C2739"/>
    <w:rsid w:val="000E2BC3"/>
    <w:rsid w:val="000E494A"/>
    <w:rsid w:val="000F36F1"/>
    <w:rsid w:val="000F55AD"/>
    <w:rsid w:val="000F62D0"/>
    <w:rsid w:val="00105568"/>
    <w:rsid w:val="00106CA8"/>
    <w:rsid w:val="001074FE"/>
    <w:rsid w:val="0011368C"/>
    <w:rsid w:val="001155D0"/>
    <w:rsid w:val="001202F2"/>
    <w:rsid w:val="00125561"/>
    <w:rsid w:val="0012609C"/>
    <w:rsid w:val="00135F56"/>
    <w:rsid w:val="00137647"/>
    <w:rsid w:val="001415C6"/>
    <w:rsid w:val="00143232"/>
    <w:rsid w:val="00144E7B"/>
    <w:rsid w:val="001512B8"/>
    <w:rsid w:val="0015173B"/>
    <w:rsid w:val="00151817"/>
    <w:rsid w:val="0015463E"/>
    <w:rsid w:val="00156C9B"/>
    <w:rsid w:val="00161498"/>
    <w:rsid w:val="00163E8C"/>
    <w:rsid w:val="001655C4"/>
    <w:rsid w:val="001700A3"/>
    <w:rsid w:val="00170EB5"/>
    <w:rsid w:val="001722A6"/>
    <w:rsid w:val="00185B1E"/>
    <w:rsid w:val="001A75D2"/>
    <w:rsid w:val="001B0BAB"/>
    <w:rsid w:val="001B7B0C"/>
    <w:rsid w:val="001C644F"/>
    <w:rsid w:val="001C64ED"/>
    <w:rsid w:val="001D2B45"/>
    <w:rsid w:val="001D5814"/>
    <w:rsid w:val="001E1108"/>
    <w:rsid w:val="001F4698"/>
    <w:rsid w:val="001F51E8"/>
    <w:rsid w:val="0020193A"/>
    <w:rsid w:val="002262D9"/>
    <w:rsid w:val="002273F4"/>
    <w:rsid w:val="0023170F"/>
    <w:rsid w:val="00234AEA"/>
    <w:rsid w:val="00236513"/>
    <w:rsid w:val="002445E0"/>
    <w:rsid w:val="00255583"/>
    <w:rsid w:val="00262491"/>
    <w:rsid w:val="00263841"/>
    <w:rsid w:val="00273821"/>
    <w:rsid w:val="002855AC"/>
    <w:rsid w:val="002860E8"/>
    <w:rsid w:val="002A49B6"/>
    <w:rsid w:val="002A6500"/>
    <w:rsid w:val="002B0A08"/>
    <w:rsid w:val="002B617A"/>
    <w:rsid w:val="002B65C0"/>
    <w:rsid w:val="002C71E3"/>
    <w:rsid w:val="002E58E6"/>
    <w:rsid w:val="002E6214"/>
    <w:rsid w:val="002F77E9"/>
    <w:rsid w:val="00301FE8"/>
    <w:rsid w:val="003050C0"/>
    <w:rsid w:val="00312B7E"/>
    <w:rsid w:val="00313061"/>
    <w:rsid w:val="0031716A"/>
    <w:rsid w:val="00320598"/>
    <w:rsid w:val="00324793"/>
    <w:rsid w:val="00334471"/>
    <w:rsid w:val="00335014"/>
    <w:rsid w:val="00336B57"/>
    <w:rsid w:val="0033766D"/>
    <w:rsid w:val="00340CDC"/>
    <w:rsid w:val="0034150A"/>
    <w:rsid w:val="00344E74"/>
    <w:rsid w:val="0034535A"/>
    <w:rsid w:val="003522E8"/>
    <w:rsid w:val="00352D0C"/>
    <w:rsid w:val="00371C57"/>
    <w:rsid w:val="003721A3"/>
    <w:rsid w:val="00382012"/>
    <w:rsid w:val="00382232"/>
    <w:rsid w:val="00382CFB"/>
    <w:rsid w:val="003978B0"/>
    <w:rsid w:val="003A54C5"/>
    <w:rsid w:val="003B0658"/>
    <w:rsid w:val="003B5EAA"/>
    <w:rsid w:val="003B7AE1"/>
    <w:rsid w:val="003C090D"/>
    <w:rsid w:val="003D2520"/>
    <w:rsid w:val="003D4788"/>
    <w:rsid w:val="003E3A19"/>
    <w:rsid w:val="0040717A"/>
    <w:rsid w:val="004136EE"/>
    <w:rsid w:val="00426E3C"/>
    <w:rsid w:val="00427FD7"/>
    <w:rsid w:val="00433064"/>
    <w:rsid w:val="0043572D"/>
    <w:rsid w:val="0044785E"/>
    <w:rsid w:val="00472BD7"/>
    <w:rsid w:val="00480AB9"/>
    <w:rsid w:val="00485D16"/>
    <w:rsid w:val="0048618A"/>
    <w:rsid w:val="00487D07"/>
    <w:rsid w:val="004956DF"/>
    <w:rsid w:val="004A37F2"/>
    <w:rsid w:val="004A5048"/>
    <w:rsid w:val="004C02D2"/>
    <w:rsid w:val="004D12BB"/>
    <w:rsid w:val="004D7356"/>
    <w:rsid w:val="004E6B37"/>
    <w:rsid w:val="004F07BB"/>
    <w:rsid w:val="004F259F"/>
    <w:rsid w:val="004F4099"/>
    <w:rsid w:val="004F782C"/>
    <w:rsid w:val="005059DF"/>
    <w:rsid w:val="005131DB"/>
    <w:rsid w:val="00515291"/>
    <w:rsid w:val="00532D5B"/>
    <w:rsid w:val="005414B7"/>
    <w:rsid w:val="00544835"/>
    <w:rsid w:val="0054578C"/>
    <w:rsid w:val="00546D92"/>
    <w:rsid w:val="00547585"/>
    <w:rsid w:val="00547AF0"/>
    <w:rsid w:val="00550554"/>
    <w:rsid w:val="0055395F"/>
    <w:rsid w:val="00566035"/>
    <w:rsid w:val="005700F8"/>
    <w:rsid w:val="0057151D"/>
    <w:rsid w:val="00584D97"/>
    <w:rsid w:val="00592559"/>
    <w:rsid w:val="0059299C"/>
    <w:rsid w:val="0059424B"/>
    <w:rsid w:val="005A4DD7"/>
    <w:rsid w:val="005A610C"/>
    <w:rsid w:val="005A6DAD"/>
    <w:rsid w:val="005B2266"/>
    <w:rsid w:val="005B3B36"/>
    <w:rsid w:val="005B5378"/>
    <w:rsid w:val="005B6A29"/>
    <w:rsid w:val="005C001E"/>
    <w:rsid w:val="005C482C"/>
    <w:rsid w:val="005C523A"/>
    <w:rsid w:val="005D0075"/>
    <w:rsid w:val="005D1AAD"/>
    <w:rsid w:val="00603118"/>
    <w:rsid w:val="00607249"/>
    <w:rsid w:val="006130D8"/>
    <w:rsid w:val="006144FB"/>
    <w:rsid w:val="00636762"/>
    <w:rsid w:val="00637F21"/>
    <w:rsid w:val="00640DB7"/>
    <w:rsid w:val="006421E8"/>
    <w:rsid w:val="00647A04"/>
    <w:rsid w:val="00647B1B"/>
    <w:rsid w:val="006545F9"/>
    <w:rsid w:val="00661EF8"/>
    <w:rsid w:val="00671C33"/>
    <w:rsid w:val="00680A79"/>
    <w:rsid w:val="006962A1"/>
    <w:rsid w:val="00697557"/>
    <w:rsid w:val="0069785C"/>
    <w:rsid w:val="006B2A74"/>
    <w:rsid w:val="006B3956"/>
    <w:rsid w:val="006C0885"/>
    <w:rsid w:val="006C444C"/>
    <w:rsid w:val="006C543B"/>
    <w:rsid w:val="006C5E7C"/>
    <w:rsid w:val="006D287F"/>
    <w:rsid w:val="006D7DA7"/>
    <w:rsid w:val="006E08A3"/>
    <w:rsid w:val="00706714"/>
    <w:rsid w:val="007100CC"/>
    <w:rsid w:val="00714F9E"/>
    <w:rsid w:val="00723668"/>
    <w:rsid w:val="00723C89"/>
    <w:rsid w:val="007242A7"/>
    <w:rsid w:val="00724563"/>
    <w:rsid w:val="00727C52"/>
    <w:rsid w:val="007311D8"/>
    <w:rsid w:val="007543CE"/>
    <w:rsid w:val="00755CF4"/>
    <w:rsid w:val="00766714"/>
    <w:rsid w:val="00766F8E"/>
    <w:rsid w:val="00770799"/>
    <w:rsid w:val="00786E8B"/>
    <w:rsid w:val="00787BAA"/>
    <w:rsid w:val="00787F8B"/>
    <w:rsid w:val="007A41B6"/>
    <w:rsid w:val="007A706B"/>
    <w:rsid w:val="007B1FD6"/>
    <w:rsid w:val="007B3014"/>
    <w:rsid w:val="007B7C91"/>
    <w:rsid w:val="007D24A2"/>
    <w:rsid w:val="007E7376"/>
    <w:rsid w:val="007E7ADD"/>
    <w:rsid w:val="007F394E"/>
    <w:rsid w:val="0081002E"/>
    <w:rsid w:val="0081104F"/>
    <w:rsid w:val="00811EC5"/>
    <w:rsid w:val="0082475D"/>
    <w:rsid w:val="00830833"/>
    <w:rsid w:val="0083420D"/>
    <w:rsid w:val="00834AC6"/>
    <w:rsid w:val="008372CF"/>
    <w:rsid w:val="00841203"/>
    <w:rsid w:val="008432D1"/>
    <w:rsid w:val="00845D0F"/>
    <w:rsid w:val="0085112A"/>
    <w:rsid w:val="0085184E"/>
    <w:rsid w:val="00856713"/>
    <w:rsid w:val="0086062B"/>
    <w:rsid w:val="008614D6"/>
    <w:rsid w:val="008738AA"/>
    <w:rsid w:val="00876DE4"/>
    <w:rsid w:val="00882E36"/>
    <w:rsid w:val="008875CE"/>
    <w:rsid w:val="00890BB1"/>
    <w:rsid w:val="00890E8A"/>
    <w:rsid w:val="0089689D"/>
    <w:rsid w:val="008A0982"/>
    <w:rsid w:val="008A3238"/>
    <w:rsid w:val="008B0855"/>
    <w:rsid w:val="008B3D63"/>
    <w:rsid w:val="008C117E"/>
    <w:rsid w:val="008D6DC8"/>
    <w:rsid w:val="008E59AD"/>
    <w:rsid w:val="008E66C6"/>
    <w:rsid w:val="008E72CE"/>
    <w:rsid w:val="008F1CE0"/>
    <w:rsid w:val="008F6920"/>
    <w:rsid w:val="0090425F"/>
    <w:rsid w:val="00907B6A"/>
    <w:rsid w:val="00915B53"/>
    <w:rsid w:val="00917704"/>
    <w:rsid w:val="00922DFB"/>
    <w:rsid w:val="00930776"/>
    <w:rsid w:val="00932E01"/>
    <w:rsid w:val="009340DD"/>
    <w:rsid w:val="00935B46"/>
    <w:rsid w:val="009459CD"/>
    <w:rsid w:val="00973490"/>
    <w:rsid w:val="009831BE"/>
    <w:rsid w:val="009835B5"/>
    <w:rsid w:val="009841A5"/>
    <w:rsid w:val="009859A7"/>
    <w:rsid w:val="00985D0C"/>
    <w:rsid w:val="00986610"/>
    <w:rsid w:val="00991C65"/>
    <w:rsid w:val="009A0A5D"/>
    <w:rsid w:val="009A2FCF"/>
    <w:rsid w:val="009B0C3D"/>
    <w:rsid w:val="009B234F"/>
    <w:rsid w:val="009B6D78"/>
    <w:rsid w:val="009C5DCC"/>
    <w:rsid w:val="009C602D"/>
    <w:rsid w:val="009C7AD7"/>
    <w:rsid w:val="009D251F"/>
    <w:rsid w:val="009D4F18"/>
    <w:rsid w:val="009D7C13"/>
    <w:rsid w:val="009E1F0A"/>
    <w:rsid w:val="009E3442"/>
    <w:rsid w:val="009E76AF"/>
    <w:rsid w:val="00A12E0E"/>
    <w:rsid w:val="00A16FB5"/>
    <w:rsid w:val="00A2359A"/>
    <w:rsid w:val="00A2373A"/>
    <w:rsid w:val="00A306C1"/>
    <w:rsid w:val="00A32BE3"/>
    <w:rsid w:val="00A4569B"/>
    <w:rsid w:val="00A45E92"/>
    <w:rsid w:val="00A4674E"/>
    <w:rsid w:val="00A51F07"/>
    <w:rsid w:val="00A53DEB"/>
    <w:rsid w:val="00A54959"/>
    <w:rsid w:val="00A65E0D"/>
    <w:rsid w:val="00A75F2D"/>
    <w:rsid w:val="00A86328"/>
    <w:rsid w:val="00A913FA"/>
    <w:rsid w:val="00A944D5"/>
    <w:rsid w:val="00AA4B52"/>
    <w:rsid w:val="00AA75C3"/>
    <w:rsid w:val="00AB265B"/>
    <w:rsid w:val="00AB5068"/>
    <w:rsid w:val="00AB7E3A"/>
    <w:rsid w:val="00AC1C6A"/>
    <w:rsid w:val="00AC69A1"/>
    <w:rsid w:val="00AD17FB"/>
    <w:rsid w:val="00AD44B7"/>
    <w:rsid w:val="00AD4AA5"/>
    <w:rsid w:val="00AE03D0"/>
    <w:rsid w:val="00AE1E70"/>
    <w:rsid w:val="00AF5FC4"/>
    <w:rsid w:val="00B0473B"/>
    <w:rsid w:val="00B1022E"/>
    <w:rsid w:val="00B171E5"/>
    <w:rsid w:val="00B17247"/>
    <w:rsid w:val="00B22179"/>
    <w:rsid w:val="00B25DE4"/>
    <w:rsid w:val="00B34A5A"/>
    <w:rsid w:val="00B35056"/>
    <w:rsid w:val="00B42A8A"/>
    <w:rsid w:val="00B436BD"/>
    <w:rsid w:val="00B478F9"/>
    <w:rsid w:val="00B5455B"/>
    <w:rsid w:val="00B54A68"/>
    <w:rsid w:val="00B56EF1"/>
    <w:rsid w:val="00B6260F"/>
    <w:rsid w:val="00B647F4"/>
    <w:rsid w:val="00B67527"/>
    <w:rsid w:val="00B74EE2"/>
    <w:rsid w:val="00B75707"/>
    <w:rsid w:val="00B75A5B"/>
    <w:rsid w:val="00B80D1E"/>
    <w:rsid w:val="00B87D0A"/>
    <w:rsid w:val="00B91895"/>
    <w:rsid w:val="00B92C37"/>
    <w:rsid w:val="00B95CA8"/>
    <w:rsid w:val="00B971B0"/>
    <w:rsid w:val="00BA6FCC"/>
    <w:rsid w:val="00BB06E7"/>
    <w:rsid w:val="00BB1245"/>
    <w:rsid w:val="00BB5C7F"/>
    <w:rsid w:val="00BB7C96"/>
    <w:rsid w:val="00BC07CB"/>
    <w:rsid w:val="00BC4896"/>
    <w:rsid w:val="00BD756A"/>
    <w:rsid w:val="00BE2619"/>
    <w:rsid w:val="00BE5F51"/>
    <w:rsid w:val="00BF5559"/>
    <w:rsid w:val="00C2295F"/>
    <w:rsid w:val="00C2425F"/>
    <w:rsid w:val="00C46ABA"/>
    <w:rsid w:val="00C5647A"/>
    <w:rsid w:val="00C750E6"/>
    <w:rsid w:val="00C76E31"/>
    <w:rsid w:val="00C913C2"/>
    <w:rsid w:val="00C967DE"/>
    <w:rsid w:val="00C9713E"/>
    <w:rsid w:val="00CA4239"/>
    <w:rsid w:val="00CA6D74"/>
    <w:rsid w:val="00CB2653"/>
    <w:rsid w:val="00CC60F4"/>
    <w:rsid w:val="00CC6916"/>
    <w:rsid w:val="00CC77BE"/>
    <w:rsid w:val="00CD384D"/>
    <w:rsid w:val="00CE1C84"/>
    <w:rsid w:val="00CE2798"/>
    <w:rsid w:val="00D015FE"/>
    <w:rsid w:val="00D0286D"/>
    <w:rsid w:val="00D05971"/>
    <w:rsid w:val="00D11B4D"/>
    <w:rsid w:val="00D13B60"/>
    <w:rsid w:val="00D20343"/>
    <w:rsid w:val="00D22AF8"/>
    <w:rsid w:val="00D23D66"/>
    <w:rsid w:val="00D33048"/>
    <w:rsid w:val="00D40F1C"/>
    <w:rsid w:val="00D430B5"/>
    <w:rsid w:val="00D57E2D"/>
    <w:rsid w:val="00D67F57"/>
    <w:rsid w:val="00D71533"/>
    <w:rsid w:val="00D74BFB"/>
    <w:rsid w:val="00D85DB9"/>
    <w:rsid w:val="00D922CF"/>
    <w:rsid w:val="00D94BDF"/>
    <w:rsid w:val="00DA72FF"/>
    <w:rsid w:val="00DB54CA"/>
    <w:rsid w:val="00DC3D9F"/>
    <w:rsid w:val="00DC542E"/>
    <w:rsid w:val="00DC609B"/>
    <w:rsid w:val="00DD276F"/>
    <w:rsid w:val="00DD34CC"/>
    <w:rsid w:val="00DE5F02"/>
    <w:rsid w:val="00DE7E14"/>
    <w:rsid w:val="00DF21E4"/>
    <w:rsid w:val="00DF3909"/>
    <w:rsid w:val="00DF464F"/>
    <w:rsid w:val="00E008E0"/>
    <w:rsid w:val="00E04687"/>
    <w:rsid w:val="00E21111"/>
    <w:rsid w:val="00E22E3D"/>
    <w:rsid w:val="00E24570"/>
    <w:rsid w:val="00E311A1"/>
    <w:rsid w:val="00E409CC"/>
    <w:rsid w:val="00E60EC7"/>
    <w:rsid w:val="00E645C7"/>
    <w:rsid w:val="00E64B16"/>
    <w:rsid w:val="00E72500"/>
    <w:rsid w:val="00E8292E"/>
    <w:rsid w:val="00E831CE"/>
    <w:rsid w:val="00E95010"/>
    <w:rsid w:val="00E954D1"/>
    <w:rsid w:val="00EA4602"/>
    <w:rsid w:val="00EA78B1"/>
    <w:rsid w:val="00EB057D"/>
    <w:rsid w:val="00EB4544"/>
    <w:rsid w:val="00EB64B6"/>
    <w:rsid w:val="00EC7102"/>
    <w:rsid w:val="00EC7714"/>
    <w:rsid w:val="00EC78C0"/>
    <w:rsid w:val="00ED030F"/>
    <w:rsid w:val="00ED0BC5"/>
    <w:rsid w:val="00ED3975"/>
    <w:rsid w:val="00ED40AF"/>
    <w:rsid w:val="00ED4365"/>
    <w:rsid w:val="00EE0EB9"/>
    <w:rsid w:val="00EE22FB"/>
    <w:rsid w:val="00EF3956"/>
    <w:rsid w:val="00F10743"/>
    <w:rsid w:val="00F20AE6"/>
    <w:rsid w:val="00F21D74"/>
    <w:rsid w:val="00F32114"/>
    <w:rsid w:val="00F45051"/>
    <w:rsid w:val="00F450B4"/>
    <w:rsid w:val="00F45F97"/>
    <w:rsid w:val="00F568FD"/>
    <w:rsid w:val="00F67470"/>
    <w:rsid w:val="00F72FC8"/>
    <w:rsid w:val="00F7467F"/>
    <w:rsid w:val="00F8016B"/>
    <w:rsid w:val="00F85973"/>
    <w:rsid w:val="00F86CD9"/>
    <w:rsid w:val="00F95AF3"/>
    <w:rsid w:val="00FA58B0"/>
    <w:rsid w:val="00FA5D66"/>
    <w:rsid w:val="00FB0202"/>
    <w:rsid w:val="00FC2E12"/>
    <w:rsid w:val="00FC5EA4"/>
    <w:rsid w:val="00FC7736"/>
    <w:rsid w:val="00FD36A7"/>
    <w:rsid w:val="00FD6674"/>
    <w:rsid w:val="00FD7DBA"/>
    <w:rsid w:val="00FE3EE3"/>
    <w:rsid w:val="00FF0F2C"/>
    <w:rsid w:val="00FF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863772"/>
  <w15:docId w15:val="{7F5FE4AE-5F5A-2B4C-B274-5014C7CB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BB5C7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C7F"/>
    <w:rPr>
      <w:rFonts w:ascii="Times New Roman" w:hAnsi="Times New Roman" w:cs="Times New Roman"/>
      <w:sz w:val="18"/>
      <w:szCs w:val="18"/>
    </w:rPr>
  </w:style>
  <w:style w:type="paragraph" w:styleId="Header">
    <w:name w:val="header"/>
    <w:basedOn w:val="Normal"/>
    <w:link w:val="HeaderChar"/>
    <w:uiPriority w:val="99"/>
    <w:unhideWhenUsed/>
    <w:rsid w:val="003721A3"/>
    <w:pPr>
      <w:tabs>
        <w:tab w:val="center" w:pos="4680"/>
        <w:tab w:val="right" w:pos="9360"/>
      </w:tabs>
      <w:spacing w:line="240" w:lineRule="auto"/>
    </w:pPr>
  </w:style>
  <w:style w:type="character" w:customStyle="1" w:styleId="HeaderChar">
    <w:name w:val="Header Char"/>
    <w:basedOn w:val="DefaultParagraphFont"/>
    <w:link w:val="Header"/>
    <w:uiPriority w:val="99"/>
    <w:rsid w:val="003721A3"/>
  </w:style>
  <w:style w:type="paragraph" w:styleId="Footer">
    <w:name w:val="footer"/>
    <w:basedOn w:val="Normal"/>
    <w:link w:val="FooterChar"/>
    <w:uiPriority w:val="99"/>
    <w:unhideWhenUsed/>
    <w:rsid w:val="003721A3"/>
    <w:pPr>
      <w:tabs>
        <w:tab w:val="center" w:pos="4680"/>
        <w:tab w:val="right" w:pos="9360"/>
      </w:tabs>
      <w:spacing w:line="240" w:lineRule="auto"/>
    </w:pPr>
  </w:style>
  <w:style w:type="character" w:customStyle="1" w:styleId="FooterChar">
    <w:name w:val="Footer Char"/>
    <w:basedOn w:val="DefaultParagraphFont"/>
    <w:link w:val="Footer"/>
    <w:uiPriority w:val="99"/>
    <w:rsid w:val="003721A3"/>
  </w:style>
  <w:style w:type="character" w:styleId="CommentReference">
    <w:name w:val="annotation reference"/>
    <w:basedOn w:val="DefaultParagraphFont"/>
    <w:unhideWhenUsed/>
    <w:rsid w:val="004F4099"/>
    <w:rPr>
      <w:sz w:val="16"/>
      <w:szCs w:val="16"/>
    </w:rPr>
  </w:style>
  <w:style w:type="paragraph" w:styleId="CommentText">
    <w:name w:val="annotation text"/>
    <w:basedOn w:val="Normal"/>
    <w:link w:val="CommentTextChar"/>
    <w:unhideWhenUsed/>
    <w:rsid w:val="004F4099"/>
    <w:pPr>
      <w:spacing w:line="240" w:lineRule="auto"/>
    </w:pPr>
    <w:rPr>
      <w:sz w:val="20"/>
      <w:szCs w:val="20"/>
    </w:rPr>
  </w:style>
  <w:style w:type="character" w:customStyle="1" w:styleId="CommentTextChar">
    <w:name w:val="Comment Text Char"/>
    <w:basedOn w:val="DefaultParagraphFont"/>
    <w:link w:val="CommentText"/>
    <w:rsid w:val="004F4099"/>
    <w:rPr>
      <w:sz w:val="20"/>
      <w:szCs w:val="20"/>
    </w:rPr>
  </w:style>
  <w:style w:type="paragraph" w:styleId="CommentSubject">
    <w:name w:val="annotation subject"/>
    <w:basedOn w:val="CommentText"/>
    <w:next w:val="CommentText"/>
    <w:link w:val="CommentSubjectChar"/>
    <w:uiPriority w:val="99"/>
    <w:semiHidden/>
    <w:unhideWhenUsed/>
    <w:rsid w:val="004F4099"/>
    <w:rPr>
      <w:b/>
      <w:bCs/>
    </w:rPr>
  </w:style>
  <w:style w:type="character" w:customStyle="1" w:styleId="CommentSubjectChar">
    <w:name w:val="Comment Subject Char"/>
    <w:basedOn w:val="CommentTextChar"/>
    <w:link w:val="CommentSubject"/>
    <w:uiPriority w:val="99"/>
    <w:semiHidden/>
    <w:rsid w:val="004F4099"/>
    <w:rPr>
      <w:b/>
      <w:bCs/>
      <w:sz w:val="20"/>
      <w:szCs w:val="20"/>
    </w:rPr>
  </w:style>
  <w:style w:type="paragraph" w:styleId="ListParagraph">
    <w:name w:val="List Paragraph"/>
    <w:basedOn w:val="Normal"/>
    <w:uiPriority w:val="34"/>
    <w:qFormat/>
    <w:rsid w:val="006D7DA7"/>
    <w:pPr>
      <w:ind w:left="720"/>
      <w:contextualSpacing/>
    </w:pPr>
  </w:style>
  <w:style w:type="character" w:styleId="Hyperlink">
    <w:name w:val="Hyperlink"/>
    <w:basedOn w:val="DefaultParagraphFont"/>
    <w:uiPriority w:val="99"/>
    <w:unhideWhenUsed/>
    <w:rsid w:val="00B67527"/>
    <w:rPr>
      <w:color w:val="0000FF" w:themeColor="hyperlink"/>
      <w:u w:val="single"/>
    </w:rPr>
  </w:style>
  <w:style w:type="character" w:customStyle="1" w:styleId="UnresolvedMention1">
    <w:name w:val="Unresolved Mention1"/>
    <w:basedOn w:val="DefaultParagraphFont"/>
    <w:uiPriority w:val="99"/>
    <w:semiHidden/>
    <w:unhideWhenUsed/>
    <w:rsid w:val="00B67527"/>
    <w:rPr>
      <w:color w:val="605E5C"/>
      <w:shd w:val="clear" w:color="auto" w:fill="E1DFDD"/>
    </w:rPr>
  </w:style>
  <w:style w:type="paragraph" w:customStyle="1" w:styleId="Default">
    <w:name w:val="Default"/>
    <w:rsid w:val="00FA58B0"/>
    <w:pPr>
      <w:autoSpaceDE w:val="0"/>
      <w:autoSpaceDN w:val="0"/>
      <w:adjustRightInd w:val="0"/>
      <w:spacing w:line="240" w:lineRule="auto"/>
    </w:pPr>
    <w:rPr>
      <w:rFonts w:ascii="Arial Black" w:eastAsia="Times New Roman" w:hAnsi="Arial Black" w:cs="Arial Black"/>
      <w:color w:val="000000"/>
      <w:sz w:val="24"/>
      <w:szCs w:val="24"/>
    </w:rPr>
  </w:style>
  <w:style w:type="character" w:customStyle="1" w:styleId="UnresolvedMention2">
    <w:name w:val="Unresolved Mention2"/>
    <w:basedOn w:val="DefaultParagraphFont"/>
    <w:uiPriority w:val="99"/>
    <w:semiHidden/>
    <w:unhideWhenUsed/>
    <w:rsid w:val="002E6214"/>
    <w:rPr>
      <w:color w:val="605E5C"/>
      <w:shd w:val="clear" w:color="auto" w:fill="E1DFDD"/>
    </w:rPr>
  </w:style>
  <w:style w:type="paragraph" w:styleId="BodyText">
    <w:name w:val="Body Text"/>
    <w:basedOn w:val="Normal"/>
    <w:link w:val="BodyTextChar"/>
    <w:uiPriority w:val="1"/>
    <w:qFormat/>
    <w:rsid w:val="0081002E"/>
    <w:pPr>
      <w:spacing w:before="120" w:line="240" w:lineRule="auto"/>
    </w:pPr>
    <w:rPr>
      <w:rFonts w:eastAsia="Times New Roman" w:cs="Times New Roman"/>
      <w:szCs w:val="20"/>
    </w:rPr>
  </w:style>
  <w:style w:type="character" w:customStyle="1" w:styleId="BodyTextChar">
    <w:name w:val="Body Text Char"/>
    <w:basedOn w:val="DefaultParagraphFont"/>
    <w:link w:val="BodyText"/>
    <w:uiPriority w:val="1"/>
    <w:rsid w:val="0081002E"/>
    <w:rPr>
      <w:rFonts w:eastAsia="Times New Roman" w:cs="Times New Roman"/>
      <w:szCs w:val="20"/>
    </w:rPr>
  </w:style>
  <w:style w:type="table" w:styleId="TableGrid">
    <w:name w:val="Table Grid"/>
    <w:basedOn w:val="TableNormal"/>
    <w:uiPriority w:val="59"/>
    <w:rsid w:val="0081002E"/>
    <w:pPr>
      <w:spacing w:after="180" w:line="240" w:lineRule="auto"/>
      <w:jc w:val="both"/>
    </w:pPr>
    <w:rPr>
      <w:rFonts w:asciiTheme="minorHAnsi" w:eastAsia="Times New Roman"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0855"/>
    <w:pPr>
      <w:spacing w:line="240" w:lineRule="auto"/>
    </w:pPr>
  </w:style>
  <w:style w:type="character" w:customStyle="1" w:styleId="Heading1Char">
    <w:name w:val="Heading 1 Char"/>
    <w:basedOn w:val="DefaultParagraphFont"/>
    <w:link w:val="Heading1"/>
    <w:uiPriority w:val="9"/>
    <w:rsid w:val="00B22179"/>
    <w:rPr>
      <w:rFonts w:ascii="Cambria" w:eastAsia="Cambria" w:hAnsi="Cambria" w:cs="Cambria"/>
      <w:b/>
      <w:color w:val="365F91"/>
      <w:sz w:val="28"/>
      <w:szCs w:val="28"/>
    </w:rPr>
  </w:style>
  <w:style w:type="paragraph" w:customStyle="1" w:styleId="paragraph">
    <w:name w:val="paragraph"/>
    <w:basedOn w:val="Normal"/>
    <w:rsid w:val="00550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50554"/>
  </w:style>
  <w:style w:type="character" w:customStyle="1" w:styleId="eop">
    <w:name w:val="eop"/>
    <w:basedOn w:val="DefaultParagraphFont"/>
    <w:rsid w:val="00550554"/>
  </w:style>
  <w:style w:type="character" w:customStyle="1" w:styleId="spellingerror">
    <w:name w:val="spellingerror"/>
    <w:basedOn w:val="DefaultParagraphFont"/>
    <w:rsid w:val="00550554"/>
  </w:style>
  <w:style w:type="paragraph" w:customStyle="1" w:styleId="TableParagraph">
    <w:name w:val="Table Paragraph"/>
    <w:basedOn w:val="Normal"/>
    <w:uiPriority w:val="1"/>
    <w:qFormat/>
    <w:rsid w:val="005C001E"/>
    <w:pPr>
      <w:widowControl w:val="0"/>
      <w:autoSpaceDE w:val="0"/>
      <w:autoSpaceDN w:val="0"/>
      <w:spacing w:line="240" w:lineRule="auto"/>
      <w:ind w:left="2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9830">
      <w:bodyDiv w:val="1"/>
      <w:marLeft w:val="0"/>
      <w:marRight w:val="0"/>
      <w:marTop w:val="0"/>
      <w:marBottom w:val="0"/>
      <w:divBdr>
        <w:top w:val="none" w:sz="0" w:space="0" w:color="auto"/>
        <w:left w:val="none" w:sz="0" w:space="0" w:color="auto"/>
        <w:bottom w:val="none" w:sz="0" w:space="0" w:color="auto"/>
        <w:right w:val="none" w:sz="0" w:space="0" w:color="auto"/>
      </w:divBdr>
    </w:div>
    <w:div w:id="525947257">
      <w:bodyDiv w:val="1"/>
      <w:marLeft w:val="0"/>
      <w:marRight w:val="0"/>
      <w:marTop w:val="0"/>
      <w:marBottom w:val="0"/>
      <w:divBdr>
        <w:top w:val="none" w:sz="0" w:space="0" w:color="auto"/>
        <w:left w:val="none" w:sz="0" w:space="0" w:color="auto"/>
        <w:bottom w:val="none" w:sz="0" w:space="0" w:color="auto"/>
        <w:right w:val="none" w:sz="0" w:space="0" w:color="auto"/>
      </w:divBdr>
    </w:div>
    <w:div w:id="1914972087">
      <w:bodyDiv w:val="1"/>
      <w:marLeft w:val="0"/>
      <w:marRight w:val="0"/>
      <w:marTop w:val="0"/>
      <w:marBottom w:val="0"/>
      <w:divBdr>
        <w:top w:val="none" w:sz="0" w:space="0" w:color="auto"/>
        <w:left w:val="none" w:sz="0" w:space="0" w:color="auto"/>
        <w:bottom w:val="none" w:sz="0" w:space="0" w:color="auto"/>
        <w:right w:val="none" w:sz="0" w:space="0" w:color="auto"/>
      </w:divBdr>
    </w:div>
    <w:div w:id="209146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arsite.hill.af.mil/reghtml/regs/far2afmcfars/fardfars/far/04.htm" TargetMode="External"/><Relationship Id="rId18" Type="http://schemas.openxmlformats.org/officeDocument/2006/relationships/hyperlink" Target="mailto:PostAward@idp.wichita.edu"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contracts@niar.wichita.edu" TargetMode="External"/><Relationship Id="rId7" Type="http://schemas.openxmlformats.org/officeDocument/2006/relationships/endnotes" Target="endnotes.xml"/><Relationship Id="rId12" Type="http://schemas.openxmlformats.org/officeDocument/2006/relationships/hyperlink" Target="https://www.sam.gov" TargetMode="External"/><Relationship Id="rId17" Type="http://schemas.openxmlformats.org/officeDocument/2006/relationships/hyperlink" Target="mailto:john.tomblin@wichita.ed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manda.tucker@idp.wichita.edu" TargetMode="External"/><Relationship Id="rId20" Type="http://schemas.openxmlformats.org/officeDocument/2006/relationships/hyperlink" Target="mailto:rachael.andrulonis@idp.wichita.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am.gov/SAM/" TargetMode="External"/><Relationship Id="rId23" Type="http://schemas.openxmlformats.org/officeDocument/2006/relationships/header" Target="head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mailto:Melissa.ternes@idp.wichita.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farsite.hill.af.mil/reghtml/regs/far2afmcfars/fardfars/far/52_215.htm" TargetMode="External"/><Relationship Id="rId22" Type="http://schemas.openxmlformats.org/officeDocument/2006/relationships/image" Target="media/image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8DC5A-092C-48C7-AFE8-DA1F68F8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19</Pages>
  <Words>11186</Words>
  <Characters>63761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Garcia</dc:creator>
  <cp:lastModifiedBy>Jacob Wade</cp:lastModifiedBy>
  <cp:revision>3</cp:revision>
  <cp:lastPrinted>2023-01-30T18:28:00Z</cp:lastPrinted>
  <dcterms:created xsi:type="dcterms:W3CDTF">2023-09-15T12:57:00Z</dcterms:created>
  <dcterms:modified xsi:type="dcterms:W3CDTF">2023-09-15T13:40:00Z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2023-02-07T20:33:07Z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00af3a60-a7a0-4e88-be6e-82cb40c8093b</vt:lpwstr>
  </property>
  <property fmtid="{D5CDD505-2E9C-101B-9397-08002B2CF9AE}" pid="8" name="MSIP_Label_c968a81f-7ed4-4faa-9408-9652e001dd96_ContentBits">
    <vt:lpwstr>0</vt:lpwstr>
  </property>
</Properties>
</file>